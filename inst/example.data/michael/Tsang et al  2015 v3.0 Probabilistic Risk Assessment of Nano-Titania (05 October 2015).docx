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8D5687" w14:textId="77777777" w:rsidR="00A7558F" w:rsidRPr="00DF1DC1" w:rsidRDefault="00A7558F" w:rsidP="00CE1830">
      <w:pPr>
        <w:spacing w:after="0" w:line="240" w:lineRule="auto"/>
        <w:rPr>
          <w:b/>
        </w:rPr>
      </w:pPr>
      <w:commentRangeStart w:id="0"/>
      <w:r w:rsidRPr="00DF1DC1">
        <w:rPr>
          <w:b/>
        </w:rPr>
        <w:t>Risk Assessment of Titanium Dioxide Nanoparticles Using a Probabilistic Approach</w:t>
      </w:r>
      <w:commentRangeEnd w:id="0"/>
      <w:r w:rsidR="00A353B6">
        <w:rPr>
          <w:rStyle w:val="CommentReference"/>
        </w:rPr>
        <w:commentReference w:id="0"/>
      </w:r>
    </w:p>
    <w:p w14:paraId="173D41F4" w14:textId="73DD1E81" w:rsidR="00A7558F" w:rsidRPr="00DF1DC1" w:rsidRDefault="00A7558F" w:rsidP="00CE1830">
      <w:pPr>
        <w:spacing w:after="0" w:line="240" w:lineRule="auto"/>
        <w:rPr>
          <w:vertAlign w:val="superscript"/>
        </w:rPr>
      </w:pPr>
      <w:r w:rsidRPr="00DF1DC1">
        <w:t>Tsang, Michael</w:t>
      </w:r>
      <w:r w:rsidRPr="00DF1DC1">
        <w:rPr>
          <w:vertAlign w:val="superscript"/>
        </w:rPr>
        <w:t>1,2</w:t>
      </w:r>
      <w:r w:rsidRPr="00DF1DC1">
        <w:t>; Hristozov, Danail</w:t>
      </w:r>
      <w:r w:rsidRPr="00DF1DC1">
        <w:rPr>
          <w:vertAlign w:val="superscript"/>
        </w:rPr>
        <w:t>3</w:t>
      </w:r>
      <w:r w:rsidRPr="00DF1DC1">
        <w:t>; Zabeo, Alex</w:t>
      </w:r>
      <w:r w:rsidRPr="00DF1DC1">
        <w:rPr>
          <w:vertAlign w:val="superscript"/>
        </w:rPr>
        <w:t>3</w:t>
      </w:r>
      <w:r w:rsidRPr="00DF1DC1">
        <w:t>; Pang, Chengfang</w:t>
      </w:r>
      <w:r w:rsidRPr="00DF1DC1">
        <w:rPr>
          <w:vertAlign w:val="superscript"/>
        </w:rPr>
        <w:t>3</w:t>
      </w:r>
      <w:r w:rsidRPr="00DF1DC1">
        <w:t>; Koivisto, Joonas</w:t>
      </w:r>
      <w:r w:rsidR="00F874B9" w:rsidRPr="00DF1DC1">
        <w:rPr>
          <w:vertAlign w:val="superscript"/>
        </w:rPr>
        <w:t>4</w:t>
      </w:r>
      <w:r w:rsidRPr="00DF1DC1">
        <w:t>; Marcomini, Antonio</w:t>
      </w:r>
      <w:r w:rsidRPr="00DF1DC1">
        <w:rPr>
          <w:vertAlign w:val="superscript"/>
        </w:rPr>
        <w:t>3</w:t>
      </w:r>
      <w:r w:rsidRPr="00DF1DC1">
        <w:t>; Sonnemann, Guido</w:t>
      </w:r>
      <w:r w:rsidRPr="00DF1DC1">
        <w:rPr>
          <w:vertAlign w:val="superscript"/>
        </w:rPr>
        <w:t>1,2</w:t>
      </w:r>
    </w:p>
    <w:p w14:paraId="2417EE02" w14:textId="77777777" w:rsidR="00A7558F" w:rsidRPr="00DF1DC1" w:rsidRDefault="00A7558F" w:rsidP="00CE1830">
      <w:pPr>
        <w:spacing w:after="0" w:line="240" w:lineRule="auto"/>
      </w:pPr>
    </w:p>
    <w:p w14:paraId="45127754" w14:textId="77777777" w:rsidR="00A7558F" w:rsidRPr="00DF1DC1" w:rsidRDefault="00A7558F" w:rsidP="00CE1830">
      <w:pPr>
        <w:pStyle w:val="ListParagraph"/>
        <w:numPr>
          <w:ilvl w:val="0"/>
          <w:numId w:val="2"/>
        </w:numPr>
        <w:spacing w:after="0" w:line="240" w:lineRule="auto"/>
        <w:ind w:left="360"/>
        <w:jc w:val="both"/>
        <w:rPr>
          <w:rFonts w:cs="Times New Roman"/>
          <w:shd w:val="clear" w:color="auto" w:fill="FFFFFF"/>
          <w:lang w:val="en-US"/>
        </w:rPr>
      </w:pPr>
      <w:r w:rsidRPr="00DF1DC1">
        <w:rPr>
          <w:rFonts w:cs="Times New Roman"/>
          <w:shd w:val="clear" w:color="auto" w:fill="FFFFFF"/>
          <w:lang w:val="en-US"/>
        </w:rPr>
        <w:t>University of Bordeaux, ISM, UMR 5255, F-33400 Talence, France</w:t>
      </w:r>
    </w:p>
    <w:p w14:paraId="7078989F" w14:textId="77777777" w:rsidR="00A7558F" w:rsidRPr="00DF1DC1" w:rsidRDefault="00A7558F" w:rsidP="00CE1830">
      <w:pPr>
        <w:pStyle w:val="ListParagraph"/>
        <w:numPr>
          <w:ilvl w:val="0"/>
          <w:numId w:val="2"/>
        </w:numPr>
        <w:spacing w:after="0" w:line="240" w:lineRule="auto"/>
        <w:ind w:left="360"/>
        <w:jc w:val="both"/>
        <w:rPr>
          <w:rFonts w:cs="Times New Roman"/>
          <w:shd w:val="clear" w:color="auto" w:fill="FFFFFF"/>
          <w:lang w:val="en-US"/>
        </w:rPr>
      </w:pPr>
      <w:r w:rsidRPr="00DF1DC1">
        <w:rPr>
          <w:rFonts w:cs="Times New Roman"/>
          <w:shd w:val="clear" w:color="auto" w:fill="FFFFFF"/>
          <w:lang w:val="en-US"/>
        </w:rPr>
        <w:t>CNRS, ISM, UMR 5255, F-33400 Talence, France</w:t>
      </w:r>
    </w:p>
    <w:p w14:paraId="5D83F40F" w14:textId="2DCB4170" w:rsidR="00A7558F" w:rsidRPr="00DF1DC1" w:rsidRDefault="00A7558F" w:rsidP="00CE1830">
      <w:pPr>
        <w:pStyle w:val="ListParagraph"/>
        <w:numPr>
          <w:ilvl w:val="0"/>
          <w:numId w:val="2"/>
        </w:numPr>
        <w:spacing w:after="0" w:line="240" w:lineRule="auto"/>
        <w:ind w:left="360"/>
        <w:jc w:val="both"/>
        <w:rPr>
          <w:rFonts w:cs="Times New Roman"/>
          <w:shd w:val="clear" w:color="auto" w:fill="FFFFFF"/>
          <w:lang w:val="en-US"/>
        </w:rPr>
      </w:pPr>
      <w:r w:rsidRPr="00DF1DC1">
        <w:rPr>
          <w:lang w:val="en-US"/>
        </w:rPr>
        <w:t>Department of Environmental Sciences, Informatics and Statistics, University Ca’</w:t>
      </w:r>
      <w:r w:rsidR="00F874B9" w:rsidRPr="00DF1DC1">
        <w:rPr>
          <w:lang w:val="en-US"/>
        </w:rPr>
        <w:t xml:space="preserve"> </w:t>
      </w:r>
      <w:r w:rsidRPr="00DF1DC1">
        <w:rPr>
          <w:lang w:val="en-US"/>
        </w:rPr>
        <w:t>Foscari Venice, Italy</w:t>
      </w:r>
    </w:p>
    <w:p w14:paraId="59557B29" w14:textId="77777777" w:rsidR="00F874B9" w:rsidRPr="00DF1DC1" w:rsidRDefault="00F874B9" w:rsidP="00CE1830">
      <w:pPr>
        <w:pStyle w:val="ListParagraph"/>
        <w:numPr>
          <w:ilvl w:val="0"/>
          <w:numId w:val="2"/>
        </w:numPr>
        <w:spacing w:after="0" w:line="240" w:lineRule="auto"/>
        <w:ind w:left="360"/>
        <w:jc w:val="both"/>
        <w:rPr>
          <w:rFonts w:cs="Times New Roman"/>
          <w:highlight w:val="cyan"/>
          <w:shd w:val="clear" w:color="auto" w:fill="FFFFFF"/>
          <w:lang w:val="en-US"/>
        </w:rPr>
      </w:pPr>
      <w:r w:rsidRPr="00DF1DC1">
        <w:rPr>
          <w:highlight w:val="cyan"/>
          <w:lang w:val="en-US" w:eastAsia="de-DE"/>
        </w:rPr>
        <w:t>The National Research Center for the Working Environment, Copenhagen, Denmark</w:t>
      </w:r>
    </w:p>
    <w:p w14:paraId="50B9B7F0" w14:textId="77777777" w:rsidR="00F874B9" w:rsidRPr="00DF1DC1" w:rsidRDefault="00F874B9" w:rsidP="00CE1830">
      <w:pPr>
        <w:spacing w:after="0" w:line="240" w:lineRule="auto"/>
        <w:jc w:val="both"/>
        <w:rPr>
          <w:rFonts w:cs="Times New Roman"/>
          <w:shd w:val="clear" w:color="auto" w:fill="FFFFFF"/>
        </w:rPr>
      </w:pPr>
    </w:p>
    <w:p w14:paraId="15E259B0" w14:textId="77777777" w:rsidR="00A7558F" w:rsidRPr="00DF1DC1" w:rsidRDefault="00A7558F" w:rsidP="00CE1830">
      <w:pPr>
        <w:spacing w:after="0" w:line="240" w:lineRule="auto"/>
      </w:pPr>
      <w:r w:rsidRPr="00DF1DC1">
        <w:rPr>
          <w:b/>
        </w:rPr>
        <w:t>Abstract</w:t>
      </w:r>
      <w:r w:rsidRPr="00DF1DC1">
        <w:t>:</w:t>
      </w:r>
    </w:p>
    <w:p w14:paraId="27977EBE" w14:textId="77777777" w:rsidR="00A7558F" w:rsidRPr="00DF1DC1" w:rsidRDefault="00A7558F" w:rsidP="00CE1830">
      <w:pPr>
        <w:spacing w:after="0" w:line="240" w:lineRule="auto"/>
      </w:pPr>
    </w:p>
    <w:p w14:paraId="79E615A3" w14:textId="7B52D5FB" w:rsidR="00A7558F" w:rsidRPr="00DF1DC1" w:rsidRDefault="00A7558F" w:rsidP="00CE1830">
      <w:pPr>
        <w:spacing w:after="0" w:line="240" w:lineRule="auto"/>
      </w:pPr>
      <w:r w:rsidRPr="00DF1DC1">
        <w:rPr>
          <w:b/>
        </w:rPr>
        <w:t>Keywords</w:t>
      </w:r>
      <w:r w:rsidRPr="00DF1DC1">
        <w:t xml:space="preserve">: </w:t>
      </w:r>
      <w:r w:rsidR="00CF646F" w:rsidRPr="00DF1DC1">
        <w:t xml:space="preserve">Benchmark Dose, Occupational Exposure, </w:t>
      </w:r>
      <w:r w:rsidR="00D47F83" w:rsidRPr="00DF1DC1">
        <w:t>Stochastic Risk Assessment, Engineered Nanomaterials, TiO</w:t>
      </w:r>
      <w:r w:rsidR="00D47F83" w:rsidRPr="00DF1DC1">
        <w:rPr>
          <w:vertAlign w:val="subscript"/>
        </w:rPr>
        <w:t>2</w:t>
      </w:r>
    </w:p>
    <w:p w14:paraId="0AD90D86" w14:textId="77777777" w:rsidR="00A7558F" w:rsidRPr="00DF1DC1" w:rsidRDefault="00A7558F" w:rsidP="00CE1830">
      <w:pPr>
        <w:spacing w:after="0" w:line="240" w:lineRule="auto"/>
      </w:pPr>
    </w:p>
    <w:p w14:paraId="43E8722B" w14:textId="77777777" w:rsidR="00A7558F" w:rsidRPr="00DF1DC1" w:rsidRDefault="00A7558F" w:rsidP="00CE1830">
      <w:pPr>
        <w:numPr>
          <w:ilvl w:val="0"/>
          <w:numId w:val="1"/>
        </w:numPr>
        <w:spacing w:after="0" w:line="240" w:lineRule="auto"/>
        <w:rPr>
          <w:b/>
        </w:rPr>
      </w:pPr>
      <w:r w:rsidRPr="00DF1DC1">
        <w:rPr>
          <w:b/>
        </w:rPr>
        <w:t>Introduction</w:t>
      </w:r>
    </w:p>
    <w:p w14:paraId="4770C711" w14:textId="138D4A72" w:rsidR="00A7558F" w:rsidRPr="00DF1DC1" w:rsidRDefault="00A7558F" w:rsidP="00CE1830">
      <w:pPr>
        <w:spacing w:after="0" w:line="240" w:lineRule="auto"/>
        <w:jc w:val="both"/>
      </w:pPr>
      <w:r w:rsidRPr="00DF1DC1">
        <w:t>Titanium dioxide (TiO</w:t>
      </w:r>
      <w:r w:rsidRPr="00DF1DC1">
        <w:rPr>
          <w:vertAlign w:val="subscript"/>
        </w:rPr>
        <w:t>2</w:t>
      </w:r>
      <w:r w:rsidRPr="00DF1DC1">
        <w:t xml:space="preserve">) is an important inorganic metal oxide used in industry today. Large scale industrial production of </w:t>
      </w:r>
      <w:r w:rsidR="00052DA9" w:rsidRPr="00DF1DC1">
        <w:t>TiO</w:t>
      </w:r>
      <w:r w:rsidR="00052DA9" w:rsidRPr="00DF1DC1">
        <w:rPr>
          <w:vertAlign w:val="subscript"/>
        </w:rPr>
        <w:t>2</w:t>
      </w:r>
      <w:r w:rsidR="00052DA9" w:rsidRPr="00DF1DC1">
        <w:t xml:space="preserve"> </w:t>
      </w:r>
      <w:r w:rsidRPr="00DF1DC1">
        <w:t>began in the early 20</w:t>
      </w:r>
      <w:r w:rsidRPr="00DF1DC1">
        <w:rPr>
          <w:vertAlign w:val="superscript"/>
        </w:rPr>
        <w:t>th</w:t>
      </w:r>
      <w:r w:rsidRPr="00DF1DC1">
        <w:t xml:space="preserve"> century and has steadily increased since then, with production capacity reaching 6.6 million </w:t>
      </w:r>
      <w:r w:rsidR="00FE2EFE" w:rsidRPr="00DF1DC1">
        <w:t xml:space="preserve">metric-tons </w:t>
      </w:r>
      <w:r w:rsidRPr="00DF1DC1">
        <w:t xml:space="preserve">in 2012 </w:t>
      </w:r>
      <w:sdt>
        <w:sdtPr>
          <w:id w:val="11287720"/>
          <w:citation/>
        </w:sdtPr>
        <w:sdtEndPr/>
        <w:sdtContent>
          <w:r w:rsidR="009B4B04" w:rsidRPr="00DF1DC1">
            <w:fldChar w:fldCharType="begin"/>
          </w:r>
          <w:r w:rsidR="00E51807">
            <w:instrText xml:space="preserve">CITATION PRN15 \l 1033 </w:instrText>
          </w:r>
          <w:r w:rsidR="009B4B04" w:rsidRPr="00DF1DC1">
            <w:fldChar w:fldCharType="separate"/>
          </w:r>
          <w:r w:rsidR="00113D18" w:rsidRPr="00113D18">
            <w:rPr>
              <w:noProof/>
            </w:rPr>
            <w:t>[1]</w:t>
          </w:r>
          <w:r w:rsidR="009B4B04" w:rsidRPr="00DF1DC1">
            <w:fldChar w:fldCharType="end"/>
          </w:r>
        </w:sdtContent>
      </w:sdt>
      <w:r w:rsidRPr="00DF1DC1">
        <w:t xml:space="preserve">. Industrial </w:t>
      </w:r>
      <w:r w:rsidR="009F5045" w:rsidRPr="00DF1DC1">
        <w:t xml:space="preserve">production and </w:t>
      </w:r>
      <w:r w:rsidRPr="00DF1DC1">
        <w:t xml:space="preserve">use of </w:t>
      </w:r>
      <w:r w:rsidR="00052DA9" w:rsidRPr="00DF1DC1">
        <w:t>TiO</w:t>
      </w:r>
      <w:r w:rsidR="00052DA9" w:rsidRPr="00DF1DC1">
        <w:rPr>
          <w:vertAlign w:val="subscript"/>
        </w:rPr>
        <w:t xml:space="preserve">2 </w:t>
      </w:r>
      <w:r w:rsidRPr="00DF1DC1">
        <w:t xml:space="preserve">is generally in rutile or anatase form, although the rutile form </w:t>
      </w:r>
      <w:r w:rsidR="009F5045" w:rsidRPr="00DF1DC1">
        <w:t>has greater market-share</w:t>
      </w:r>
      <w:r w:rsidR="009B4B04" w:rsidRPr="00DF1DC1">
        <w:t xml:space="preserve"> </w:t>
      </w:r>
      <w:sdt>
        <w:sdtPr>
          <w:id w:val="38426261"/>
          <w:citation/>
        </w:sdtPr>
        <w:sdtEndPr/>
        <w:sdtContent>
          <w:r w:rsidR="009B4B04" w:rsidRPr="00DF1DC1">
            <w:fldChar w:fldCharType="begin"/>
          </w:r>
          <w:r w:rsidR="009B4B04" w:rsidRPr="00DF1DC1">
            <w:instrText xml:space="preserve"> CITATION Hex05 \l 1033 </w:instrText>
          </w:r>
          <w:r w:rsidR="009B4B04" w:rsidRPr="00DF1DC1">
            <w:fldChar w:fldCharType="separate"/>
          </w:r>
          <w:r w:rsidR="00113D18" w:rsidRPr="00113D18">
            <w:rPr>
              <w:noProof/>
            </w:rPr>
            <w:t>[2]</w:t>
          </w:r>
          <w:r w:rsidR="009B4B04" w:rsidRPr="00DF1DC1">
            <w:fldChar w:fldCharType="end"/>
          </w:r>
        </w:sdtContent>
      </w:sdt>
      <w:r w:rsidR="009F5045" w:rsidRPr="00DF1DC1">
        <w:t xml:space="preserve">. Global </w:t>
      </w:r>
      <w:r w:rsidR="00052DA9" w:rsidRPr="00DF1DC1">
        <w:t>TiO</w:t>
      </w:r>
      <w:r w:rsidR="00052DA9" w:rsidRPr="00DF1DC1">
        <w:rPr>
          <w:vertAlign w:val="subscript"/>
        </w:rPr>
        <w:t xml:space="preserve">2 </w:t>
      </w:r>
      <w:r w:rsidR="009F5045" w:rsidRPr="00DF1DC1">
        <w:t xml:space="preserve">production is still largely driven by its </w:t>
      </w:r>
      <w:r w:rsidR="00FE2EFE" w:rsidRPr="00DF1DC1">
        <w:t xml:space="preserve">past </w:t>
      </w:r>
      <w:r w:rsidR="009F5045" w:rsidRPr="00DF1DC1">
        <w:t>use as</w:t>
      </w:r>
      <w:r w:rsidR="009F5045" w:rsidRPr="00DF1DC1">
        <w:rPr>
          <w:vertAlign w:val="subscript"/>
        </w:rPr>
        <w:t xml:space="preserve"> </w:t>
      </w:r>
      <w:r w:rsidR="009F5045" w:rsidRPr="00DF1DC1">
        <w:t xml:space="preserve">a </w:t>
      </w:r>
      <w:r w:rsidR="00192FB3" w:rsidRPr="00DF1DC1">
        <w:t>pigment</w:t>
      </w:r>
      <w:r w:rsidRPr="00DF1DC1">
        <w:t xml:space="preserve"> and </w:t>
      </w:r>
      <w:r w:rsidR="00192FB3" w:rsidRPr="00DF1DC1">
        <w:t xml:space="preserve">in </w:t>
      </w:r>
      <w:r w:rsidRPr="00DF1DC1">
        <w:t>coating</w:t>
      </w:r>
      <w:r w:rsidR="009F5045" w:rsidRPr="00DF1DC1">
        <w:t>s</w:t>
      </w:r>
      <w:r w:rsidR="009B4B04" w:rsidRPr="00DF1DC1">
        <w:t xml:space="preserve"> </w:t>
      </w:r>
      <w:sdt>
        <w:sdtPr>
          <w:id w:val="1184248181"/>
          <w:citation/>
        </w:sdtPr>
        <w:sdtEndPr/>
        <w:sdtContent>
          <w:r w:rsidR="009B4B04" w:rsidRPr="00DF1DC1">
            <w:fldChar w:fldCharType="begin"/>
          </w:r>
          <w:r w:rsidR="009B4B04" w:rsidRPr="00DF1DC1">
            <w:instrText xml:space="preserve"> CITATION Hex05 \l 1033 </w:instrText>
          </w:r>
          <w:r w:rsidR="009B4B04" w:rsidRPr="00DF1DC1">
            <w:fldChar w:fldCharType="separate"/>
          </w:r>
          <w:r w:rsidR="00113D18" w:rsidRPr="00113D18">
            <w:rPr>
              <w:noProof/>
            </w:rPr>
            <w:t>[2]</w:t>
          </w:r>
          <w:r w:rsidR="009B4B04" w:rsidRPr="00DF1DC1">
            <w:fldChar w:fldCharType="end"/>
          </w:r>
        </w:sdtContent>
      </w:sdt>
      <w:r w:rsidRPr="00DF1DC1" w:rsidDel="00AA2CC2">
        <w:t xml:space="preserve"> </w:t>
      </w:r>
      <w:sdt>
        <w:sdtPr>
          <w:id w:val="28732668"/>
          <w:citation/>
        </w:sdtPr>
        <w:sdtEndPr/>
        <w:sdtContent>
          <w:r w:rsidR="009B4B04" w:rsidRPr="00DF1DC1">
            <w:fldChar w:fldCharType="begin"/>
          </w:r>
          <w:r w:rsidR="009B4B04" w:rsidRPr="00DF1DC1">
            <w:instrText xml:space="preserve"> CITATION Uni10 \l 1033 </w:instrText>
          </w:r>
          <w:r w:rsidR="009B4B04" w:rsidRPr="00DF1DC1">
            <w:fldChar w:fldCharType="separate"/>
          </w:r>
          <w:r w:rsidR="00113D18" w:rsidRPr="00113D18">
            <w:rPr>
              <w:noProof/>
            </w:rPr>
            <w:t>[3]</w:t>
          </w:r>
          <w:r w:rsidR="009B4B04" w:rsidRPr="00DF1DC1">
            <w:fldChar w:fldCharType="end"/>
          </w:r>
        </w:sdtContent>
      </w:sdt>
      <w:r w:rsidR="009B4B04" w:rsidRPr="00DF1DC1">
        <w:t xml:space="preserve"> </w:t>
      </w:r>
      <w:sdt>
        <w:sdtPr>
          <w:id w:val="11287719"/>
          <w:citation/>
        </w:sdtPr>
        <w:sdtEndPr/>
        <w:sdtContent>
          <w:r w:rsidR="009B4B04" w:rsidRPr="00DF1DC1">
            <w:fldChar w:fldCharType="begin"/>
          </w:r>
          <w:r w:rsidR="009B4B04" w:rsidRPr="00DF1DC1">
            <w:instrText xml:space="preserve"> CITATION Uni141 \l 1033 </w:instrText>
          </w:r>
          <w:r w:rsidR="009B4B04" w:rsidRPr="00DF1DC1">
            <w:fldChar w:fldCharType="separate"/>
          </w:r>
          <w:r w:rsidR="00113D18" w:rsidRPr="00113D18">
            <w:rPr>
              <w:noProof/>
            </w:rPr>
            <w:t>[4]</w:t>
          </w:r>
          <w:r w:rsidR="009B4B04" w:rsidRPr="00DF1DC1">
            <w:fldChar w:fldCharType="end"/>
          </w:r>
        </w:sdtContent>
      </w:sdt>
      <w:r w:rsidRPr="00DF1DC1">
        <w:t xml:space="preserve">, but due to its unique photocatalytic properties, </w:t>
      </w:r>
      <w:r w:rsidR="00192FB3" w:rsidRPr="00DF1DC1">
        <w:t>nano-</w:t>
      </w:r>
      <w:r w:rsidR="00052DA9" w:rsidRPr="00DF1DC1">
        <w:t>TiO</w:t>
      </w:r>
      <w:r w:rsidR="00052DA9" w:rsidRPr="00DF1DC1">
        <w:rPr>
          <w:vertAlign w:val="subscript"/>
        </w:rPr>
        <w:t>2</w:t>
      </w:r>
      <w:r w:rsidRPr="00DF1DC1">
        <w:t xml:space="preserve"> has found its way into </w:t>
      </w:r>
      <w:r w:rsidR="009F5045" w:rsidRPr="00DF1DC1">
        <w:t>potential applications</w:t>
      </w:r>
      <w:r w:rsidRPr="00DF1DC1">
        <w:t xml:space="preserve"> </w:t>
      </w:r>
      <w:r w:rsidR="009F5045" w:rsidRPr="00DF1DC1">
        <w:t>ranging</w:t>
      </w:r>
      <w:r w:rsidRPr="00DF1DC1">
        <w:t xml:space="preserve"> from </w:t>
      </w:r>
      <w:r w:rsidR="009F5045" w:rsidRPr="00DF1DC1">
        <w:t>medical products</w:t>
      </w:r>
      <w:r w:rsidR="001F1BC6" w:rsidRPr="00DF1DC1">
        <w:t xml:space="preserve"> to solar panels </w:t>
      </w:r>
      <w:sdt>
        <w:sdtPr>
          <w:id w:val="-3208401"/>
          <w:citation/>
        </w:sdtPr>
        <w:sdtEndPr/>
        <w:sdtContent>
          <w:r w:rsidR="009F5045" w:rsidRPr="00DF1DC1">
            <w:fldChar w:fldCharType="begin"/>
          </w:r>
          <w:r w:rsidR="009F5045" w:rsidRPr="00DF1DC1">
            <w:instrText xml:space="preserve"> CITATION Agr05 \l 1033 </w:instrText>
          </w:r>
          <w:r w:rsidR="009F5045" w:rsidRPr="00DF1DC1">
            <w:fldChar w:fldCharType="separate"/>
          </w:r>
          <w:r w:rsidR="00113D18" w:rsidRPr="00113D18">
            <w:rPr>
              <w:noProof/>
            </w:rPr>
            <w:t>[5]</w:t>
          </w:r>
          <w:r w:rsidR="009F5045" w:rsidRPr="00DF1DC1">
            <w:fldChar w:fldCharType="end"/>
          </w:r>
        </w:sdtContent>
      </w:sdt>
      <w:r w:rsidR="009F5045" w:rsidRPr="00DF1DC1">
        <w:t xml:space="preserve">, </w:t>
      </w:r>
      <w:sdt>
        <w:sdtPr>
          <w:id w:val="2128502687"/>
          <w:citation/>
        </w:sdtPr>
        <w:sdtEndPr/>
        <w:sdtContent>
          <w:r w:rsidR="009F5045" w:rsidRPr="00DF1DC1">
            <w:fldChar w:fldCharType="begin"/>
          </w:r>
          <w:r w:rsidR="0029029D" w:rsidRPr="00DF1DC1">
            <w:instrText xml:space="preserve">CITATION Che07 \l 1033 </w:instrText>
          </w:r>
          <w:r w:rsidR="009F5045" w:rsidRPr="00DF1DC1">
            <w:fldChar w:fldCharType="separate"/>
          </w:r>
          <w:r w:rsidR="00113D18" w:rsidRPr="00113D18">
            <w:rPr>
              <w:noProof/>
            </w:rPr>
            <w:t>[6]</w:t>
          </w:r>
          <w:r w:rsidR="009F5045" w:rsidRPr="00DF1DC1">
            <w:fldChar w:fldCharType="end"/>
          </w:r>
        </w:sdtContent>
      </w:sdt>
      <w:r w:rsidRPr="00DF1DC1">
        <w:t xml:space="preserve">. </w:t>
      </w:r>
      <w:r w:rsidR="0070318B" w:rsidRPr="00DF1DC1">
        <w:t>Global production</w:t>
      </w:r>
      <w:r w:rsidR="002D54FD" w:rsidRPr="00DF1DC1">
        <w:t xml:space="preserve"> of nano-specific TiO</w:t>
      </w:r>
      <w:r w:rsidR="002D54FD" w:rsidRPr="00DF1DC1">
        <w:rPr>
          <w:vertAlign w:val="subscript"/>
        </w:rPr>
        <w:t>2</w:t>
      </w:r>
      <w:r w:rsidR="002D54FD" w:rsidRPr="00DF1DC1">
        <w:t xml:space="preserve"> is less certain as TiO</w:t>
      </w:r>
      <w:r w:rsidR="002D54FD" w:rsidRPr="00DF1DC1">
        <w:rPr>
          <w:vertAlign w:val="subscript"/>
        </w:rPr>
        <w:t>2</w:t>
      </w:r>
      <w:r w:rsidR="00BA5551" w:rsidRPr="00DF1DC1">
        <w:t xml:space="preserve"> in the nanomaterial size range has</w:t>
      </w:r>
      <w:r w:rsidR="002D54FD" w:rsidRPr="00DF1DC1">
        <w:t xml:space="preserve"> been produced for decades before the </w:t>
      </w:r>
      <w:r w:rsidR="00BA5551" w:rsidRPr="00DF1DC1">
        <w:t>prefix</w:t>
      </w:r>
      <w:r w:rsidR="002D54FD" w:rsidRPr="00DF1DC1">
        <w:t xml:space="preserve"> nano became widespread and </w:t>
      </w:r>
      <w:r w:rsidR="00BA5551" w:rsidRPr="00DF1DC1">
        <w:t xml:space="preserve">thus </w:t>
      </w:r>
      <w:r w:rsidR="002D54FD" w:rsidRPr="00DF1DC1">
        <w:t>labeling these materials as such has not been straightforward</w:t>
      </w:r>
      <w:r w:rsidR="00BA5551" w:rsidRPr="00DF1DC1">
        <w:t xml:space="preserve"> </w:t>
      </w:r>
      <w:sdt>
        <w:sdtPr>
          <w:id w:val="1889147887"/>
          <w:citation/>
        </w:sdtPr>
        <w:sdtEndPr/>
        <w:sdtContent>
          <w:r w:rsidR="00BA5551" w:rsidRPr="00DF1DC1">
            <w:fldChar w:fldCharType="begin"/>
          </w:r>
          <w:r w:rsidR="00BA5551" w:rsidRPr="00DF1DC1">
            <w:instrText xml:space="preserve"> CITATION Pic12 \l 1033 </w:instrText>
          </w:r>
          <w:r w:rsidR="00BA5551" w:rsidRPr="00DF1DC1">
            <w:fldChar w:fldCharType="separate"/>
          </w:r>
          <w:r w:rsidR="00113D18" w:rsidRPr="00113D18">
            <w:rPr>
              <w:noProof/>
            </w:rPr>
            <w:t>[7]</w:t>
          </w:r>
          <w:r w:rsidR="00BA5551" w:rsidRPr="00DF1DC1">
            <w:fldChar w:fldCharType="end"/>
          </w:r>
        </w:sdtContent>
      </w:sdt>
      <w:r w:rsidR="002D54FD" w:rsidRPr="00DF1DC1">
        <w:t xml:space="preserve">. </w:t>
      </w:r>
      <w:r w:rsidR="0068591D" w:rsidRPr="00DF1DC1">
        <w:t xml:space="preserve">However estimates in the U.S. alone have been placed as high as 38,000 </w:t>
      </w:r>
      <w:r w:rsidR="00FE2EFE" w:rsidRPr="00DF1DC1">
        <w:t xml:space="preserve">metric-tons </w:t>
      </w:r>
      <w:r w:rsidR="0068591D" w:rsidRPr="00DF1DC1">
        <w:t xml:space="preserve">per year </w:t>
      </w:r>
      <w:sdt>
        <w:sdtPr>
          <w:id w:val="-1345008496"/>
          <w:citation/>
        </w:sdtPr>
        <w:sdtEndPr/>
        <w:sdtContent>
          <w:r w:rsidR="0068591D" w:rsidRPr="00DF1DC1">
            <w:fldChar w:fldCharType="begin"/>
          </w:r>
          <w:r w:rsidR="0068591D" w:rsidRPr="00DF1DC1">
            <w:instrText xml:space="preserve"> CITATION Hen11 \l 1033 </w:instrText>
          </w:r>
          <w:r w:rsidR="0068591D" w:rsidRPr="00DF1DC1">
            <w:fldChar w:fldCharType="separate"/>
          </w:r>
          <w:r w:rsidR="00113D18" w:rsidRPr="00113D18">
            <w:rPr>
              <w:noProof/>
            </w:rPr>
            <w:t>[8]</w:t>
          </w:r>
          <w:r w:rsidR="0068591D" w:rsidRPr="00DF1DC1">
            <w:fldChar w:fldCharType="end"/>
          </w:r>
        </w:sdtContent>
      </w:sdt>
      <w:r w:rsidR="00EE669E" w:rsidRPr="00DF1DC1">
        <w:t xml:space="preserve">, </w:t>
      </w:r>
      <w:sdt>
        <w:sdtPr>
          <w:id w:val="1172074124"/>
          <w:citation/>
        </w:sdtPr>
        <w:sdtEndPr/>
        <w:sdtContent>
          <w:r w:rsidR="00EE669E" w:rsidRPr="00DF1DC1">
            <w:fldChar w:fldCharType="begin"/>
          </w:r>
          <w:r w:rsidR="00EE669E" w:rsidRPr="00DF1DC1">
            <w:instrText xml:space="preserve"> CITATION Rob09 \l 1033 </w:instrText>
          </w:r>
          <w:r w:rsidR="00EE669E" w:rsidRPr="00DF1DC1">
            <w:fldChar w:fldCharType="separate"/>
          </w:r>
          <w:r w:rsidR="00113D18" w:rsidRPr="00113D18">
            <w:rPr>
              <w:noProof/>
            </w:rPr>
            <w:t>[9]</w:t>
          </w:r>
          <w:r w:rsidR="00EE669E" w:rsidRPr="00DF1DC1">
            <w:fldChar w:fldCharType="end"/>
          </w:r>
        </w:sdtContent>
      </w:sdt>
      <w:r w:rsidR="00BA5551" w:rsidRPr="00DF1DC1">
        <w:t>.</w:t>
      </w:r>
    </w:p>
    <w:p w14:paraId="4C91C326" w14:textId="77777777" w:rsidR="00A7558F" w:rsidRPr="00DF1DC1" w:rsidRDefault="00A7558F" w:rsidP="00CE1830">
      <w:pPr>
        <w:spacing w:after="0" w:line="240" w:lineRule="auto"/>
        <w:jc w:val="both"/>
      </w:pPr>
    </w:p>
    <w:p w14:paraId="0EF858D5" w14:textId="2AEFBF79" w:rsidR="00A7558F" w:rsidRPr="00DF1DC1" w:rsidRDefault="00A7558F" w:rsidP="00CE1830">
      <w:pPr>
        <w:spacing w:after="0" w:line="240" w:lineRule="auto"/>
        <w:jc w:val="both"/>
      </w:pPr>
      <w:r w:rsidRPr="00DF1DC1">
        <w:t>The larger</w:t>
      </w:r>
      <w:r w:rsidR="001F1BC6" w:rsidRPr="00DF1DC1">
        <w:t xml:space="preserve"> and coarser</w:t>
      </w:r>
      <w:r w:rsidRPr="00DF1DC1">
        <w:t xml:space="preserve"> form of </w:t>
      </w:r>
      <w:r w:rsidR="00052DA9" w:rsidRPr="00DF1DC1">
        <w:t>TiO</w:t>
      </w:r>
      <w:r w:rsidR="00052DA9" w:rsidRPr="00DF1DC1">
        <w:rPr>
          <w:vertAlign w:val="subscript"/>
        </w:rPr>
        <w:t xml:space="preserve">2 </w:t>
      </w:r>
      <w:r w:rsidRPr="00DF1DC1">
        <w:t>is generally considered thermodynamically stable and inert</w:t>
      </w:r>
      <w:r w:rsidR="00286C8B" w:rsidRPr="00DF1DC1">
        <w:t xml:space="preserve"> </w:t>
      </w:r>
      <w:sdt>
        <w:sdtPr>
          <w:id w:val="455767346"/>
          <w:citation/>
        </w:sdtPr>
        <w:sdtEndPr/>
        <w:sdtContent>
          <w:r w:rsidR="00286C8B" w:rsidRPr="00DF1DC1">
            <w:fldChar w:fldCharType="begin"/>
          </w:r>
          <w:r w:rsidR="00286C8B" w:rsidRPr="00DF1DC1">
            <w:instrText xml:space="preserve"> CITATION Uni10 \l 1033 </w:instrText>
          </w:r>
          <w:r w:rsidR="00286C8B" w:rsidRPr="00DF1DC1">
            <w:fldChar w:fldCharType="separate"/>
          </w:r>
          <w:r w:rsidR="00113D18" w:rsidRPr="00113D18">
            <w:rPr>
              <w:noProof/>
            </w:rPr>
            <w:t>[3]</w:t>
          </w:r>
          <w:r w:rsidR="00286C8B" w:rsidRPr="00DF1DC1">
            <w:fldChar w:fldCharType="end"/>
          </w:r>
        </w:sdtContent>
      </w:sdt>
      <w:r w:rsidRPr="00DF1DC1">
        <w:t xml:space="preserve">. For this reason, </w:t>
      </w:r>
      <w:r w:rsidR="00052DA9" w:rsidRPr="00DF1DC1">
        <w:t>TiO</w:t>
      </w:r>
      <w:r w:rsidR="00052DA9" w:rsidRPr="00DF1DC1">
        <w:rPr>
          <w:vertAlign w:val="subscript"/>
        </w:rPr>
        <w:t xml:space="preserve">2 </w:t>
      </w:r>
      <w:r w:rsidRPr="00DF1DC1">
        <w:t>was historically categorized as a nuisance dust in the occupational workplace. Nano</w:t>
      </w:r>
      <w:r w:rsidR="00FE2EFE" w:rsidRPr="00DF1DC1">
        <w:t>-</w:t>
      </w:r>
      <w:r w:rsidR="00052DA9" w:rsidRPr="00DF1DC1">
        <w:t>TiO</w:t>
      </w:r>
      <w:r w:rsidR="00052DA9" w:rsidRPr="00DF1DC1">
        <w:rPr>
          <w:vertAlign w:val="subscript"/>
        </w:rPr>
        <w:t>2</w:t>
      </w:r>
      <w:r w:rsidRPr="00DF1DC1">
        <w:t>, on the other hand, are a less inert and more reactive</w:t>
      </w:r>
      <w:r w:rsidR="00286C8B" w:rsidRPr="00DF1DC1">
        <w:t xml:space="preserve"> </w:t>
      </w:r>
      <w:r w:rsidR="001F1BC6" w:rsidRPr="00DF1DC1">
        <w:t xml:space="preserve">material </w:t>
      </w:r>
      <w:sdt>
        <w:sdtPr>
          <w:id w:val="1173233929"/>
          <w:citation/>
        </w:sdtPr>
        <w:sdtEndPr/>
        <w:sdtContent>
          <w:r w:rsidR="00286C8B" w:rsidRPr="00DF1DC1">
            <w:fldChar w:fldCharType="begin"/>
          </w:r>
          <w:r w:rsidR="00286C8B" w:rsidRPr="00DF1DC1">
            <w:instrText xml:space="preserve"> CITATION Uni10 \l 1033 </w:instrText>
          </w:r>
          <w:r w:rsidR="00286C8B" w:rsidRPr="00DF1DC1">
            <w:fldChar w:fldCharType="separate"/>
          </w:r>
          <w:r w:rsidR="00113D18" w:rsidRPr="00113D18">
            <w:rPr>
              <w:noProof/>
            </w:rPr>
            <w:t>[3]</w:t>
          </w:r>
          <w:r w:rsidR="00286C8B" w:rsidRPr="00DF1DC1">
            <w:fldChar w:fldCharType="end"/>
          </w:r>
        </w:sdtContent>
      </w:sdt>
      <w:r w:rsidR="001F1BC6" w:rsidRPr="00DF1DC1">
        <w:t>.</w:t>
      </w:r>
      <w:r w:rsidRPr="00DF1DC1">
        <w:t xml:space="preserve"> </w:t>
      </w:r>
      <w:r w:rsidR="00FE2EFE" w:rsidRPr="00DF1DC1">
        <w:t xml:space="preserve">The </w:t>
      </w:r>
      <w:r w:rsidRPr="00DF1DC1">
        <w:t xml:space="preserve">nano-specific </w:t>
      </w:r>
      <w:r w:rsidR="001F1BC6" w:rsidRPr="00DF1DC1">
        <w:t>toxicological profile for TiO</w:t>
      </w:r>
      <w:r w:rsidR="001F1BC6" w:rsidRPr="00DF1DC1">
        <w:rPr>
          <w:vertAlign w:val="subscript"/>
        </w:rPr>
        <w:t>2</w:t>
      </w:r>
      <w:r w:rsidR="001F1BC6" w:rsidRPr="00DF1DC1">
        <w:t xml:space="preserve"> </w:t>
      </w:r>
      <w:r w:rsidR="00FE2EFE" w:rsidRPr="00DF1DC1">
        <w:t>(i.e. nano-TiO</w:t>
      </w:r>
      <w:r w:rsidR="00FE2EFE" w:rsidRPr="00DF1DC1">
        <w:rPr>
          <w:vertAlign w:val="subscript"/>
        </w:rPr>
        <w:t>2</w:t>
      </w:r>
      <w:r w:rsidR="00FE2EFE" w:rsidRPr="00DF1DC1">
        <w:t xml:space="preserve">) </w:t>
      </w:r>
      <w:r w:rsidR="001F1BC6" w:rsidRPr="00DF1DC1">
        <w:t>has thus been put into question</w:t>
      </w:r>
      <w:r w:rsidRPr="00DF1DC1">
        <w:t>, especially for the occupational setting where highest human exposure is likely to occur</w:t>
      </w:r>
      <w:r w:rsidR="00286C8B" w:rsidRPr="00DF1DC1">
        <w:t xml:space="preserve"> </w:t>
      </w:r>
      <w:sdt>
        <w:sdtPr>
          <w:id w:val="9738738"/>
          <w:citation/>
        </w:sdtPr>
        <w:sdtEndPr/>
        <w:sdtContent>
          <w:r w:rsidR="00286C8B" w:rsidRPr="00DF1DC1">
            <w:fldChar w:fldCharType="begin"/>
          </w:r>
          <w:r w:rsidR="00286C8B" w:rsidRPr="00DF1DC1">
            <w:instrText xml:space="preserve"> CITATION Uni111 \l 1033 </w:instrText>
          </w:r>
          <w:r w:rsidR="00286C8B" w:rsidRPr="00DF1DC1">
            <w:fldChar w:fldCharType="separate"/>
          </w:r>
          <w:r w:rsidR="00113D18" w:rsidRPr="00113D18">
            <w:rPr>
              <w:noProof/>
            </w:rPr>
            <w:t>[10]</w:t>
          </w:r>
          <w:r w:rsidR="00286C8B" w:rsidRPr="00DF1DC1">
            <w:fldChar w:fldCharType="end"/>
          </w:r>
        </w:sdtContent>
      </w:sdt>
      <w:r w:rsidRPr="00DF1DC1">
        <w:t xml:space="preserve">.  </w:t>
      </w:r>
    </w:p>
    <w:p w14:paraId="6874968E" w14:textId="77777777" w:rsidR="00A7558F" w:rsidRPr="00DF1DC1" w:rsidRDefault="00A7558F" w:rsidP="00CE1830">
      <w:pPr>
        <w:spacing w:after="0" w:line="240" w:lineRule="auto"/>
        <w:jc w:val="both"/>
      </w:pPr>
    </w:p>
    <w:p w14:paraId="5BC0A1BF" w14:textId="4FAFCFB5" w:rsidR="00A7558F" w:rsidRPr="00DF1DC1" w:rsidRDefault="00A7558F" w:rsidP="00CE1830">
      <w:pPr>
        <w:spacing w:after="0" w:line="240" w:lineRule="auto"/>
        <w:jc w:val="both"/>
        <w:rPr>
          <w:lang w:eastAsia="en-GB"/>
        </w:rPr>
      </w:pPr>
      <w:r w:rsidRPr="00DF1DC1">
        <w:t xml:space="preserve">The human health </w:t>
      </w:r>
      <w:r w:rsidR="00FE2EFE" w:rsidRPr="00DF1DC1">
        <w:t xml:space="preserve">risk assessment </w:t>
      </w:r>
      <w:r w:rsidR="001F1BC6" w:rsidRPr="00DF1DC1">
        <w:t>(HHRA)</w:t>
      </w:r>
      <w:r w:rsidRPr="00DF1DC1">
        <w:t xml:space="preserve"> paradigm for chemicals is generally considered applicable to </w:t>
      </w:r>
      <w:r w:rsidR="001F1BC6" w:rsidRPr="00DF1DC1">
        <w:t>engineered</w:t>
      </w:r>
      <w:r w:rsidRPr="00DF1DC1">
        <w:t xml:space="preserve"> nanomaterials (</w:t>
      </w:r>
      <w:r w:rsidR="001F1BC6" w:rsidRPr="00DF1DC1">
        <w:t>EMN</w:t>
      </w:r>
      <w:r w:rsidRPr="00DF1DC1">
        <w:t>)</w:t>
      </w:r>
      <w:r w:rsidR="00286C8B" w:rsidRPr="00DF1DC1">
        <w:t xml:space="preserve"> </w:t>
      </w:r>
      <w:sdt>
        <w:sdtPr>
          <w:id w:val="-1086078577"/>
          <w:citation/>
        </w:sdtPr>
        <w:sdtEndPr/>
        <w:sdtContent>
          <w:r w:rsidR="00286C8B" w:rsidRPr="00DF1DC1">
            <w:fldChar w:fldCharType="begin"/>
          </w:r>
          <w:r w:rsidR="00E51807">
            <w:instrText xml:space="preserve">CITATION OEC12 \l 1033 </w:instrText>
          </w:r>
          <w:r w:rsidR="00286C8B" w:rsidRPr="00DF1DC1">
            <w:fldChar w:fldCharType="separate"/>
          </w:r>
          <w:r w:rsidR="00113D18" w:rsidRPr="00113D18">
            <w:rPr>
              <w:noProof/>
            </w:rPr>
            <w:t>[11]</w:t>
          </w:r>
          <w:r w:rsidR="00286C8B" w:rsidRPr="00DF1DC1">
            <w:fldChar w:fldCharType="end"/>
          </w:r>
        </w:sdtContent>
      </w:sdt>
      <w:sdt>
        <w:sdtPr>
          <w:id w:val="1139995931"/>
          <w:citation/>
        </w:sdtPr>
        <w:sdtEndPr/>
        <w:sdtContent>
          <w:r w:rsidR="00286C8B" w:rsidRPr="00DF1DC1">
            <w:fldChar w:fldCharType="begin"/>
          </w:r>
          <w:r w:rsidR="00286C8B" w:rsidRPr="00DF1DC1">
            <w:instrText xml:space="preserve"> CITATION EFS10 \l 1033 </w:instrText>
          </w:r>
          <w:r w:rsidR="00286C8B" w:rsidRPr="00DF1DC1">
            <w:fldChar w:fldCharType="separate"/>
          </w:r>
          <w:r w:rsidR="00113D18">
            <w:rPr>
              <w:noProof/>
            </w:rPr>
            <w:t xml:space="preserve"> </w:t>
          </w:r>
          <w:r w:rsidR="00113D18" w:rsidRPr="00113D18">
            <w:rPr>
              <w:noProof/>
            </w:rPr>
            <w:t>[12]</w:t>
          </w:r>
          <w:r w:rsidR="00286C8B" w:rsidRPr="00DF1DC1">
            <w:fldChar w:fldCharType="end"/>
          </w:r>
        </w:sdtContent>
      </w:sdt>
      <w:sdt>
        <w:sdtPr>
          <w:id w:val="-114213882"/>
          <w:citation/>
        </w:sdtPr>
        <w:sdtEndPr/>
        <w:sdtContent>
          <w:r w:rsidR="00286C8B" w:rsidRPr="00DF1DC1">
            <w:fldChar w:fldCharType="begin"/>
          </w:r>
          <w:r w:rsidR="00E51807">
            <w:instrText xml:space="preserve">CITATION Sto14 \l 1033 </w:instrText>
          </w:r>
          <w:r w:rsidR="00286C8B" w:rsidRPr="00DF1DC1">
            <w:fldChar w:fldCharType="separate"/>
          </w:r>
          <w:r w:rsidR="00113D18">
            <w:rPr>
              <w:noProof/>
            </w:rPr>
            <w:t xml:space="preserve"> </w:t>
          </w:r>
          <w:r w:rsidR="00113D18" w:rsidRPr="00113D18">
            <w:rPr>
              <w:noProof/>
            </w:rPr>
            <w:t>[13]</w:t>
          </w:r>
          <w:r w:rsidR="00286C8B" w:rsidRPr="00DF1DC1">
            <w:fldChar w:fldCharType="end"/>
          </w:r>
        </w:sdtContent>
      </w:sdt>
      <w:r w:rsidRPr="00DF1DC1">
        <w:t xml:space="preserve">. It systematically applies scientific principles to estimate the probability that adverse human health effects emerge from exposure to chemicals. Although different </w:t>
      </w:r>
      <w:r w:rsidR="00192FB3" w:rsidRPr="00DF1DC1">
        <w:t>organizations</w:t>
      </w:r>
      <w:r w:rsidRPr="00DF1DC1">
        <w:t xml:space="preserve"> give different names to the RA phases, there is a general agreement that the framework is composed of problem formulation, hazard assessment, exposure as</w:t>
      </w:r>
      <w:r w:rsidR="00286C8B" w:rsidRPr="00DF1DC1">
        <w:t>sessment, risk characterization</w:t>
      </w:r>
      <w:r w:rsidRPr="00DF1DC1">
        <w:t xml:space="preserve"> and uncertainty analysis </w:t>
      </w:r>
      <w:r w:rsidRPr="00DF1DC1">
        <w:fldChar w:fldCharType="begin"/>
      </w:r>
      <w:r w:rsidRPr="00DF1DC1">
        <w:instrText xml:space="preserve"> ADDIN EN.CITE &lt;EndNote&gt;&lt;Cite&gt;&lt;Author&gt;Van Leeuwen&lt;/Author&gt;&lt;Year&gt;2007&lt;/Year&gt;&lt;RecNum&gt;2&lt;/RecNum&gt;&lt;DisplayText&gt;[10]&lt;/DisplayText&gt;&lt;record&gt;&lt;rec-number&gt;2&lt;/rec-number&gt;&lt;foreign-keys&gt;&lt;key app="EN" db-id="zxxdf02rkwx0pteawsypvsadra5vff5z0vd5"&gt;2&lt;/key&gt;&lt;/foreign-keys&gt;&lt;ref-type name="Book"&gt;6&lt;/ref-type&gt;&lt;contributors&gt;&lt;authors&gt;&lt;author&gt;Van Leeuwen, C  &lt;/author&gt;&lt;author&gt;Vermeire, T&lt;/author&gt;&lt;/authors&gt;&lt;/contributors&gt;&lt;titles&gt;&lt;title&gt;Risk assessment of chemicals: An introduction&lt;/title&gt;&lt;/titles&gt;&lt;volume&gt;2&lt;/volume&gt;&lt;dates&gt;&lt;year&gt;2007&lt;/year&gt;&lt;/dates&gt;&lt;pub-location&gt;Dordrecht&lt;/pub-location&gt;&lt;publisher&gt;Springer&lt;/publisher&gt;&lt;urls&gt;&lt;/urls&gt;&lt;/record&gt;&lt;/Cite&gt;&lt;/EndNote&gt;</w:instrText>
      </w:r>
      <w:r w:rsidRPr="00DF1DC1">
        <w:fldChar w:fldCharType="separate"/>
      </w:r>
      <w:sdt>
        <w:sdtPr>
          <w:id w:val="390165371"/>
          <w:citation/>
        </w:sdtPr>
        <w:sdtEndPr/>
        <w:sdtContent>
          <w:r w:rsidR="00286C8B" w:rsidRPr="00DF1DC1">
            <w:fldChar w:fldCharType="begin"/>
          </w:r>
          <w:r w:rsidR="00286C8B" w:rsidRPr="00DF1DC1">
            <w:instrText xml:space="preserve"> CITATION van07 \l 1033 </w:instrText>
          </w:r>
          <w:r w:rsidR="00286C8B" w:rsidRPr="00DF1DC1">
            <w:fldChar w:fldCharType="separate"/>
          </w:r>
          <w:r w:rsidR="00113D18">
            <w:rPr>
              <w:noProof/>
            </w:rPr>
            <w:t xml:space="preserve"> </w:t>
          </w:r>
          <w:r w:rsidR="00113D18" w:rsidRPr="00113D18">
            <w:rPr>
              <w:noProof/>
            </w:rPr>
            <w:t>[14]</w:t>
          </w:r>
          <w:r w:rsidR="00286C8B" w:rsidRPr="00DF1DC1">
            <w:fldChar w:fldCharType="end"/>
          </w:r>
        </w:sdtContent>
      </w:sdt>
      <w:r w:rsidRPr="00DF1DC1">
        <w:fldChar w:fldCharType="end"/>
      </w:r>
      <w:r w:rsidRPr="00DF1DC1">
        <w:t xml:space="preserve">. </w:t>
      </w:r>
      <w:r w:rsidRPr="00DF1DC1">
        <w:rPr>
          <w:rFonts w:eastAsia="MS Mincho"/>
        </w:rPr>
        <w:t xml:space="preserve">Specifically, </w:t>
      </w:r>
      <w:r w:rsidRPr="00DF1DC1">
        <w:t>problem formulation</w:t>
      </w:r>
      <w:r w:rsidRPr="00DF1DC1">
        <w:rPr>
          <w:rFonts w:eastAsia="MS Mincho"/>
        </w:rPr>
        <w:t xml:space="preserve"> is a systematic planning activity that sets the goals and the scope of the RA. </w:t>
      </w:r>
      <w:r w:rsidRPr="00DF1DC1">
        <w:rPr>
          <w:lang w:eastAsia="en-GB"/>
        </w:rPr>
        <w:t xml:space="preserve">The hazard assessment </w:t>
      </w:r>
      <w:r w:rsidRPr="00DF1DC1">
        <w:t>comprises hazard Id</w:t>
      </w:r>
      <w:r w:rsidR="001F1BC6" w:rsidRPr="00DF1DC1">
        <w:t xml:space="preserve">entification and dose-response analysis. </w:t>
      </w:r>
      <w:r w:rsidRPr="00DF1DC1">
        <w:t xml:space="preserve">The hazard </w:t>
      </w:r>
      <w:r w:rsidR="00FE2EFE" w:rsidRPr="00DF1DC1">
        <w:t>i</w:t>
      </w:r>
      <w:r w:rsidRPr="00DF1DC1">
        <w:t xml:space="preserve">dentification </w:t>
      </w:r>
      <w:r w:rsidRPr="00DF1DC1">
        <w:rPr>
          <w:lang w:eastAsia="en-GB"/>
        </w:rPr>
        <w:t>is carried out by gathering/generating and evaluating relevant physico</w:t>
      </w:r>
      <w:r w:rsidR="00DF1DC1">
        <w:rPr>
          <w:lang w:eastAsia="en-GB"/>
        </w:rPr>
        <w:t>-</w:t>
      </w:r>
      <w:r w:rsidRPr="00DF1DC1">
        <w:rPr>
          <w:lang w:eastAsia="en-GB"/>
        </w:rPr>
        <w:t xml:space="preserve">chemical and toxicological information from e.g. </w:t>
      </w:r>
      <w:r w:rsidRPr="00DF1DC1">
        <w:rPr>
          <w:i/>
          <w:lang w:eastAsia="en-GB"/>
        </w:rPr>
        <w:t>in vitro</w:t>
      </w:r>
      <w:r w:rsidRPr="00DF1DC1">
        <w:rPr>
          <w:lang w:eastAsia="en-GB"/>
        </w:rPr>
        <w:t xml:space="preserve"> and </w:t>
      </w:r>
      <w:r w:rsidRPr="00DF1DC1">
        <w:rPr>
          <w:i/>
          <w:lang w:eastAsia="en-GB"/>
        </w:rPr>
        <w:t>in vivo</w:t>
      </w:r>
      <w:r w:rsidRPr="00DF1DC1">
        <w:rPr>
          <w:lang w:eastAsia="en-GB"/>
        </w:rPr>
        <w:t xml:space="preserve"> </w:t>
      </w:r>
      <w:r w:rsidR="001F1BC6" w:rsidRPr="00DF1DC1">
        <w:rPr>
          <w:lang w:eastAsia="en-GB"/>
        </w:rPr>
        <w:t>studies</w:t>
      </w:r>
      <w:r w:rsidRPr="00DF1DC1">
        <w:rPr>
          <w:lang w:eastAsia="en-GB"/>
        </w:rPr>
        <w:t xml:space="preserve"> to assess the intrinsic hazard of a substance. The </w:t>
      </w:r>
      <w:r w:rsidRPr="00DF1DC1">
        <w:t xml:space="preserve">dose-response analysis </w:t>
      </w:r>
      <w:r w:rsidRPr="00DF1DC1">
        <w:rPr>
          <w:lang w:eastAsia="en-GB"/>
        </w:rPr>
        <w:t xml:space="preserve">quantitatively characterizes the relationship between the dose of the substance and the incidence of adverse health effects in the exposed population. It typically involves the estimation of a </w:t>
      </w:r>
      <w:r w:rsidR="00FE2EFE" w:rsidRPr="00DF1DC1">
        <w:rPr>
          <w:lang w:eastAsia="en-GB"/>
        </w:rPr>
        <w:t>point-of-departure</w:t>
      </w:r>
      <w:r w:rsidRPr="00DF1DC1">
        <w:rPr>
          <w:lang w:eastAsia="en-GB"/>
        </w:rPr>
        <w:t xml:space="preserve"> (P</w:t>
      </w:r>
      <w:r w:rsidR="007B0F88" w:rsidRPr="00DF1DC1">
        <w:rPr>
          <w:lang w:eastAsia="en-GB"/>
        </w:rPr>
        <w:t>O</w:t>
      </w:r>
      <w:r w:rsidRPr="00DF1DC1">
        <w:rPr>
          <w:lang w:eastAsia="en-GB"/>
        </w:rPr>
        <w:t xml:space="preserve">D) such as the </w:t>
      </w:r>
      <w:r w:rsidR="00FE2EFE" w:rsidRPr="00DF1DC1">
        <w:rPr>
          <w:lang w:eastAsia="en-GB"/>
        </w:rPr>
        <w:t xml:space="preserve">benchmark dose </w:t>
      </w:r>
      <w:r w:rsidRPr="00DF1DC1">
        <w:rPr>
          <w:lang w:eastAsia="en-GB"/>
        </w:rPr>
        <w:t xml:space="preserve">(BMD), and its </w:t>
      </w:r>
      <w:r w:rsidRPr="00DF1DC1">
        <w:rPr>
          <w:lang w:eastAsia="en-GB"/>
        </w:rPr>
        <w:lastRenderedPageBreak/>
        <w:t xml:space="preserve">extrapolation to a human effect threshold such as the </w:t>
      </w:r>
      <w:r w:rsidR="00FE2EFE" w:rsidRPr="00DF1DC1">
        <w:rPr>
          <w:lang w:eastAsia="en-GB"/>
        </w:rPr>
        <w:t>derived-no-effect-level</w:t>
      </w:r>
      <w:r w:rsidRPr="00DF1DC1">
        <w:rPr>
          <w:lang w:eastAsia="en-GB"/>
        </w:rPr>
        <w:t xml:space="preserve"> (DNEL)</w:t>
      </w:r>
      <w:customXmlInsRangeStart w:id="1" w:author="RBJ" w:date="2015-09-25T18:10:00Z"/>
      <w:sdt>
        <w:sdtPr>
          <w:rPr>
            <w:lang w:eastAsia="en-GB"/>
          </w:rPr>
          <w:id w:val="1219158981"/>
          <w:citation/>
        </w:sdtPr>
        <w:sdtEndPr/>
        <w:sdtContent>
          <w:customXmlInsRangeEnd w:id="1"/>
          <w:ins w:id="2" w:author="RBJ" w:date="2015-09-25T18:10:00Z">
            <w:r w:rsidR="0073419A">
              <w:rPr>
                <w:lang w:eastAsia="en-GB"/>
              </w:rPr>
              <w:fldChar w:fldCharType="begin"/>
            </w:r>
            <w:r w:rsidR="0073419A">
              <w:rPr>
                <w:lang w:eastAsia="en-GB"/>
              </w:rPr>
              <w:instrText xml:space="preserve"> CITATION ECH08 \l 1033 </w:instrText>
            </w:r>
          </w:ins>
          <w:r w:rsidR="0073419A">
            <w:rPr>
              <w:lang w:eastAsia="en-GB"/>
            </w:rPr>
            <w:fldChar w:fldCharType="separate"/>
          </w:r>
          <w:r w:rsidR="00113D18">
            <w:rPr>
              <w:noProof/>
              <w:lang w:eastAsia="en-GB"/>
            </w:rPr>
            <w:t xml:space="preserve"> </w:t>
          </w:r>
          <w:r w:rsidR="00113D18" w:rsidRPr="00113D18">
            <w:rPr>
              <w:noProof/>
              <w:lang w:eastAsia="en-GB"/>
            </w:rPr>
            <w:t>[15]</w:t>
          </w:r>
          <w:ins w:id="3" w:author="RBJ" w:date="2015-09-25T18:10:00Z">
            <w:r w:rsidR="0073419A">
              <w:rPr>
                <w:lang w:eastAsia="en-GB"/>
              </w:rPr>
              <w:fldChar w:fldCharType="end"/>
            </w:r>
          </w:ins>
          <w:customXmlInsRangeStart w:id="4" w:author="RBJ" w:date="2015-09-25T18:10:00Z"/>
        </w:sdtContent>
      </w:sdt>
      <w:customXmlInsRangeEnd w:id="4"/>
      <w:r w:rsidRPr="00DF1DC1">
        <w:rPr>
          <w:lang w:eastAsia="en-GB"/>
        </w:rPr>
        <w:t xml:space="preserve"> by means of </w:t>
      </w:r>
      <w:r w:rsidR="0073419A" w:rsidRPr="009D3D6A">
        <w:rPr>
          <w:lang w:eastAsia="en-GB"/>
        </w:rPr>
        <w:t xml:space="preserve">assessment </w:t>
      </w:r>
      <w:r w:rsidRPr="009D3D6A">
        <w:rPr>
          <w:lang w:eastAsia="en-GB"/>
        </w:rPr>
        <w:t>factors</w:t>
      </w:r>
      <w:ins w:id="5" w:author="Michael" w:date="2015-10-02T12:35:00Z">
        <w:r w:rsidR="009D3D6A">
          <w:rPr>
            <w:rStyle w:val="FootnoteReference"/>
            <w:highlight w:val="yellow"/>
            <w:lang w:eastAsia="en-GB"/>
          </w:rPr>
          <w:footnoteReference w:id="1"/>
        </w:r>
      </w:ins>
      <w:r w:rsidRPr="00DF1DC1">
        <w:rPr>
          <w:lang w:eastAsia="en-GB"/>
        </w:rPr>
        <w:t xml:space="preserve">. </w:t>
      </w:r>
    </w:p>
    <w:p w14:paraId="164E4518" w14:textId="77777777" w:rsidR="005C78ED" w:rsidRPr="00DF1DC1" w:rsidRDefault="005C78ED" w:rsidP="00CE1830">
      <w:pPr>
        <w:spacing w:after="0" w:line="240" w:lineRule="auto"/>
        <w:jc w:val="both"/>
        <w:rPr>
          <w:rFonts w:eastAsia="MS Mincho"/>
        </w:rPr>
      </w:pPr>
    </w:p>
    <w:p w14:paraId="080A0644" w14:textId="31D466AC" w:rsidR="00A7558F" w:rsidRPr="00DF1DC1" w:rsidRDefault="00A7558F" w:rsidP="00CE1830">
      <w:pPr>
        <w:spacing w:after="0" w:line="240" w:lineRule="auto"/>
        <w:jc w:val="both"/>
        <w:rPr>
          <w:highlight w:val="green"/>
          <w:lang w:eastAsia="en-GB"/>
        </w:rPr>
      </w:pPr>
      <w:r w:rsidRPr="00DF1DC1">
        <w:rPr>
          <w:lang w:eastAsia="en-GB"/>
        </w:rPr>
        <w:t xml:space="preserve">The exposure assessment </w:t>
      </w:r>
      <w:r w:rsidR="00FE2EFE" w:rsidRPr="00DF1DC1">
        <w:rPr>
          <w:lang w:eastAsia="en-GB"/>
        </w:rPr>
        <w:t>begins by defining</w:t>
      </w:r>
      <w:r w:rsidRPr="00DF1DC1">
        <w:rPr>
          <w:lang w:eastAsia="en-GB"/>
        </w:rPr>
        <w:t xml:space="preserve"> one or more exposure scenarios (ES), which describe(s) the conditions in which </w:t>
      </w:r>
      <w:r w:rsidR="00FE2EFE" w:rsidRPr="00DF1DC1">
        <w:rPr>
          <w:lang w:eastAsia="en-GB"/>
        </w:rPr>
        <w:t xml:space="preserve">a </w:t>
      </w:r>
      <w:r w:rsidRPr="00DF1DC1">
        <w:rPr>
          <w:lang w:eastAsia="en-GB"/>
        </w:rPr>
        <w:t>substance (on its own</w:t>
      </w:r>
      <w:r w:rsidR="00FE2EFE" w:rsidRPr="00DF1DC1">
        <w:rPr>
          <w:lang w:eastAsia="en-GB"/>
        </w:rPr>
        <w:t xml:space="preserve">, </w:t>
      </w:r>
      <w:r w:rsidRPr="00DF1DC1">
        <w:rPr>
          <w:lang w:eastAsia="en-GB"/>
        </w:rPr>
        <w:t xml:space="preserve">in </w:t>
      </w:r>
      <w:r w:rsidR="00FE2EFE" w:rsidRPr="00DF1DC1">
        <w:rPr>
          <w:lang w:eastAsia="en-GB"/>
        </w:rPr>
        <w:t xml:space="preserve">a </w:t>
      </w:r>
      <w:r w:rsidRPr="00DF1DC1">
        <w:rPr>
          <w:lang w:eastAsia="en-GB"/>
        </w:rPr>
        <w:t xml:space="preserve">mixture or </w:t>
      </w:r>
      <w:r w:rsidR="00FE2EFE" w:rsidRPr="00DF1DC1">
        <w:rPr>
          <w:lang w:eastAsia="en-GB"/>
        </w:rPr>
        <w:t xml:space="preserve">embedded in an </w:t>
      </w:r>
      <w:r w:rsidR="000D70D9" w:rsidRPr="00DF1DC1">
        <w:rPr>
          <w:lang w:eastAsia="en-GB"/>
        </w:rPr>
        <w:t>article</w:t>
      </w:r>
      <w:r w:rsidRPr="00DF1DC1">
        <w:rPr>
          <w:lang w:eastAsia="en-GB"/>
        </w:rPr>
        <w:t>) is manufactured</w:t>
      </w:r>
      <w:r w:rsidR="000D70D9" w:rsidRPr="00DF1DC1">
        <w:rPr>
          <w:lang w:eastAsia="en-GB"/>
        </w:rPr>
        <w:t>, handled or used</w:t>
      </w:r>
      <w:r w:rsidRPr="00DF1DC1">
        <w:rPr>
          <w:lang w:eastAsia="en-GB"/>
        </w:rPr>
        <w:t xml:space="preserve"> </w:t>
      </w:r>
      <w:r w:rsidR="000D70D9" w:rsidRPr="00DF1DC1">
        <w:rPr>
          <w:lang w:eastAsia="en-GB"/>
        </w:rPr>
        <w:t>across its life-cycle</w:t>
      </w:r>
      <w:r w:rsidRPr="00DF1DC1">
        <w:rPr>
          <w:lang w:eastAsia="en-GB"/>
        </w:rPr>
        <w:t xml:space="preserve">. This is followed by </w:t>
      </w:r>
      <w:r w:rsidR="000D70D9" w:rsidRPr="00DF1DC1">
        <w:rPr>
          <w:lang w:eastAsia="en-GB"/>
        </w:rPr>
        <w:t xml:space="preserve">estimating the magnitude </w:t>
      </w:r>
      <w:r w:rsidRPr="00DF1DC1">
        <w:rPr>
          <w:lang w:eastAsia="en-GB"/>
        </w:rPr>
        <w:t>of exposure for one or more intake routes (i.e. inhalation, ingestion or dermal)</w:t>
      </w:r>
      <w:r w:rsidRPr="00DF1DC1">
        <w:t xml:space="preserve">, </w:t>
      </w:r>
      <w:r w:rsidR="000D70D9" w:rsidRPr="00DF1DC1">
        <w:t>either through direct measurements or through the use of</w:t>
      </w:r>
      <w:r w:rsidR="000D70D9" w:rsidRPr="00DF1DC1">
        <w:rPr>
          <w:lang w:eastAsia="en-GB"/>
        </w:rPr>
        <w:t xml:space="preserve"> m</w:t>
      </w:r>
      <w:r w:rsidRPr="00DF1DC1">
        <w:rPr>
          <w:lang w:eastAsia="en-GB"/>
        </w:rPr>
        <w:t xml:space="preserve">odels. In the risk </w:t>
      </w:r>
      <w:r w:rsidR="00076964" w:rsidRPr="00DF1DC1">
        <w:rPr>
          <w:lang w:eastAsia="en-GB"/>
        </w:rPr>
        <w:t>characterization</w:t>
      </w:r>
      <w:r w:rsidRPr="00DF1DC1">
        <w:rPr>
          <w:lang w:eastAsia="en-GB"/>
        </w:rPr>
        <w:t xml:space="preserve"> step, estimated exposure levels are typically compared to the DNEL</w:t>
      </w:r>
      <w:r w:rsidR="000D70D9" w:rsidRPr="00DF1DC1">
        <w:rPr>
          <w:lang w:eastAsia="en-GB"/>
        </w:rPr>
        <w:t>, where risk can be defined when exposure is greater than the DNEL value</w:t>
      </w:r>
      <w:r w:rsidRPr="00DF1DC1">
        <w:rPr>
          <w:lang w:eastAsia="en-GB"/>
        </w:rPr>
        <w:t xml:space="preserve">. The uncertainty analysis estimates the level of ambiguity in each step of the RA process, pertaining to the </w:t>
      </w:r>
      <w:r w:rsidR="000D70D9" w:rsidRPr="00DF1DC1">
        <w:rPr>
          <w:lang w:eastAsia="en-GB"/>
        </w:rPr>
        <w:t xml:space="preserve">quality and/or quantity of the </w:t>
      </w:r>
      <w:r w:rsidRPr="00DF1DC1">
        <w:rPr>
          <w:lang w:eastAsia="en-GB"/>
        </w:rPr>
        <w:t xml:space="preserve">input data and/or the applied models. </w:t>
      </w:r>
    </w:p>
    <w:p w14:paraId="039F0512" w14:textId="77777777" w:rsidR="00A7558F" w:rsidRPr="00DF1DC1" w:rsidRDefault="00A7558F" w:rsidP="00CE1830">
      <w:pPr>
        <w:spacing w:after="0" w:line="240" w:lineRule="auto"/>
        <w:jc w:val="both"/>
      </w:pPr>
    </w:p>
    <w:p w14:paraId="1455D4F7" w14:textId="73FBC618" w:rsidR="00A7558F" w:rsidRPr="00DF1DC1" w:rsidRDefault="00A7558F" w:rsidP="00CE1830">
      <w:pPr>
        <w:spacing w:after="0" w:line="240" w:lineRule="auto"/>
        <w:jc w:val="both"/>
      </w:pPr>
      <w:r w:rsidRPr="00DF1DC1">
        <w:t xml:space="preserve">In 2011 the U.S. National Institute for Occupational Safety and Health (NIOSH) derived an </w:t>
      </w:r>
      <w:r w:rsidR="00A0456D" w:rsidRPr="00DF1DC1">
        <w:t>recommended exposure limit (REL)</w:t>
      </w:r>
      <w:r w:rsidR="002569E8" w:rsidRPr="00DF1DC1">
        <w:rPr>
          <w:rStyle w:val="FootnoteReference"/>
        </w:rPr>
        <w:footnoteReference w:id="2"/>
      </w:r>
      <w:r w:rsidR="00A0456D" w:rsidRPr="00DF1DC1">
        <w:t xml:space="preserve"> </w:t>
      </w:r>
      <w:r w:rsidRPr="00DF1DC1">
        <w:t>for nano-</w:t>
      </w:r>
      <w:del w:id="8" w:author="Michael" w:date="2015-10-02T15:26:00Z">
        <w:r w:rsidR="00052DA9" w:rsidRPr="00DF1DC1" w:rsidDel="009E7B81">
          <w:delText xml:space="preserve"> </w:delText>
        </w:r>
      </w:del>
      <w:r w:rsidR="00052DA9" w:rsidRPr="00DF1DC1">
        <w:t>TiO</w:t>
      </w:r>
      <w:r w:rsidR="00052DA9" w:rsidRPr="00DF1DC1">
        <w:rPr>
          <w:vertAlign w:val="subscript"/>
        </w:rPr>
        <w:t>2</w:t>
      </w:r>
      <w:r w:rsidR="001F1BC6" w:rsidRPr="00DF1DC1">
        <w:rPr>
          <w:vertAlign w:val="subscript"/>
        </w:rPr>
        <w:t xml:space="preserve"> </w:t>
      </w:r>
      <w:sdt>
        <w:sdtPr>
          <w:rPr>
            <w:vertAlign w:val="subscript"/>
          </w:rPr>
          <w:id w:val="896478352"/>
          <w:citation/>
        </w:sdtPr>
        <w:sdtEndPr/>
        <w:sdtContent>
          <w:r w:rsidR="001F1BC6" w:rsidRPr="00DF1DC1">
            <w:rPr>
              <w:vertAlign w:val="subscript"/>
            </w:rPr>
            <w:fldChar w:fldCharType="begin"/>
          </w:r>
          <w:r w:rsidR="001F1BC6" w:rsidRPr="00DF1DC1">
            <w:rPr>
              <w:vertAlign w:val="subscript"/>
            </w:rPr>
            <w:instrText xml:space="preserve"> CITATION Uni111 \l 1033 </w:instrText>
          </w:r>
          <w:r w:rsidR="001F1BC6" w:rsidRPr="00DF1DC1">
            <w:rPr>
              <w:vertAlign w:val="subscript"/>
            </w:rPr>
            <w:fldChar w:fldCharType="separate"/>
          </w:r>
          <w:r w:rsidR="00113D18" w:rsidRPr="00113D18">
            <w:rPr>
              <w:noProof/>
            </w:rPr>
            <w:t>[10]</w:t>
          </w:r>
          <w:r w:rsidR="001F1BC6" w:rsidRPr="00DF1DC1">
            <w:rPr>
              <w:vertAlign w:val="subscript"/>
            </w:rPr>
            <w:fldChar w:fldCharType="end"/>
          </w:r>
        </w:sdtContent>
      </w:sdt>
      <w:r w:rsidR="007C3589" w:rsidRPr="00DF1DC1">
        <w:rPr>
          <w:vertAlign w:val="subscript"/>
        </w:rPr>
        <w:t>,</w:t>
      </w:r>
      <w:r w:rsidR="007C3589" w:rsidRPr="00DF1DC1">
        <w:t xml:space="preserve"> acknowledging</w:t>
      </w:r>
      <w:r w:rsidR="00A7165A" w:rsidRPr="00DF1DC1">
        <w:t xml:space="preserve"> </w:t>
      </w:r>
      <w:r w:rsidRPr="00DF1DC1">
        <w:t xml:space="preserve">concerns </w:t>
      </w:r>
      <w:r w:rsidR="007C3589" w:rsidRPr="00DF1DC1">
        <w:t>over the</w:t>
      </w:r>
      <w:r w:rsidRPr="00DF1DC1">
        <w:t xml:space="preserve"> </w:t>
      </w:r>
      <w:r w:rsidR="00A7165A" w:rsidRPr="00DF1DC1">
        <w:t xml:space="preserve">higher </w:t>
      </w:r>
      <w:r w:rsidRPr="00DF1DC1">
        <w:t xml:space="preserve">hazard </w:t>
      </w:r>
      <w:r w:rsidR="007C3589" w:rsidRPr="00DF1DC1">
        <w:t>potential of ENMs</w:t>
      </w:r>
      <w:sdt>
        <w:sdtPr>
          <w:id w:val="1499386100"/>
          <w:citation/>
        </w:sdtPr>
        <w:sdtEndPr/>
        <w:sdtContent>
          <w:r w:rsidR="005C78ED" w:rsidRPr="00DF1DC1">
            <w:fldChar w:fldCharType="begin"/>
          </w:r>
          <w:r w:rsidR="005C78ED" w:rsidRPr="00DF1DC1">
            <w:instrText xml:space="preserve"> CITATION Uni111 \l 1033 </w:instrText>
          </w:r>
          <w:r w:rsidR="005C78ED" w:rsidRPr="00DF1DC1">
            <w:fldChar w:fldCharType="separate"/>
          </w:r>
          <w:r w:rsidR="00113D18">
            <w:rPr>
              <w:noProof/>
            </w:rPr>
            <w:t xml:space="preserve"> </w:t>
          </w:r>
          <w:r w:rsidR="00113D18" w:rsidRPr="00113D18">
            <w:rPr>
              <w:noProof/>
            </w:rPr>
            <w:t>[10]</w:t>
          </w:r>
          <w:r w:rsidR="005C78ED" w:rsidRPr="00DF1DC1">
            <w:fldChar w:fldCharType="end"/>
          </w:r>
        </w:sdtContent>
      </w:sdt>
      <w:r w:rsidRPr="00DF1DC1">
        <w:t xml:space="preserve">. A 2010 review of </w:t>
      </w:r>
      <w:r w:rsidR="00052DA9" w:rsidRPr="00DF1DC1">
        <w:t>TiO</w:t>
      </w:r>
      <w:r w:rsidR="00052DA9" w:rsidRPr="00DF1DC1">
        <w:rPr>
          <w:vertAlign w:val="subscript"/>
        </w:rPr>
        <w:t xml:space="preserve">2 </w:t>
      </w:r>
      <w:r w:rsidRPr="00DF1DC1">
        <w:t xml:space="preserve">toxicity by the U.S. Environmental Protection Agency </w:t>
      </w:r>
      <w:r w:rsidR="007C3589" w:rsidRPr="00DF1DC1">
        <w:t>found</w:t>
      </w:r>
      <w:r w:rsidRPr="00DF1DC1">
        <w:t xml:space="preserve"> greater inflammatory responses, oxidative stress, toxicity and incidence of cancer for </w:t>
      </w:r>
      <w:r w:rsidR="007C3589" w:rsidRPr="00DF1DC1">
        <w:t>nano-TiO</w:t>
      </w:r>
      <w:r w:rsidR="007C3589" w:rsidRPr="00DF1DC1">
        <w:rPr>
          <w:vertAlign w:val="subscript"/>
        </w:rPr>
        <w:t>2</w:t>
      </w:r>
      <w:r w:rsidR="007C3589" w:rsidRPr="00DF1DC1">
        <w:t xml:space="preserve"> </w:t>
      </w:r>
      <w:r w:rsidRPr="00DF1DC1">
        <w:t xml:space="preserve">compared </w:t>
      </w:r>
      <w:r w:rsidR="00A7165A" w:rsidRPr="00DF1DC1">
        <w:t xml:space="preserve">to </w:t>
      </w:r>
      <w:r w:rsidR="007C3589" w:rsidRPr="00DF1DC1">
        <w:t xml:space="preserve">its </w:t>
      </w:r>
      <w:r w:rsidR="00A7165A" w:rsidRPr="00DF1DC1">
        <w:t>bulk</w:t>
      </w:r>
      <w:r w:rsidRPr="00DF1DC1">
        <w:t xml:space="preserve"> </w:t>
      </w:r>
      <w:r w:rsidR="007C3589" w:rsidRPr="00DF1DC1">
        <w:t>counterpart</w:t>
      </w:r>
      <w:r w:rsidR="007C3589" w:rsidRPr="00DF1DC1">
        <w:rPr>
          <w:vertAlign w:val="subscript"/>
        </w:rPr>
        <w:t xml:space="preserve"> </w:t>
      </w:r>
      <w:sdt>
        <w:sdtPr>
          <w:id w:val="-704166307"/>
          <w:citation/>
        </w:sdtPr>
        <w:sdtEndPr/>
        <w:sdtContent>
          <w:r w:rsidR="00293C3B" w:rsidRPr="00DF1DC1">
            <w:fldChar w:fldCharType="begin"/>
          </w:r>
          <w:r w:rsidR="00293C3B" w:rsidRPr="00DF1DC1">
            <w:instrText xml:space="preserve"> CITATION Uni10 \l 1033 </w:instrText>
          </w:r>
          <w:r w:rsidR="00293C3B" w:rsidRPr="00DF1DC1">
            <w:fldChar w:fldCharType="separate"/>
          </w:r>
          <w:r w:rsidR="00113D18" w:rsidRPr="00113D18">
            <w:rPr>
              <w:noProof/>
            </w:rPr>
            <w:t>[3]</w:t>
          </w:r>
          <w:r w:rsidR="00293C3B" w:rsidRPr="00DF1DC1">
            <w:fldChar w:fldCharType="end"/>
          </w:r>
        </w:sdtContent>
      </w:sdt>
      <w:r w:rsidR="001F1BC6" w:rsidRPr="00DF1DC1">
        <w:t>. NIOSH</w:t>
      </w:r>
      <w:r w:rsidRPr="00DF1DC1">
        <w:t xml:space="preserve"> recommended an OEL</w:t>
      </w:r>
      <w:r w:rsidR="00A7165A" w:rsidRPr="00DF1DC1">
        <w:rPr>
          <w:rStyle w:val="FootnoteReference"/>
        </w:rPr>
        <w:footnoteReference w:id="3"/>
      </w:r>
      <w:r w:rsidR="00A7165A" w:rsidRPr="00DF1DC1">
        <w:t xml:space="preserve"> </w:t>
      </w:r>
      <w:r w:rsidRPr="00DF1DC1">
        <w:t>of 0.3 mg/m</w:t>
      </w:r>
      <w:r w:rsidRPr="00DF1DC1">
        <w:rPr>
          <w:vertAlign w:val="superscript"/>
        </w:rPr>
        <w:t xml:space="preserve">3 </w:t>
      </w:r>
      <w:r w:rsidRPr="00DF1DC1">
        <w:t xml:space="preserve">based on dose-response modeling of lung tumor data involving </w:t>
      </w:r>
      <w:r w:rsidR="007C3589" w:rsidRPr="00DF1DC1">
        <w:t xml:space="preserve">two </w:t>
      </w:r>
      <w:r w:rsidRPr="00DF1DC1">
        <w:t xml:space="preserve">fine- </w:t>
      </w:r>
      <w:r w:rsidR="001F1BC6" w:rsidRPr="00DF1DC1">
        <w:t xml:space="preserve">(e.g. bulk) </w:t>
      </w:r>
      <w:sdt>
        <w:sdtPr>
          <w:id w:val="1649319978"/>
          <w:citation/>
        </w:sdtPr>
        <w:sdtEndPr/>
        <w:sdtContent>
          <w:r w:rsidR="007C3589" w:rsidRPr="00DF1DC1">
            <w:fldChar w:fldCharType="begin"/>
          </w:r>
          <w:r w:rsidR="007C3589" w:rsidRPr="00DF1DC1">
            <w:instrText xml:space="preserve"> CITATION Lee85 \l 1033 </w:instrText>
          </w:r>
          <w:r w:rsidR="007C3589" w:rsidRPr="00DF1DC1">
            <w:fldChar w:fldCharType="separate"/>
          </w:r>
          <w:r w:rsidR="00113D18" w:rsidRPr="00113D18">
            <w:rPr>
              <w:noProof/>
            </w:rPr>
            <w:t>[16]</w:t>
          </w:r>
          <w:r w:rsidR="007C3589" w:rsidRPr="00DF1DC1">
            <w:fldChar w:fldCharType="end"/>
          </w:r>
        </w:sdtContent>
      </w:sdt>
      <w:r w:rsidR="007C3589" w:rsidRPr="00DF1DC1">
        <w:t xml:space="preserve">, </w:t>
      </w:r>
      <w:sdt>
        <w:sdtPr>
          <w:id w:val="-254825849"/>
          <w:citation/>
        </w:sdtPr>
        <w:sdtEndPr/>
        <w:sdtContent>
          <w:r w:rsidR="007C3589" w:rsidRPr="00DF1DC1">
            <w:fldChar w:fldCharType="begin"/>
          </w:r>
          <w:r w:rsidR="007C3589" w:rsidRPr="00DF1DC1">
            <w:instrText xml:space="preserve"> CITATION Muh91 \l 1033 </w:instrText>
          </w:r>
          <w:r w:rsidR="007C3589" w:rsidRPr="00DF1DC1">
            <w:fldChar w:fldCharType="separate"/>
          </w:r>
          <w:r w:rsidR="00113D18" w:rsidRPr="00113D18">
            <w:rPr>
              <w:noProof/>
            </w:rPr>
            <w:t>[17]</w:t>
          </w:r>
          <w:r w:rsidR="007C3589" w:rsidRPr="00DF1DC1">
            <w:fldChar w:fldCharType="end"/>
          </w:r>
        </w:sdtContent>
      </w:sdt>
      <w:r w:rsidR="007C3589" w:rsidRPr="00DF1DC1">
        <w:t xml:space="preserve"> </w:t>
      </w:r>
      <w:r w:rsidRPr="00DF1DC1">
        <w:t xml:space="preserve">and </w:t>
      </w:r>
      <w:r w:rsidR="007C3589" w:rsidRPr="00DF1DC1">
        <w:t xml:space="preserve">one </w:t>
      </w:r>
      <w:r w:rsidRPr="00DF1DC1">
        <w:t>nano-TiO2</w:t>
      </w:r>
      <w:r w:rsidR="007C3589" w:rsidRPr="00DF1DC1">
        <w:t xml:space="preserve"> </w:t>
      </w:r>
      <w:sdt>
        <w:sdtPr>
          <w:id w:val="-1795902818"/>
          <w:citation/>
        </w:sdtPr>
        <w:sdtEndPr/>
        <w:sdtContent>
          <w:r w:rsidR="007C3589" w:rsidRPr="00DF1DC1">
            <w:fldChar w:fldCharType="begin"/>
          </w:r>
          <w:r w:rsidR="007C3589" w:rsidRPr="00DF1DC1">
            <w:instrText xml:space="preserve"> CITATION Hei95 \l 1033 </w:instrText>
          </w:r>
          <w:r w:rsidR="007C3589" w:rsidRPr="00DF1DC1">
            <w:fldChar w:fldCharType="separate"/>
          </w:r>
          <w:r w:rsidR="00113D18" w:rsidRPr="00113D18">
            <w:rPr>
              <w:noProof/>
            </w:rPr>
            <w:t>[18]</w:t>
          </w:r>
          <w:r w:rsidR="007C3589" w:rsidRPr="00DF1DC1">
            <w:fldChar w:fldCharType="end"/>
          </w:r>
        </w:sdtContent>
      </w:sdt>
      <w:r w:rsidRPr="00DF1DC1">
        <w:t xml:space="preserve"> </w:t>
      </w:r>
      <w:r w:rsidR="007C3589" w:rsidRPr="00DF1DC1">
        <w:t>chronic inhalation</w:t>
      </w:r>
      <w:r w:rsidRPr="00DF1DC1">
        <w:t xml:space="preserve"> studies</w:t>
      </w:r>
      <w:r w:rsidR="00293C3B" w:rsidRPr="00DF1DC1">
        <w:t xml:space="preserve"> </w:t>
      </w:r>
      <w:sdt>
        <w:sdtPr>
          <w:id w:val="823015554"/>
          <w:citation/>
        </w:sdtPr>
        <w:sdtEndPr/>
        <w:sdtContent>
          <w:r w:rsidR="00293C3B" w:rsidRPr="00DF1DC1">
            <w:fldChar w:fldCharType="begin"/>
          </w:r>
          <w:r w:rsidR="00293C3B" w:rsidRPr="00DF1DC1">
            <w:instrText xml:space="preserve"> CITATION Uni111 \l 1033 </w:instrText>
          </w:r>
          <w:r w:rsidR="00293C3B" w:rsidRPr="00DF1DC1">
            <w:fldChar w:fldCharType="separate"/>
          </w:r>
          <w:r w:rsidR="00113D18" w:rsidRPr="00113D18">
            <w:rPr>
              <w:noProof/>
            </w:rPr>
            <w:t>[10]</w:t>
          </w:r>
          <w:r w:rsidR="00293C3B" w:rsidRPr="00DF1DC1">
            <w:fldChar w:fldCharType="end"/>
          </w:r>
        </w:sdtContent>
      </w:sdt>
      <w:r w:rsidRPr="00DF1DC1">
        <w:t xml:space="preserve">. </w:t>
      </w:r>
    </w:p>
    <w:p w14:paraId="3BD7D3B5" w14:textId="77777777" w:rsidR="00A7558F" w:rsidRPr="00DF1DC1" w:rsidRDefault="00A7558F" w:rsidP="00CE1830">
      <w:pPr>
        <w:spacing w:after="0" w:line="240" w:lineRule="auto"/>
        <w:jc w:val="both"/>
      </w:pPr>
    </w:p>
    <w:p w14:paraId="671AC2E2" w14:textId="6B26241A" w:rsidR="000361AF" w:rsidRPr="00DF1DC1" w:rsidRDefault="00A7558F" w:rsidP="00CE1830">
      <w:pPr>
        <w:spacing w:after="0" w:line="240" w:lineRule="auto"/>
        <w:jc w:val="both"/>
      </w:pPr>
      <w:r w:rsidRPr="00DF1DC1">
        <w:t xml:space="preserve">NIOSH also calculated, but did not recommend, a </w:t>
      </w:r>
      <w:r w:rsidR="006F4676" w:rsidRPr="00DF1DC1">
        <w:t xml:space="preserve">non-cancer </w:t>
      </w:r>
      <w:r w:rsidRPr="00DF1DC1">
        <w:t>REL of 0.004 mg/m</w:t>
      </w:r>
      <w:r w:rsidRPr="00DF1DC1">
        <w:rPr>
          <w:vertAlign w:val="superscript"/>
        </w:rPr>
        <w:t>3</w:t>
      </w:r>
      <w:r w:rsidRPr="00DF1DC1">
        <w:t xml:space="preserve"> for nano-</w:t>
      </w:r>
      <w:r w:rsidR="00052DA9" w:rsidRPr="00DF1DC1">
        <w:t>TiO</w:t>
      </w:r>
      <w:r w:rsidR="00052DA9" w:rsidRPr="00DF1DC1">
        <w:rPr>
          <w:vertAlign w:val="subscript"/>
        </w:rPr>
        <w:t>2</w:t>
      </w:r>
      <w:r w:rsidRPr="00DF1DC1">
        <w:t>. This value was based on four sub-chronic inhalation studies</w:t>
      </w:r>
      <w:del w:id="9" w:author="Michael" w:date="2015-10-02T15:31:00Z">
        <w:r w:rsidR="002569E8" w:rsidRPr="00DF1DC1" w:rsidDel="009E7B81">
          <w:delText>.</w:delText>
        </w:r>
      </w:del>
      <w:ins w:id="10" w:author="Michael" w:date="2015-10-02T15:31:00Z">
        <w:r w:rsidR="009E7B81">
          <w:t>, which c</w:t>
        </w:r>
      </w:ins>
      <w:ins w:id="11" w:author="Michael" w:date="2015-10-02T15:28:00Z">
        <w:r w:rsidR="009E7B81">
          <w:t>ompared with short-term (e.g. acute) toxicity studies</w:t>
        </w:r>
      </w:ins>
      <w:ins w:id="12" w:author="Michael" w:date="2015-10-02T15:32:00Z">
        <w:r w:rsidR="009E7B81">
          <w:t xml:space="preserve"> provide</w:t>
        </w:r>
      </w:ins>
      <w:ins w:id="13" w:author="Michael" w:date="2015-10-02T15:29:00Z">
        <w:r w:rsidR="009E7B81">
          <w:t xml:space="preserve"> the types of </w:t>
        </w:r>
      </w:ins>
      <w:ins w:id="14" w:author="Michael" w:date="2015-10-02T15:32:00Z">
        <w:r w:rsidR="009E7B81">
          <w:t xml:space="preserve">relevant, </w:t>
        </w:r>
      </w:ins>
      <w:ins w:id="15" w:author="Michael" w:date="2015-10-02T15:29:00Z">
        <w:r w:rsidR="009E7B81">
          <w:t xml:space="preserve">repeated-dose, persistent </w:t>
        </w:r>
      </w:ins>
      <w:ins w:id="16" w:author="Michael" w:date="2015-10-02T15:30:00Z">
        <w:r w:rsidR="009E7B81">
          <w:t>e</w:t>
        </w:r>
      </w:ins>
      <w:ins w:id="17" w:author="Michael" w:date="2015-10-02T15:29:00Z">
        <w:r w:rsidR="009E7B81">
          <w:t xml:space="preserve">xposures that </w:t>
        </w:r>
      </w:ins>
      <w:ins w:id="18" w:author="Michael" w:date="2015-10-02T15:30:00Z">
        <w:r w:rsidR="009E7B81">
          <w:t>are</w:t>
        </w:r>
      </w:ins>
      <w:ins w:id="19" w:author="Michael" w:date="2015-10-02T15:29:00Z">
        <w:r w:rsidR="009E7B81">
          <w:t xml:space="preserve"> expected in the occupational setting. </w:t>
        </w:r>
      </w:ins>
      <w:r w:rsidR="002569E8" w:rsidRPr="00DF1DC1">
        <w:t xml:space="preserve">Three of these studies analyzed </w:t>
      </w:r>
      <w:r w:rsidRPr="00DF1DC1">
        <w:t>inflammation</w:t>
      </w:r>
      <w:r w:rsidRPr="00DF1DC1">
        <w:rPr>
          <w:rStyle w:val="FootnoteReference"/>
        </w:rPr>
        <w:footnoteReference w:id="4"/>
      </w:r>
      <w:r w:rsidRPr="00DF1DC1">
        <w:t xml:space="preserve"> in the lung</w:t>
      </w:r>
      <w:r w:rsidR="002569E8" w:rsidRPr="00DF1DC1">
        <w:t xml:space="preserve"> in response to</w:t>
      </w:r>
      <w:r w:rsidR="006F4676" w:rsidRPr="00DF1DC1">
        <w:t xml:space="preserve"> fine-TiO</w:t>
      </w:r>
      <w:r w:rsidR="006F4676" w:rsidRPr="00DF1DC1">
        <w:rPr>
          <w:vertAlign w:val="subscript"/>
        </w:rPr>
        <w:t>2</w:t>
      </w:r>
      <w:r w:rsidR="00293C3B" w:rsidRPr="00DF1DC1">
        <w:t xml:space="preserve"> </w:t>
      </w:r>
      <w:r w:rsidR="002569E8" w:rsidRPr="00DF1DC1">
        <w:t xml:space="preserve">exposure </w:t>
      </w:r>
      <w:sdt>
        <w:sdtPr>
          <w:id w:val="11287787"/>
          <w:citation/>
        </w:sdtPr>
        <w:sdtEndPr/>
        <w:sdtContent>
          <w:r w:rsidR="00293C3B" w:rsidRPr="00DF1DC1">
            <w:fldChar w:fldCharType="begin"/>
          </w:r>
          <w:r w:rsidR="00293C3B" w:rsidRPr="00DF1DC1">
            <w:instrText xml:space="preserve"> CITATION Ber02 \l 1033 </w:instrText>
          </w:r>
          <w:r w:rsidR="00293C3B" w:rsidRPr="00DF1DC1">
            <w:fldChar w:fldCharType="separate"/>
          </w:r>
          <w:r w:rsidR="00113D18" w:rsidRPr="00113D18">
            <w:rPr>
              <w:noProof/>
            </w:rPr>
            <w:t>[19]</w:t>
          </w:r>
          <w:r w:rsidR="00293C3B" w:rsidRPr="00DF1DC1">
            <w:fldChar w:fldCharType="end"/>
          </w:r>
        </w:sdtContent>
      </w:sdt>
      <w:r w:rsidR="00293C3B" w:rsidRPr="00DF1DC1">
        <w:t xml:space="preserve">, </w:t>
      </w:r>
      <w:sdt>
        <w:sdtPr>
          <w:id w:val="11287788"/>
          <w:citation/>
        </w:sdtPr>
        <w:sdtEndPr/>
        <w:sdtContent>
          <w:r w:rsidR="00293C3B" w:rsidRPr="00DF1DC1">
            <w:fldChar w:fldCharType="begin"/>
          </w:r>
          <w:r w:rsidR="00293C3B" w:rsidRPr="00DF1DC1">
            <w:instrText xml:space="preserve"> CITATION Ber04 \l 1033 </w:instrText>
          </w:r>
          <w:r w:rsidR="00293C3B" w:rsidRPr="00DF1DC1">
            <w:fldChar w:fldCharType="separate"/>
          </w:r>
          <w:r w:rsidR="00113D18" w:rsidRPr="00113D18">
            <w:rPr>
              <w:noProof/>
            </w:rPr>
            <w:t>[20]</w:t>
          </w:r>
          <w:r w:rsidR="00293C3B" w:rsidRPr="00DF1DC1">
            <w:fldChar w:fldCharType="end"/>
          </w:r>
        </w:sdtContent>
      </w:sdt>
      <w:r w:rsidR="00293C3B" w:rsidRPr="00DF1DC1">
        <w:t xml:space="preserve">, </w:t>
      </w:r>
      <w:sdt>
        <w:sdtPr>
          <w:id w:val="11287789"/>
          <w:citation/>
        </w:sdtPr>
        <w:sdtEndPr/>
        <w:sdtContent>
          <w:r w:rsidR="00293C3B" w:rsidRPr="00DF1DC1">
            <w:fldChar w:fldCharType="begin"/>
          </w:r>
          <w:r w:rsidR="00293C3B" w:rsidRPr="00DF1DC1">
            <w:instrText xml:space="preserve"> CITATION Cul02 \l 1033 </w:instrText>
          </w:r>
          <w:r w:rsidR="00293C3B" w:rsidRPr="00DF1DC1">
            <w:fldChar w:fldCharType="separate"/>
          </w:r>
          <w:r w:rsidR="00113D18" w:rsidRPr="00113D18">
            <w:rPr>
              <w:noProof/>
            </w:rPr>
            <w:t>[21]</w:t>
          </w:r>
          <w:r w:rsidR="00293C3B" w:rsidRPr="00DF1DC1">
            <w:fldChar w:fldCharType="end"/>
          </w:r>
        </w:sdtContent>
      </w:sdt>
      <w:r w:rsidR="002569E8" w:rsidRPr="00DF1DC1">
        <w:t xml:space="preserve"> and</w:t>
      </w:r>
      <w:r w:rsidR="006F4676" w:rsidRPr="00DF1DC1">
        <w:t xml:space="preserve"> nano-TiO</w:t>
      </w:r>
      <w:r w:rsidR="006F4676" w:rsidRPr="00DF1DC1">
        <w:rPr>
          <w:vertAlign w:val="subscript"/>
        </w:rPr>
        <w:t>2</w:t>
      </w:r>
      <w:r w:rsidR="006F4676" w:rsidRPr="00DF1DC1">
        <w:t xml:space="preserve"> </w:t>
      </w:r>
      <w:r w:rsidR="002569E8" w:rsidRPr="00DF1DC1">
        <w:t xml:space="preserve">exposure </w:t>
      </w:r>
      <w:sdt>
        <w:sdtPr>
          <w:id w:val="11287790"/>
          <w:citation/>
        </w:sdtPr>
        <w:sdtEndPr/>
        <w:sdtContent>
          <w:r w:rsidR="00293C3B" w:rsidRPr="00DF1DC1">
            <w:fldChar w:fldCharType="begin"/>
          </w:r>
          <w:r w:rsidR="00293C3B" w:rsidRPr="00DF1DC1">
            <w:instrText xml:space="preserve"> CITATION Tra99 \l 1033 </w:instrText>
          </w:r>
          <w:r w:rsidR="00293C3B" w:rsidRPr="00DF1DC1">
            <w:fldChar w:fldCharType="separate"/>
          </w:r>
          <w:r w:rsidR="00113D18" w:rsidRPr="00113D18">
            <w:rPr>
              <w:noProof/>
            </w:rPr>
            <w:t>[22]</w:t>
          </w:r>
          <w:r w:rsidR="00293C3B" w:rsidRPr="00DF1DC1">
            <w:fldChar w:fldCharType="end"/>
          </w:r>
        </w:sdtContent>
      </w:sdt>
      <w:r w:rsidRPr="00DF1DC1">
        <w:t xml:space="preserve">. NIOSH stated that their ultimate decision to </w:t>
      </w:r>
      <w:r w:rsidR="002569E8" w:rsidRPr="00DF1DC1">
        <w:t xml:space="preserve">recommend </w:t>
      </w:r>
      <w:r w:rsidRPr="00DF1DC1">
        <w:t xml:space="preserve">the REL-based lung tumor value instead of inflammation was because “the primary objective of preventing pulmonary inflammation is to prevent the development of lung tumors, and...lung tumors can be adequately controlled by exposures many-fold higher than inflammation-based exposure concentrations.” </w:t>
      </w:r>
      <w:sdt>
        <w:sdtPr>
          <w:id w:val="356318629"/>
          <w:citation/>
        </w:sdtPr>
        <w:sdtEndPr/>
        <w:sdtContent>
          <w:r w:rsidR="00293C3B" w:rsidRPr="00DF1DC1">
            <w:fldChar w:fldCharType="begin"/>
          </w:r>
          <w:r w:rsidR="00293C3B" w:rsidRPr="00DF1DC1">
            <w:instrText xml:space="preserve"> CITATION Uni111 \l 1033 </w:instrText>
          </w:r>
          <w:r w:rsidR="00293C3B" w:rsidRPr="00DF1DC1">
            <w:fldChar w:fldCharType="separate"/>
          </w:r>
          <w:r w:rsidR="00113D18" w:rsidRPr="00113D18">
            <w:rPr>
              <w:noProof/>
            </w:rPr>
            <w:t>[10]</w:t>
          </w:r>
          <w:r w:rsidR="00293C3B" w:rsidRPr="00DF1DC1">
            <w:fldChar w:fldCharType="end"/>
          </w:r>
        </w:sdtContent>
      </w:sdt>
      <w:r w:rsidRPr="00DF1DC1">
        <w:t xml:space="preserve"> This was further clarified by the fact that it is not known what level of sustained inflammation (e.g. </w:t>
      </w:r>
      <w:r w:rsidR="000361AF" w:rsidRPr="00DF1DC1">
        <w:t>neutrophil</w:t>
      </w:r>
      <w:r w:rsidRPr="00DF1DC1">
        <w:t xml:space="preserve"> response) is required for tumor initiation </w:t>
      </w:r>
      <w:sdt>
        <w:sdtPr>
          <w:id w:val="-20935449"/>
          <w:citation/>
        </w:sdtPr>
        <w:sdtEndPr/>
        <w:sdtContent>
          <w:r w:rsidR="00293C3B" w:rsidRPr="00DF1DC1">
            <w:fldChar w:fldCharType="begin"/>
          </w:r>
          <w:r w:rsidR="00293C3B" w:rsidRPr="00DF1DC1">
            <w:instrText xml:space="preserve"> CITATION Uni111 \l 1033 </w:instrText>
          </w:r>
          <w:r w:rsidR="00293C3B" w:rsidRPr="00DF1DC1">
            <w:fldChar w:fldCharType="separate"/>
          </w:r>
          <w:r w:rsidR="00113D18" w:rsidRPr="00113D18">
            <w:rPr>
              <w:noProof/>
            </w:rPr>
            <w:t>[10]</w:t>
          </w:r>
          <w:r w:rsidR="00293C3B" w:rsidRPr="00DF1DC1">
            <w:fldChar w:fldCharType="end"/>
          </w:r>
        </w:sdtContent>
      </w:sdt>
      <w:r w:rsidRPr="00DF1DC1">
        <w:t xml:space="preserve">. </w:t>
      </w:r>
      <w:r w:rsidR="00A7165A" w:rsidRPr="00DF1DC1">
        <w:t>This approach is valid and perfectly sound given the deterministic nature of the assessment</w:t>
      </w:r>
      <w:r w:rsidR="00AF4C6C" w:rsidRPr="00DF1DC1">
        <w:t xml:space="preserve">. </w:t>
      </w:r>
    </w:p>
    <w:p w14:paraId="0D8EEA0E" w14:textId="77777777" w:rsidR="000361AF" w:rsidRPr="00DF1DC1" w:rsidRDefault="000361AF" w:rsidP="00CE1830">
      <w:pPr>
        <w:spacing w:after="0" w:line="240" w:lineRule="auto"/>
        <w:jc w:val="both"/>
      </w:pPr>
    </w:p>
    <w:p w14:paraId="0ACEBDF2" w14:textId="42797F91" w:rsidR="001050BB" w:rsidRPr="00DF1DC1" w:rsidRDefault="00932D6E" w:rsidP="00CE1830">
      <w:pPr>
        <w:spacing w:after="0" w:line="240" w:lineRule="auto"/>
        <w:jc w:val="both"/>
      </w:pPr>
      <w:r w:rsidRPr="00DF1DC1">
        <w:t>NI</w:t>
      </w:r>
      <w:r w:rsidR="000361AF" w:rsidRPr="00DF1DC1">
        <w:t>OSH concluded their report with</w:t>
      </w:r>
      <w:r w:rsidRPr="00DF1DC1">
        <w:t xml:space="preserve"> recommendation</w:t>
      </w:r>
      <w:r w:rsidR="000361AF" w:rsidRPr="00DF1DC1">
        <w:t>s</w:t>
      </w:r>
      <w:r w:rsidRPr="00DF1DC1">
        <w:t xml:space="preserve"> </w:t>
      </w:r>
      <w:r w:rsidR="00D86928" w:rsidRPr="00DF1DC1">
        <w:t>to evaluate</w:t>
      </w:r>
      <w:r w:rsidRPr="00DF1DC1">
        <w:t xml:space="preserve"> </w:t>
      </w:r>
      <w:r w:rsidR="00D86928" w:rsidRPr="00DF1DC1">
        <w:t>nano-</w:t>
      </w:r>
      <w:r w:rsidR="00052DA9" w:rsidRPr="00DF1DC1">
        <w:t>TiO</w:t>
      </w:r>
      <w:r w:rsidR="00052DA9" w:rsidRPr="00DF1DC1">
        <w:rPr>
          <w:vertAlign w:val="subscript"/>
        </w:rPr>
        <w:t xml:space="preserve">2 </w:t>
      </w:r>
      <w:r w:rsidRPr="00DF1DC1">
        <w:t xml:space="preserve">exposure </w:t>
      </w:r>
      <w:r w:rsidR="00D86928" w:rsidRPr="00DF1DC1">
        <w:t xml:space="preserve">for </w:t>
      </w:r>
      <w:r w:rsidRPr="00DF1DC1">
        <w:t xml:space="preserve">specific </w:t>
      </w:r>
      <w:r w:rsidR="002569E8" w:rsidRPr="00DF1DC1">
        <w:t xml:space="preserve">job-titles </w:t>
      </w:r>
      <w:r w:rsidR="00D86928" w:rsidRPr="00DF1DC1">
        <w:t>and workplace</w:t>
      </w:r>
      <w:r w:rsidRPr="00DF1DC1">
        <w:t xml:space="preserve"> </w:t>
      </w:r>
      <w:r w:rsidR="00D86928" w:rsidRPr="00DF1DC1">
        <w:t>activities, but</w:t>
      </w:r>
      <w:r w:rsidR="00A7558F" w:rsidRPr="00DF1DC1">
        <w:t xml:space="preserve"> </w:t>
      </w:r>
      <w:r w:rsidR="00D86928" w:rsidRPr="00DF1DC1">
        <w:t xml:space="preserve">there </w:t>
      </w:r>
      <w:r w:rsidR="00A7558F" w:rsidRPr="00DF1DC1">
        <w:t xml:space="preserve">have been no </w:t>
      </w:r>
      <w:r w:rsidR="00AF4C6C" w:rsidRPr="00DF1DC1">
        <w:t xml:space="preserve">documented </w:t>
      </w:r>
      <w:r w:rsidR="00A7558F" w:rsidRPr="00DF1DC1">
        <w:t xml:space="preserve">attempts to compare the </w:t>
      </w:r>
      <w:r w:rsidR="00AF4C6C" w:rsidRPr="00DF1DC1">
        <w:t>obtained O</w:t>
      </w:r>
      <w:r w:rsidR="00A7558F" w:rsidRPr="00DF1DC1">
        <w:t xml:space="preserve">EL to exposure levels pertaining to </w:t>
      </w:r>
      <w:r w:rsidR="00D86928" w:rsidRPr="00DF1DC1">
        <w:t>such</w:t>
      </w:r>
      <w:r w:rsidR="00A7558F" w:rsidRPr="00DF1DC1">
        <w:t xml:space="preserve"> </w:t>
      </w:r>
      <w:r w:rsidR="00AF4C6C" w:rsidRPr="00DF1DC1">
        <w:t>ES</w:t>
      </w:r>
      <w:r w:rsidR="00A7558F" w:rsidRPr="00DF1DC1">
        <w:t xml:space="preserve"> in order </w:t>
      </w:r>
      <w:r w:rsidR="000361AF" w:rsidRPr="00DF1DC1">
        <w:t xml:space="preserve">to estimate risks for workers. </w:t>
      </w:r>
      <w:r w:rsidR="001050BB" w:rsidRPr="00DF1DC1">
        <w:rPr>
          <w:lang w:eastAsia="en-GB"/>
        </w:rPr>
        <w:t xml:space="preserve">Currently, monitoring data on emission characteristics and/or source strengths are slowly emerging for some </w:t>
      </w:r>
      <w:r w:rsidR="00DF1A11" w:rsidRPr="00DF1DC1">
        <w:rPr>
          <w:lang w:eastAsia="en-GB"/>
        </w:rPr>
        <w:t>nano-</w:t>
      </w:r>
      <w:r w:rsidR="00052DA9" w:rsidRPr="00DF1DC1">
        <w:t>TiO</w:t>
      </w:r>
      <w:r w:rsidR="00052DA9" w:rsidRPr="00DF1DC1">
        <w:rPr>
          <w:vertAlign w:val="subscript"/>
        </w:rPr>
        <w:t xml:space="preserve">2 </w:t>
      </w:r>
      <w:r w:rsidR="001050BB" w:rsidRPr="00DF1DC1">
        <w:rPr>
          <w:lang w:eastAsia="en-GB"/>
        </w:rPr>
        <w:t xml:space="preserve">occupational ES, such as powder handling </w:t>
      </w:r>
      <w:sdt>
        <w:sdtPr>
          <w:rPr>
            <w:lang w:eastAsia="en-GB"/>
          </w:rPr>
          <w:id w:val="46958316"/>
          <w:citation/>
        </w:sdtPr>
        <w:sdtEndPr/>
        <w:sdtContent>
          <w:r w:rsidR="00293C3B" w:rsidRPr="00DF1DC1">
            <w:rPr>
              <w:lang w:eastAsia="en-GB"/>
            </w:rPr>
            <w:fldChar w:fldCharType="begin"/>
          </w:r>
          <w:r w:rsidR="00293C3B" w:rsidRPr="00DF1DC1">
            <w:rPr>
              <w:lang w:eastAsia="en-GB"/>
            </w:rPr>
            <w:instrText xml:space="preserve"> CITATION Sch09 \l 1033 </w:instrText>
          </w:r>
          <w:r w:rsidR="00293C3B" w:rsidRPr="00DF1DC1">
            <w:rPr>
              <w:lang w:eastAsia="en-GB"/>
            </w:rPr>
            <w:fldChar w:fldCharType="separate"/>
          </w:r>
          <w:r w:rsidR="00113D18" w:rsidRPr="00113D18">
            <w:rPr>
              <w:noProof/>
              <w:lang w:eastAsia="en-GB"/>
            </w:rPr>
            <w:t>[23]</w:t>
          </w:r>
          <w:r w:rsidR="00293C3B" w:rsidRPr="00DF1DC1">
            <w:rPr>
              <w:lang w:eastAsia="en-GB"/>
            </w:rPr>
            <w:fldChar w:fldCharType="end"/>
          </w:r>
        </w:sdtContent>
      </w:sdt>
      <w:r w:rsidR="00DF1A11" w:rsidRPr="00DF1DC1">
        <w:rPr>
          <w:lang w:eastAsia="en-GB"/>
        </w:rPr>
        <w:t xml:space="preserve"> and</w:t>
      </w:r>
      <w:r w:rsidR="001050BB" w:rsidRPr="00DF1DC1">
        <w:rPr>
          <w:lang w:eastAsia="en-GB"/>
        </w:rPr>
        <w:t xml:space="preserve"> simulated sanding </w:t>
      </w:r>
      <w:sdt>
        <w:sdtPr>
          <w:rPr>
            <w:lang w:eastAsia="en-GB"/>
          </w:rPr>
          <w:id w:val="334197211"/>
          <w:citation/>
        </w:sdtPr>
        <w:sdtEndPr/>
        <w:sdtContent>
          <w:r w:rsidR="00293C3B" w:rsidRPr="00DF1DC1">
            <w:rPr>
              <w:lang w:eastAsia="en-GB"/>
            </w:rPr>
            <w:fldChar w:fldCharType="begin"/>
          </w:r>
          <w:r w:rsidR="00293C3B" w:rsidRPr="00DF1DC1">
            <w:rPr>
              <w:lang w:eastAsia="en-GB"/>
            </w:rPr>
            <w:instrText xml:space="preserve"> CITATION Kop11 \l 1033 </w:instrText>
          </w:r>
          <w:r w:rsidR="00293C3B" w:rsidRPr="00DF1DC1">
            <w:rPr>
              <w:lang w:eastAsia="en-GB"/>
            </w:rPr>
            <w:fldChar w:fldCharType="separate"/>
          </w:r>
          <w:r w:rsidR="00113D18" w:rsidRPr="00113D18">
            <w:rPr>
              <w:noProof/>
              <w:lang w:eastAsia="en-GB"/>
            </w:rPr>
            <w:t>[24]</w:t>
          </w:r>
          <w:r w:rsidR="00293C3B" w:rsidRPr="00DF1DC1">
            <w:rPr>
              <w:lang w:eastAsia="en-GB"/>
            </w:rPr>
            <w:fldChar w:fldCharType="end"/>
          </w:r>
        </w:sdtContent>
      </w:sdt>
      <w:r w:rsidR="00293C3B" w:rsidRPr="00DF1DC1">
        <w:rPr>
          <w:lang w:eastAsia="en-GB"/>
        </w:rPr>
        <w:t xml:space="preserve">, </w:t>
      </w:r>
      <w:sdt>
        <w:sdtPr>
          <w:rPr>
            <w:lang w:eastAsia="en-GB"/>
          </w:rPr>
          <w:id w:val="-658921065"/>
          <w:citation/>
        </w:sdtPr>
        <w:sdtEndPr/>
        <w:sdtContent>
          <w:r w:rsidR="00293C3B" w:rsidRPr="00DF1DC1">
            <w:rPr>
              <w:lang w:eastAsia="en-GB"/>
            </w:rPr>
            <w:fldChar w:fldCharType="begin"/>
          </w:r>
          <w:r w:rsidR="00E51807">
            <w:rPr>
              <w:lang w:eastAsia="en-GB"/>
            </w:rPr>
            <w:instrText xml:space="preserve">CITATION Vor09 \l 1033 </w:instrText>
          </w:r>
          <w:r w:rsidR="00293C3B" w:rsidRPr="00DF1DC1">
            <w:rPr>
              <w:lang w:eastAsia="en-GB"/>
            </w:rPr>
            <w:fldChar w:fldCharType="separate"/>
          </w:r>
          <w:r w:rsidR="00113D18" w:rsidRPr="00113D18">
            <w:rPr>
              <w:noProof/>
              <w:lang w:eastAsia="en-GB"/>
            </w:rPr>
            <w:t>[25]</w:t>
          </w:r>
          <w:r w:rsidR="00293C3B" w:rsidRPr="00DF1DC1">
            <w:rPr>
              <w:lang w:eastAsia="en-GB"/>
            </w:rPr>
            <w:fldChar w:fldCharType="end"/>
          </w:r>
        </w:sdtContent>
      </w:sdt>
      <w:r w:rsidR="001050BB" w:rsidRPr="00DF1DC1">
        <w:rPr>
          <w:lang w:eastAsia="en-GB"/>
        </w:rPr>
        <w:t>. Howev</w:t>
      </w:r>
      <w:r w:rsidR="00DF1A11" w:rsidRPr="00DF1DC1">
        <w:rPr>
          <w:lang w:eastAsia="en-GB"/>
        </w:rPr>
        <w:t>er</w:t>
      </w:r>
      <w:r w:rsidR="001050BB" w:rsidRPr="00DF1DC1">
        <w:t>, most current measurement dev</w:t>
      </w:r>
      <w:r w:rsidR="00DF1A11" w:rsidRPr="00DF1DC1">
        <w:t xml:space="preserve">ices are unable to distinguish </w:t>
      </w:r>
      <w:r w:rsidR="000361AF" w:rsidRPr="00DF1DC1">
        <w:t>ENMs</w:t>
      </w:r>
      <w:r w:rsidR="001050BB" w:rsidRPr="00DF1DC1">
        <w:t xml:space="preserve"> from background natural or incidental nano aerosols</w:t>
      </w:r>
      <w:r w:rsidR="00B070BA" w:rsidRPr="00DF1DC1">
        <w:t xml:space="preserve"> </w:t>
      </w:r>
      <w:sdt>
        <w:sdtPr>
          <w:id w:val="1091432554"/>
          <w:citation/>
        </w:sdtPr>
        <w:sdtEndPr/>
        <w:sdtContent>
          <w:r w:rsidR="00B070BA" w:rsidRPr="00DF1DC1">
            <w:fldChar w:fldCharType="begin"/>
          </w:r>
          <w:r w:rsidR="00B070BA" w:rsidRPr="00DF1DC1">
            <w:instrText xml:space="preserve"> CITATION Ait11 \l 1033 </w:instrText>
          </w:r>
          <w:r w:rsidR="00B070BA" w:rsidRPr="00DF1DC1">
            <w:fldChar w:fldCharType="separate"/>
          </w:r>
          <w:r w:rsidR="00113D18" w:rsidRPr="00113D18">
            <w:rPr>
              <w:noProof/>
            </w:rPr>
            <w:t>[26]</w:t>
          </w:r>
          <w:r w:rsidR="00B070BA" w:rsidRPr="00DF1DC1">
            <w:fldChar w:fldCharType="end"/>
          </w:r>
        </w:sdtContent>
      </w:sdt>
      <w:r w:rsidR="001050BB" w:rsidRPr="00DF1DC1">
        <w:t xml:space="preserve">. Although there are powerful instruments, able to measure the number, size, mass and surface area of ultrafine particles, they cannot discriminate among different types of </w:t>
      </w:r>
      <w:r w:rsidR="000361AF" w:rsidRPr="00DF1DC1">
        <w:t>EMNs</w:t>
      </w:r>
      <w:r w:rsidR="00B070BA" w:rsidRPr="00DF1DC1">
        <w:t xml:space="preserve"> </w:t>
      </w:r>
      <w:sdt>
        <w:sdtPr>
          <w:id w:val="1432473635"/>
          <w:citation/>
        </w:sdtPr>
        <w:sdtEndPr/>
        <w:sdtContent>
          <w:r w:rsidR="00B070BA" w:rsidRPr="00DF1DC1">
            <w:fldChar w:fldCharType="begin"/>
          </w:r>
          <w:r w:rsidR="00B070BA" w:rsidRPr="00DF1DC1">
            <w:instrText xml:space="preserve"> CITATION Ono09 \l 1033 </w:instrText>
          </w:r>
          <w:r w:rsidR="00B070BA" w:rsidRPr="00DF1DC1">
            <w:fldChar w:fldCharType="separate"/>
          </w:r>
          <w:r w:rsidR="00113D18" w:rsidRPr="00113D18">
            <w:rPr>
              <w:noProof/>
            </w:rPr>
            <w:t>[27]</w:t>
          </w:r>
          <w:r w:rsidR="00B070BA" w:rsidRPr="00DF1DC1">
            <w:fldChar w:fldCharType="end"/>
          </w:r>
        </w:sdtContent>
      </w:sdt>
      <w:r w:rsidR="001050BB" w:rsidRPr="00DF1DC1">
        <w:t xml:space="preserve">. </w:t>
      </w:r>
    </w:p>
    <w:p w14:paraId="6AF1A236" w14:textId="77777777" w:rsidR="00B070BA" w:rsidRPr="00DF1DC1" w:rsidRDefault="00B070BA" w:rsidP="00CE1830">
      <w:pPr>
        <w:spacing w:after="0" w:line="240" w:lineRule="auto"/>
        <w:jc w:val="both"/>
      </w:pPr>
    </w:p>
    <w:p w14:paraId="385991A1" w14:textId="18DB8975" w:rsidR="00A7558F" w:rsidRPr="00DF1DC1" w:rsidRDefault="001050BB" w:rsidP="00CE1830">
      <w:pPr>
        <w:spacing w:after="0" w:line="240" w:lineRule="auto"/>
        <w:jc w:val="both"/>
        <w:rPr>
          <w:rFonts w:cs="Arial"/>
          <w:lang w:eastAsia="en-GB"/>
        </w:rPr>
      </w:pPr>
      <w:r w:rsidRPr="00DF1DC1">
        <w:t xml:space="preserve">In the absence of reliable measurements, </w:t>
      </w:r>
      <w:r w:rsidR="00DF1A11" w:rsidRPr="00DF1DC1">
        <w:t>risk assessors resort to models</w:t>
      </w:r>
      <w:r w:rsidRPr="00DF1DC1">
        <w:t xml:space="preserve">. </w:t>
      </w:r>
      <w:r w:rsidR="00DF1A11" w:rsidRPr="00DF1DC1">
        <w:t>This is why</w:t>
      </w:r>
      <w:r w:rsidR="00AF4C6C" w:rsidRPr="00DF1DC1">
        <w:rPr>
          <w:lang w:eastAsia="en-GB"/>
        </w:rPr>
        <w:t xml:space="preserve"> we applied </w:t>
      </w:r>
      <w:r w:rsidR="000361AF" w:rsidRPr="00DF1DC1">
        <w:rPr>
          <w:lang w:eastAsia="en-GB"/>
        </w:rPr>
        <w:t>NanoSafer</w:t>
      </w:r>
      <w:r w:rsidR="00932D6E" w:rsidRPr="00DF1DC1">
        <w:rPr>
          <w:lang w:eastAsia="en-GB"/>
        </w:rPr>
        <w:t xml:space="preserve"> (</w:t>
      </w:r>
      <w:r w:rsidR="000361AF" w:rsidRPr="00DF1DC1">
        <w:rPr>
          <w:lang w:eastAsia="en-GB"/>
        </w:rPr>
        <w:t>an</w:t>
      </w:r>
      <w:r w:rsidR="00AF4C6C" w:rsidRPr="00DF1DC1">
        <w:rPr>
          <w:lang w:eastAsia="en-GB"/>
        </w:rPr>
        <w:t xml:space="preserve"> advanced exposure model </w:t>
      </w:r>
      <w:r w:rsidR="00932D6E" w:rsidRPr="00DF1DC1">
        <w:rPr>
          <w:lang w:eastAsia="en-GB"/>
        </w:rPr>
        <w:t>available</w:t>
      </w:r>
      <w:r w:rsidR="00AF4C6C" w:rsidRPr="00DF1DC1">
        <w:rPr>
          <w:lang w:eastAsia="en-GB"/>
        </w:rPr>
        <w:t xml:space="preserve"> </w:t>
      </w:r>
      <w:r w:rsidR="00932D6E" w:rsidRPr="00DF1DC1">
        <w:rPr>
          <w:lang w:eastAsia="en-GB"/>
        </w:rPr>
        <w:t>for</w:t>
      </w:r>
      <w:r w:rsidR="00AF4C6C" w:rsidRPr="00DF1DC1">
        <w:rPr>
          <w:lang w:eastAsia="en-GB"/>
        </w:rPr>
        <w:t xml:space="preserve"> </w:t>
      </w:r>
      <w:r w:rsidR="000361AF" w:rsidRPr="00DF1DC1">
        <w:rPr>
          <w:lang w:eastAsia="en-GB"/>
        </w:rPr>
        <w:t>EMNs</w:t>
      </w:r>
      <w:r w:rsidR="00932D6E" w:rsidRPr="00DF1DC1">
        <w:rPr>
          <w:lang w:eastAsia="en-GB"/>
        </w:rPr>
        <w:t>)</w:t>
      </w:r>
      <w:r w:rsidR="000361AF" w:rsidRPr="00DF1DC1">
        <w:rPr>
          <w:lang w:eastAsia="en-GB"/>
        </w:rPr>
        <w:t xml:space="preserve"> with statistical dose-</w:t>
      </w:r>
      <w:r w:rsidR="00AF4C6C" w:rsidRPr="00DF1DC1">
        <w:rPr>
          <w:lang w:eastAsia="en-GB"/>
        </w:rPr>
        <w:t xml:space="preserve">response modelling of </w:t>
      </w:r>
      <w:r w:rsidR="00AF4C6C" w:rsidRPr="00DF1DC1">
        <w:rPr>
          <w:i/>
          <w:lang w:eastAsia="en-GB"/>
        </w:rPr>
        <w:t>in vivo</w:t>
      </w:r>
      <w:r w:rsidR="00AF4C6C" w:rsidRPr="00DF1DC1">
        <w:rPr>
          <w:lang w:eastAsia="en-GB"/>
        </w:rPr>
        <w:t xml:space="preserve"> toxicological data in order to perform probabilistic RA of nano-</w:t>
      </w:r>
      <w:r w:rsidR="00052DA9" w:rsidRPr="00DF1DC1">
        <w:t>TiO</w:t>
      </w:r>
      <w:r w:rsidR="00052DA9" w:rsidRPr="00DF1DC1">
        <w:rPr>
          <w:vertAlign w:val="subscript"/>
        </w:rPr>
        <w:t xml:space="preserve">2 </w:t>
      </w:r>
      <w:r w:rsidR="00AF4C6C" w:rsidRPr="00DF1DC1">
        <w:rPr>
          <w:lang w:eastAsia="en-GB"/>
        </w:rPr>
        <w:t xml:space="preserve">for a number of </w:t>
      </w:r>
      <w:r w:rsidR="002569E8" w:rsidRPr="00DF1DC1">
        <w:rPr>
          <w:lang w:eastAsia="en-GB"/>
        </w:rPr>
        <w:t xml:space="preserve">occupational </w:t>
      </w:r>
      <w:r w:rsidR="00AF4C6C" w:rsidRPr="00DF1DC1">
        <w:rPr>
          <w:lang w:eastAsia="en-GB"/>
        </w:rPr>
        <w:lastRenderedPageBreak/>
        <w:t>ES</w:t>
      </w:r>
      <w:r w:rsidR="00AF4C6C" w:rsidRPr="00DF1DC1">
        <w:rPr>
          <w:rFonts w:cs="Arial"/>
          <w:lang w:eastAsia="en-GB"/>
        </w:rPr>
        <w:t xml:space="preserve"> derived from the library of the EU FP7 </w:t>
      </w:r>
      <w:r w:rsidR="00AF4C6C" w:rsidRPr="00DF1DC1">
        <w:rPr>
          <w:rFonts w:cs="Arial"/>
          <w:highlight w:val="yellow"/>
          <w:lang w:eastAsia="en-GB"/>
        </w:rPr>
        <w:t>MARINA</w:t>
      </w:r>
      <w:r w:rsidR="000361AF" w:rsidRPr="00DF1DC1">
        <w:rPr>
          <w:rFonts w:cs="Arial"/>
          <w:highlight w:val="yellow"/>
          <w:lang w:eastAsia="en-GB"/>
        </w:rPr>
        <w:t xml:space="preserve"> and NANEX</w:t>
      </w:r>
      <w:r w:rsidR="00AF4C6C" w:rsidRPr="00DF1DC1">
        <w:rPr>
          <w:rFonts w:cs="Arial"/>
          <w:highlight w:val="yellow"/>
          <w:lang w:eastAsia="en-GB"/>
        </w:rPr>
        <w:t xml:space="preserve"> project</w:t>
      </w:r>
      <w:r w:rsidR="000361AF" w:rsidRPr="00DF1DC1">
        <w:rPr>
          <w:rFonts w:cs="Arial"/>
          <w:highlight w:val="yellow"/>
          <w:lang w:eastAsia="en-GB"/>
        </w:rPr>
        <w:t>s</w:t>
      </w:r>
      <w:r w:rsidR="00AF4C6C" w:rsidRPr="00DF1DC1">
        <w:rPr>
          <w:lang w:eastAsia="en-GB"/>
        </w:rPr>
        <w:t xml:space="preserve">.  </w:t>
      </w:r>
      <w:r w:rsidR="00AF4C6C" w:rsidRPr="00DF1DC1">
        <w:rPr>
          <w:rFonts w:cs="Arial"/>
          <w:lang w:eastAsia="en-GB"/>
        </w:rPr>
        <w:t xml:space="preserve">The aim of this paper is to present the proposed methodology and the results of its </w:t>
      </w:r>
      <w:r w:rsidR="00932D6E" w:rsidRPr="00DF1DC1">
        <w:rPr>
          <w:rFonts w:cs="Arial"/>
          <w:lang w:eastAsia="en-GB"/>
        </w:rPr>
        <w:t>application</w:t>
      </w:r>
      <w:r w:rsidR="00AF4C6C" w:rsidRPr="00DF1DC1">
        <w:rPr>
          <w:rFonts w:cs="Arial"/>
          <w:lang w:eastAsia="en-GB"/>
        </w:rPr>
        <w:t>, including a quantitative sensitivity/uncertainty analysis</w:t>
      </w:r>
      <w:r w:rsidR="009D3D6A">
        <w:rPr>
          <w:rFonts w:cs="Arial"/>
          <w:lang w:eastAsia="en-GB"/>
        </w:rPr>
        <w:t xml:space="preserve"> to</w:t>
      </w:r>
      <w:r w:rsidR="00932D6E" w:rsidRPr="00DF1DC1">
        <w:rPr>
          <w:rFonts w:cs="Arial"/>
          <w:lang w:eastAsia="en-GB"/>
        </w:rPr>
        <w:t xml:space="preserve"> more effectively communicate the uncertainties</w:t>
      </w:r>
      <w:ins w:id="20" w:author="Michael" w:date="2015-10-02T12:34:00Z">
        <w:r w:rsidR="009D3D6A">
          <w:rPr>
            <w:rFonts w:cs="Arial"/>
            <w:lang w:eastAsia="en-GB"/>
          </w:rPr>
          <w:t xml:space="preserve"> (i.e. the probability thereof)</w:t>
        </w:r>
      </w:ins>
      <w:r w:rsidR="00932D6E" w:rsidRPr="00DF1DC1">
        <w:rPr>
          <w:rFonts w:cs="Arial"/>
          <w:lang w:eastAsia="en-GB"/>
        </w:rPr>
        <w:t xml:space="preserve"> </w:t>
      </w:r>
      <w:r w:rsidR="0086371E" w:rsidRPr="00DF1DC1">
        <w:rPr>
          <w:rFonts w:cs="Arial"/>
          <w:lang w:eastAsia="en-GB"/>
        </w:rPr>
        <w:t>in</w:t>
      </w:r>
      <w:r w:rsidR="00932D6E" w:rsidRPr="00DF1DC1">
        <w:rPr>
          <w:rFonts w:cs="Arial"/>
          <w:lang w:eastAsia="en-GB"/>
        </w:rPr>
        <w:t xml:space="preserve"> the </w:t>
      </w:r>
      <w:r w:rsidR="0086371E" w:rsidRPr="00DF1DC1">
        <w:rPr>
          <w:rFonts w:cs="Arial"/>
          <w:lang w:eastAsia="en-GB"/>
        </w:rPr>
        <w:t>RA results stemming from the input hazard and exposure data and/or from the application of models</w:t>
      </w:r>
      <w:r w:rsidR="0089046D" w:rsidRPr="00DF1DC1">
        <w:rPr>
          <w:rFonts w:cs="Arial"/>
          <w:lang w:eastAsia="en-GB"/>
        </w:rPr>
        <w:t xml:space="preserve"> pertaining to the risks of nanomaterials.</w:t>
      </w:r>
    </w:p>
    <w:p w14:paraId="20895E2E" w14:textId="77777777" w:rsidR="00E87DBA" w:rsidRPr="00DF1DC1" w:rsidRDefault="00E87DBA" w:rsidP="00CE1830">
      <w:pPr>
        <w:spacing w:after="0" w:line="240" w:lineRule="auto"/>
        <w:jc w:val="both"/>
        <w:rPr>
          <w:lang w:eastAsia="it-IT"/>
        </w:rPr>
      </w:pPr>
    </w:p>
    <w:p w14:paraId="5F34A77A" w14:textId="77777777" w:rsidR="00A7558F" w:rsidRPr="00DF1DC1" w:rsidRDefault="00A7558F" w:rsidP="00CE1830">
      <w:pPr>
        <w:numPr>
          <w:ilvl w:val="0"/>
          <w:numId w:val="1"/>
        </w:numPr>
        <w:spacing w:after="0" w:line="240" w:lineRule="auto"/>
        <w:rPr>
          <w:b/>
        </w:rPr>
      </w:pPr>
      <w:r w:rsidRPr="00DF1DC1">
        <w:rPr>
          <w:b/>
        </w:rPr>
        <w:t>Methods</w:t>
      </w:r>
    </w:p>
    <w:p w14:paraId="35C2C0A6" w14:textId="00D0E147" w:rsidR="002A2F2A" w:rsidRPr="00DF1DC1" w:rsidRDefault="002A2F2A" w:rsidP="00CE1830">
      <w:pPr>
        <w:numPr>
          <w:ilvl w:val="1"/>
          <w:numId w:val="1"/>
        </w:numPr>
        <w:spacing w:after="0" w:line="240" w:lineRule="auto"/>
      </w:pPr>
      <w:r w:rsidRPr="00DF1DC1">
        <w:t xml:space="preserve">Problem </w:t>
      </w:r>
      <w:r w:rsidR="000F768F" w:rsidRPr="00DF1DC1">
        <w:t>F</w:t>
      </w:r>
      <w:r w:rsidRPr="00DF1DC1">
        <w:t>ormulation</w:t>
      </w:r>
    </w:p>
    <w:p w14:paraId="0B657C05" w14:textId="204D2BA0" w:rsidR="002A2F2A" w:rsidRPr="00DF1DC1" w:rsidRDefault="002A2F2A" w:rsidP="00D9642B">
      <w:pPr>
        <w:spacing w:after="0" w:line="240" w:lineRule="auto"/>
        <w:jc w:val="both"/>
      </w:pPr>
      <w:r w:rsidRPr="00DF1DC1">
        <w:t xml:space="preserve">Problem Formulation is a systematic planning activity that identifies the major elements </w:t>
      </w:r>
      <w:r w:rsidR="00E62ADD" w:rsidRPr="00DF1DC1">
        <w:t>considered</w:t>
      </w:r>
      <w:r w:rsidR="00933765" w:rsidRPr="00DF1DC1">
        <w:t xml:space="preserve"> in a RA</w:t>
      </w:r>
      <w:r w:rsidRPr="00DF1DC1">
        <w:t xml:space="preserve">. In this step the goals and the scope of the assessment </w:t>
      </w:r>
      <w:r w:rsidR="00E62ADD" w:rsidRPr="00DF1DC1">
        <w:t xml:space="preserve">were </w:t>
      </w:r>
      <w:r w:rsidRPr="00DF1DC1">
        <w:t xml:space="preserve">defined, the target nanomaterials </w:t>
      </w:r>
      <w:r w:rsidR="00E62ADD" w:rsidRPr="00DF1DC1">
        <w:t xml:space="preserve">were </w:t>
      </w:r>
      <w:r w:rsidRPr="00DF1DC1">
        <w:t xml:space="preserve">introduced, </w:t>
      </w:r>
      <w:r w:rsidR="00E62ADD" w:rsidRPr="00DF1DC1">
        <w:t xml:space="preserve">and </w:t>
      </w:r>
      <w:r w:rsidRPr="00DF1DC1">
        <w:t xml:space="preserve">the system boundaries (e.g. occupational settings) </w:t>
      </w:r>
      <w:r w:rsidR="00E62ADD" w:rsidRPr="00DF1DC1">
        <w:t xml:space="preserve">were </w:t>
      </w:r>
      <w:r w:rsidRPr="00DF1DC1">
        <w:t xml:space="preserve">identified. </w:t>
      </w:r>
    </w:p>
    <w:p w14:paraId="49B9348A" w14:textId="6CD779EA" w:rsidR="00EE6E64" w:rsidRPr="00DF1DC1" w:rsidRDefault="00EE6E64" w:rsidP="00D9642B">
      <w:pPr>
        <w:spacing w:before="240" w:after="0" w:line="240" w:lineRule="auto"/>
        <w:jc w:val="both"/>
      </w:pPr>
      <w:r w:rsidRPr="00DF1DC1">
        <w:t>This paper analyses the use of a probabilistic RA approach for nanomaterials. Standard (</w:t>
      </w:r>
      <w:r w:rsidRPr="00DF1DC1">
        <w:rPr>
          <w:i/>
        </w:rPr>
        <w:t>deterministic</w:t>
      </w:r>
      <w:r w:rsidRPr="00DF1DC1">
        <w:t xml:space="preserve">) risk assessment involves </w:t>
      </w:r>
      <w:r w:rsidR="000F768F" w:rsidRPr="00DF1DC1">
        <w:t>determining</w:t>
      </w:r>
      <w:r w:rsidRPr="00DF1DC1">
        <w:t xml:space="preserve"> point values for both the dose-response </w:t>
      </w:r>
      <w:r w:rsidR="000F768F" w:rsidRPr="00DF1DC1">
        <w:t>analysis</w:t>
      </w:r>
      <w:r w:rsidRPr="00DF1DC1">
        <w:t xml:space="preserve"> and the exposure assessment. Typically a </w:t>
      </w:r>
      <w:r w:rsidR="000F768F" w:rsidRPr="00DF1DC1">
        <w:t xml:space="preserve">no-observed-adverse-effect level (NOAEL) or low-observed-adverse-effect-level (LOAEL) </w:t>
      </w:r>
      <w:r w:rsidRPr="00DF1DC1">
        <w:t>is determined from the dose-response data and used as a POD. Such values are used to communicate the dose at which there is no or low measured (adverse) effect</w:t>
      </w:r>
      <w:r w:rsidR="005109A7" w:rsidRPr="00DF1DC1">
        <w:t>. H</w:t>
      </w:r>
      <w:r w:rsidRPr="00DF1DC1">
        <w:t>owever the limitations of this approach such as ignoring the shape of the dose response curve</w:t>
      </w:r>
      <w:r w:rsidR="005109A7" w:rsidRPr="00DF1DC1">
        <w:t xml:space="preserve"> and that the NOAEL may not actually reflect a dose at which </w:t>
      </w:r>
      <w:r w:rsidR="005109A7" w:rsidRPr="00DF1DC1">
        <w:rPr>
          <w:i/>
        </w:rPr>
        <w:t>no</w:t>
      </w:r>
      <w:r w:rsidR="005109A7" w:rsidRPr="00DF1DC1">
        <w:t xml:space="preserve"> effect occurs</w:t>
      </w:r>
      <w:r w:rsidRPr="00DF1DC1">
        <w:t xml:space="preserve">, have been previously documented </w:t>
      </w:r>
      <w:sdt>
        <w:sdtPr>
          <w:id w:val="9640357"/>
          <w:citation/>
        </w:sdtPr>
        <w:sdtEndPr/>
        <w:sdtContent>
          <w:r w:rsidRPr="00DF1DC1">
            <w:fldChar w:fldCharType="begin"/>
          </w:r>
          <w:r w:rsidRPr="00DF1DC1">
            <w:instrText xml:space="preserve"> CITATION Jag01 \l 1033 </w:instrText>
          </w:r>
          <w:r w:rsidRPr="00DF1DC1">
            <w:fldChar w:fldCharType="separate"/>
          </w:r>
          <w:r w:rsidR="00113D18" w:rsidRPr="00113D18">
            <w:rPr>
              <w:noProof/>
            </w:rPr>
            <w:t>[28]</w:t>
          </w:r>
          <w:r w:rsidRPr="00DF1DC1">
            <w:fldChar w:fldCharType="end"/>
          </w:r>
        </w:sdtContent>
      </w:sdt>
      <w:r w:rsidRPr="00DF1DC1">
        <w:t xml:space="preserve">, </w:t>
      </w:r>
      <w:sdt>
        <w:sdtPr>
          <w:id w:val="9738739"/>
          <w:citation/>
        </w:sdtPr>
        <w:sdtEndPr/>
        <w:sdtContent>
          <w:r w:rsidRPr="00DF1DC1">
            <w:fldChar w:fldCharType="begin"/>
          </w:r>
          <w:r w:rsidRPr="00DF1DC1">
            <w:instrText xml:space="preserve"> CITATION Dav11 \l 1033 </w:instrText>
          </w:r>
          <w:r w:rsidRPr="00DF1DC1">
            <w:fldChar w:fldCharType="separate"/>
          </w:r>
          <w:r w:rsidR="00113D18" w:rsidRPr="00113D18">
            <w:rPr>
              <w:noProof/>
            </w:rPr>
            <w:t>[29]</w:t>
          </w:r>
          <w:r w:rsidRPr="00DF1DC1">
            <w:fldChar w:fldCharType="end"/>
          </w:r>
        </w:sdtContent>
      </w:sdt>
      <w:r w:rsidRPr="00DF1DC1">
        <w:t xml:space="preserve">, </w:t>
      </w:r>
      <w:sdt>
        <w:sdtPr>
          <w:id w:val="9640352"/>
          <w:citation/>
        </w:sdtPr>
        <w:sdtEndPr/>
        <w:sdtContent>
          <w:r w:rsidRPr="00DF1DC1">
            <w:fldChar w:fldCharType="begin"/>
          </w:r>
          <w:r w:rsidRPr="00DF1DC1">
            <w:instrText xml:space="preserve"> CITATION Cru84 \l 1033 </w:instrText>
          </w:r>
          <w:r w:rsidRPr="00DF1DC1">
            <w:fldChar w:fldCharType="separate"/>
          </w:r>
          <w:r w:rsidR="00113D18" w:rsidRPr="00113D18">
            <w:rPr>
              <w:noProof/>
            </w:rPr>
            <w:t>[30]</w:t>
          </w:r>
          <w:r w:rsidRPr="00DF1DC1">
            <w:fldChar w:fldCharType="end"/>
          </w:r>
        </w:sdtContent>
      </w:sdt>
      <w:r w:rsidRPr="00DF1DC1">
        <w:t xml:space="preserve">, </w:t>
      </w:r>
      <w:sdt>
        <w:sdtPr>
          <w:id w:val="9640353"/>
          <w:citation/>
        </w:sdtPr>
        <w:sdtEndPr/>
        <w:sdtContent>
          <w:r w:rsidRPr="00DF1DC1">
            <w:fldChar w:fldCharType="begin"/>
          </w:r>
          <w:r w:rsidRPr="00DF1DC1">
            <w:instrText xml:space="preserve"> CITATION Eur091 \l 1033  </w:instrText>
          </w:r>
          <w:r w:rsidRPr="00DF1DC1">
            <w:fldChar w:fldCharType="separate"/>
          </w:r>
          <w:r w:rsidR="00113D18" w:rsidRPr="00113D18">
            <w:rPr>
              <w:noProof/>
            </w:rPr>
            <w:t>[31]</w:t>
          </w:r>
          <w:r w:rsidRPr="00DF1DC1">
            <w:fldChar w:fldCharType="end"/>
          </w:r>
        </w:sdtContent>
      </w:sdt>
      <w:r w:rsidRPr="00DF1DC1">
        <w:t xml:space="preserve">, </w:t>
      </w:r>
      <w:sdt>
        <w:sdtPr>
          <w:id w:val="11287807"/>
          <w:citation/>
        </w:sdtPr>
        <w:sdtEndPr/>
        <w:sdtContent>
          <w:r w:rsidRPr="00DF1DC1">
            <w:fldChar w:fldCharType="begin"/>
          </w:r>
          <w:r w:rsidRPr="00DF1DC1">
            <w:instrText xml:space="preserve"> CITATION Cru95 \l 1033 </w:instrText>
          </w:r>
          <w:r w:rsidRPr="00DF1DC1">
            <w:fldChar w:fldCharType="separate"/>
          </w:r>
          <w:r w:rsidR="00113D18" w:rsidRPr="00113D18">
            <w:rPr>
              <w:noProof/>
            </w:rPr>
            <w:t>[32]</w:t>
          </w:r>
          <w:r w:rsidRPr="00DF1DC1">
            <w:fldChar w:fldCharType="end"/>
          </w:r>
        </w:sdtContent>
      </w:sdt>
      <w:r w:rsidR="005109A7" w:rsidRPr="00DF1DC1">
        <w:t xml:space="preserve">, </w:t>
      </w:r>
      <w:sdt>
        <w:sdtPr>
          <w:id w:val="1344587300"/>
          <w:citation/>
        </w:sdtPr>
        <w:sdtEndPr/>
        <w:sdtContent>
          <w:r w:rsidR="005109A7" w:rsidRPr="00DF1DC1">
            <w:fldChar w:fldCharType="begin"/>
          </w:r>
          <w:r w:rsidR="00E51807">
            <w:instrText xml:space="preserve">CITATION All94 \l 1033 </w:instrText>
          </w:r>
          <w:r w:rsidR="005109A7" w:rsidRPr="00DF1DC1">
            <w:fldChar w:fldCharType="separate"/>
          </w:r>
          <w:r w:rsidR="00113D18" w:rsidRPr="00113D18">
            <w:rPr>
              <w:noProof/>
            </w:rPr>
            <w:t>[33]</w:t>
          </w:r>
          <w:r w:rsidR="005109A7" w:rsidRPr="00DF1DC1">
            <w:fldChar w:fldCharType="end"/>
          </w:r>
        </w:sdtContent>
      </w:sdt>
      <w:r w:rsidRPr="00DF1DC1">
        <w:t xml:space="preserve">. Similarly, the deterministic approach uses single value </w:t>
      </w:r>
      <w:r w:rsidR="009D3D6A">
        <w:t>assessment</w:t>
      </w:r>
      <w:r w:rsidR="009D3D6A" w:rsidRPr="00DF1DC1">
        <w:t xml:space="preserve"> </w:t>
      </w:r>
      <w:r w:rsidRPr="00DF1DC1">
        <w:t>factors (e.g. interspecies factor) to derive lower</w:t>
      </w:r>
      <w:r w:rsidR="00785EE9">
        <w:t xml:space="preserve"> </w:t>
      </w:r>
      <w:r w:rsidR="00785EE9" w:rsidRPr="00785EE9">
        <w:rPr>
          <w:highlight w:val="yellow"/>
        </w:rPr>
        <w:t>safety-related</w:t>
      </w:r>
      <w:r w:rsidR="00785EE9">
        <w:t xml:space="preserve"> human exposure values. S</w:t>
      </w:r>
      <w:r w:rsidRPr="00DF1DC1">
        <w:t>ingle point values are chosen on a conservative and</w:t>
      </w:r>
      <w:r w:rsidR="005109A7" w:rsidRPr="00DF1DC1">
        <w:t xml:space="preserve"> therefore acceptable basis </w:t>
      </w:r>
      <w:r w:rsidRPr="00DF1DC1">
        <w:t xml:space="preserve">representing worst case scenarios. Such approaches neglect the likelihood, uncertainty and variability of the risk assessment process, which are important concepts when dealing with the human health risks from ENMs. </w:t>
      </w:r>
    </w:p>
    <w:p w14:paraId="61217DBA" w14:textId="77777777" w:rsidR="00EE6E64" w:rsidRPr="00DF1DC1" w:rsidRDefault="00EE6E64" w:rsidP="00CE1830">
      <w:pPr>
        <w:spacing w:after="0" w:line="240" w:lineRule="auto"/>
      </w:pPr>
    </w:p>
    <w:p w14:paraId="5CE1427A" w14:textId="47D50FFD" w:rsidR="00EE6E64" w:rsidRPr="00DF1DC1" w:rsidRDefault="00EE6E64" w:rsidP="00D9642B">
      <w:pPr>
        <w:spacing w:after="0" w:line="240" w:lineRule="auto"/>
        <w:jc w:val="both"/>
      </w:pPr>
      <w:r w:rsidRPr="00DF1DC1">
        <w:t xml:space="preserve">In this study we proposed a probabilistic approach </w:t>
      </w:r>
      <w:sdt>
        <w:sdtPr>
          <w:id w:val="241759651"/>
          <w:citation/>
        </w:sdtPr>
        <w:sdtEndPr/>
        <w:sdtContent>
          <w:r w:rsidRPr="00DF1DC1">
            <w:fldChar w:fldCharType="begin"/>
          </w:r>
          <w:r w:rsidRPr="00DF1DC1">
            <w:instrText xml:space="preserve"> CITATION van071 \l 1033 </w:instrText>
          </w:r>
          <w:r w:rsidRPr="00DF1DC1">
            <w:fldChar w:fldCharType="separate"/>
          </w:r>
          <w:r w:rsidR="00113D18" w:rsidRPr="00113D18">
            <w:rPr>
              <w:noProof/>
            </w:rPr>
            <w:t>[34]</w:t>
          </w:r>
          <w:r w:rsidRPr="00DF1DC1">
            <w:fldChar w:fldCharType="end"/>
          </w:r>
        </w:sdtContent>
      </w:sdt>
      <w:r w:rsidRPr="00DF1DC1">
        <w:t xml:space="preserve"> by deriving </w:t>
      </w:r>
      <w:r w:rsidR="005109A7" w:rsidRPr="00DF1DC1">
        <w:t xml:space="preserve">a </w:t>
      </w:r>
      <w:r w:rsidRPr="00DF1DC1">
        <w:t>distribution for</w:t>
      </w:r>
      <w:r w:rsidR="005109A7" w:rsidRPr="00DF1DC1">
        <w:t xml:space="preserve"> the DNEL</w:t>
      </w:r>
      <w:r w:rsidRPr="00DF1DC1">
        <w:t xml:space="preserve">, which </w:t>
      </w:r>
      <w:r w:rsidR="005109A7" w:rsidRPr="00DF1DC1">
        <w:t>was</w:t>
      </w:r>
      <w:r w:rsidRPr="00DF1DC1">
        <w:t xml:space="preserve"> directly related to the output of the dose-response </w:t>
      </w:r>
      <w:r w:rsidR="005109A7" w:rsidRPr="00DF1DC1">
        <w:t>analysis, as well as distributions for each ES, which were used as</w:t>
      </w:r>
      <w:r w:rsidRPr="00DF1DC1">
        <w:t xml:space="preserve"> input</w:t>
      </w:r>
      <w:r w:rsidR="005109A7" w:rsidRPr="00DF1DC1">
        <w:t>s</w:t>
      </w:r>
      <w:r w:rsidRPr="00DF1DC1">
        <w:t xml:space="preserve"> into the risk characterization</w:t>
      </w:r>
      <w:r w:rsidR="005109A7" w:rsidRPr="00DF1DC1">
        <w:t xml:space="preserve"> step </w:t>
      </w:r>
      <w:sdt>
        <w:sdtPr>
          <w:id w:val="25378403"/>
          <w:citation/>
        </w:sdtPr>
        <w:sdtEndPr/>
        <w:sdtContent>
          <w:r w:rsidRPr="00DF1DC1">
            <w:fldChar w:fldCharType="begin"/>
          </w:r>
          <w:r w:rsidR="009404BD">
            <w:instrText xml:space="preserve">CITATION Wor08 \l 1033 </w:instrText>
          </w:r>
          <w:r w:rsidRPr="00DF1DC1">
            <w:fldChar w:fldCharType="separate"/>
          </w:r>
          <w:r w:rsidR="00113D18" w:rsidRPr="00113D18">
            <w:rPr>
              <w:noProof/>
            </w:rPr>
            <w:t>[35]</w:t>
          </w:r>
          <w:r w:rsidRPr="00DF1DC1">
            <w:fldChar w:fldCharType="end"/>
          </w:r>
        </w:sdtContent>
      </w:sdt>
      <w:r w:rsidRPr="00DF1DC1">
        <w:t xml:space="preserve">. The </w:t>
      </w:r>
      <w:r w:rsidR="005109A7" w:rsidRPr="00DF1DC1">
        <w:t>DNEL</w:t>
      </w:r>
      <w:r w:rsidRPr="00DF1DC1">
        <w:t xml:space="preserve"> distributions take into consideration the uncertainty, such as a lack o</w:t>
      </w:r>
      <w:r w:rsidR="005109A7" w:rsidRPr="00DF1DC1">
        <w:t>f relevant toxicological data, and v</w:t>
      </w:r>
      <w:r w:rsidRPr="00DF1DC1">
        <w:t xml:space="preserve">ariability </w:t>
      </w:r>
      <w:r w:rsidR="005109A7" w:rsidRPr="00DF1DC1">
        <w:t>that are inherent to the field of nano-toxicology</w:t>
      </w:r>
      <w:r w:rsidR="00E11725" w:rsidRPr="00DF1DC1">
        <w:t xml:space="preserve"> </w:t>
      </w:r>
      <w:sdt>
        <w:sdtPr>
          <w:id w:val="1390620388"/>
          <w:citation/>
        </w:sdtPr>
        <w:sdtEndPr/>
        <w:sdtContent>
          <w:r w:rsidRPr="00DF1DC1">
            <w:fldChar w:fldCharType="begin"/>
          </w:r>
          <w:r w:rsidRPr="00DF1DC1">
            <w:instrText xml:space="preserve"> CITATION Jac15 \l 1033 </w:instrText>
          </w:r>
          <w:r w:rsidRPr="00DF1DC1">
            <w:fldChar w:fldCharType="separate"/>
          </w:r>
          <w:r w:rsidR="00113D18" w:rsidRPr="00113D18">
            <w:rPr>
              <w:noProof/>
            </w:rPr>
            <w:t>[36]</w:t>
          </w:r>
          <w:r w:rsidRPr="00DF1DC1">
            <w:fldChar w:fldCharType="end"/>
          </w:r>
        </w:sdtContent>
      </w:sdt>
      <w:r w:rsidRPr="00DF1DC1">
        <w:t xml:space="preserve">.  Uncertainty in the exposure assessment </w:t>
      </w:r>
      <w:r w:rsidR="00E11725" w:rsidRPr="00DF1DC1">
        <w:t>may arise</w:t>
      </w:r>
      <w:r w:rsidRPr="00DF1DC1">
        <w:t xml:space="preserve"> from a lack of complete knowledge on ENM fate and transport in air and incomplete description of the exposure environment (i.e. local exposure controls)</w:t>
      </w:r>
      <w:r w:rsidR="00E11725" w:rsidRPr="00DF1DC1">
        <w:t>, while v</w:t>
      </w:r>
      <w:r w:rsidRPr="00DF1DC1">
        <w:t>ariability in inhalation exposure arises from differences in population based toxicokinetics. Although it would be prudent to differentiate uncertainty from variability, due to data gaps we consider only a single dimension of total uncertainty in this study</w:t>
      </w:r>
      <w:r w:rsidR="00E11725" w:rsidRPr="00DF1DC1">
        <w:t xml:space="preserve"> in order to demonstrate the overall application of the probabilistic approach</w:t>
      </w:r>
      <w:r w:rsidRPr="00DF1DC1">
        <w:t>.</w:t>
      </w:r>
    </w:p>
    <w:p w14:paraId="71E23887" w14:textId="77777777" w:rsidR="00EC0261" w:rsidRPr="00DF1DC1" w:rsidRDefault="00EC0261" w:rsidP="00CE1830">
      <w:pPr>
        <w:spacing w:after="0" w:line="240" w:lineRule="auto"/>
      </w:pPr>
    </w:p>
    <w:p w14:paraId="4F538BE1" w14:textId="0B7EF250" w:rsidR="00A7558F" w:rsidRPr="00DF1DC1" w:rsidRDefault="00A7558F" w:rsidP="00CE1830">
      <w:pPr>
        <w:numPr>
          <w:ilvl w:val="1"/>
          <w:numId w:val="1"/>
        </w:numPr>
        <w:spacing w:after="0" w:line="240" w:lineRule="auto"/>
      </w:pPr>
      <w:r w:rsidRPr="00DF1DC1">
        <w:t>Hazard Identification</w:t>
      </w:r>
    </w:p>
    <w:p w14:paraId="5798B374" w14:textId="270091F3" w:rsidR="00AB68DA" w:rsidRPr="00DF1DC1" w:rsidRDefault="00AB68DA" w:rsidP="00D9642B">
      <w:pPr>
        <w:pStyle w:val="CommentText"/>
        <w:spacing w:after="0"/>
        <w:jc w:val="both"/>
        <w:rPr>
          <w:sz w:val="22"/>
          <w:szCs w:val="22"/>
        </w:rPr>
      </w:pPr>
      <w:r w:rsidRPr="00DF1DC1">
        <w:rPr>
          <w:sz w:val="22"/>
          <w:szCs w:val="22"/>
        </w:rPr>
        <w:t>The rev</w:t>
      </w:r>
      <w:r w:rsidR="00201795" w:rsidRPr="00DF1DC1">
        <w:rPr>
          <w:sz w:val="22"/>
          <w:szCs w:val="22"/>
        </w:rPr>
        <w:t>iew of literature pertaining to</w:t>
      </w:r>
      <w:r w:rsidRPr="00DF1DC1">
        <w:rPr>
          <w:sz w:val="22"/>
          <w:szCs w:val="22"/>
        </w:rPr>
        <w:t xml:space="preserve"> </w:t>
      </w:r>
      <w:r w:rsidR="00963382" w:rsidRPr="00DF1DC1">
        <w:rPr>
          <w:sz w:val="22"/>
          <w:szCs w:val="22"/>
        </w:rPr>
        <w:t>toxicity</w:t>
      </w:r>
      <w:r w:rsidRPr="00DF1DC1">
        <w:rPr>
          <w:sz w:val="22"/>
          <w:szCs w:val="22"/>
        </w:rPr>
        <w:t xml:space="preserve"> posed by </w:t>
      </w:r>
      <w:r w:rsidR="00201795" w:rsidRPr="00DF1DC1">
        <w:rPr>
          <w:sz w:val="22"/>
          <w:szCs w:val="22"/>
        </w:rPr>
        <w:t>nano-</w:t>
      </w:r>
      <w:r w:rsidR="00052DA9" w:rsidRPr="00DF1DC1">
        <w:rPr>
          <w:sz w:val="22"/>
          <w:szCs w:val="22"/>
        </w:rPr>
        <w:t>TiO</w:t>
      </w:r>
      <w:r w:rsidR="00052DA9" w:rsidRPr="00DF1DC1">
        <w:rPr>
          <w:sz w:val="22"/>
          <w:szCs w:val="22"/>
          <w:vertAlign w:val="subscript"/>
        </w:rPr>
        <w:t xml:space="preserve">2 </w:t>
      </w:r>
      <w:r w:rsidRPr="00DF1DC1">
        <w:rPr>
          <w:sz w:val="22"/>
          <w:szCs w:val="22"/>
        </w:rPr>
        <w:t xml:space="preserve">were limited to those </w:t>
      </w:r>
      <w:r w:rsidR="00963382" w:rsidRPr="00DF1DC1">
        <w:rPr>
          <w:sz w:val="22"/>
          <w:szCs w:val="22"/>
        </w:rPr>
        <w:t>for</w:t>
      </w:r>
      <w:r w:rsidRPr="00DF1DC1">
        <w:rPr>
          <w:sz w:val="22"/>
          <w:szCs w:val="22"/>
        </w:rPr>
        <w:t xml:space="preserve"> inhalation exposure pathways. A search in Scopus</w:t>
      </w:r>
      <w:r w:rsidR="00201795" w:rsidRPr="00DF1DC1">
        <w:rPr>
          <w:sz w:val="22"/>
          <w:szCs w:val="22"/>
        </w:rPr>
        <w:t xml:space="preserve"> (</w:t>
      </w:r>
      <w:r w:rsidR="00201795" w:rsidRPr="00DF1DC1">
        <w:rPr>
          <w:sz w:val="22"/>
          <w:szCs w:val="22"/>
          <w:highlight w:val="cyan"/>
        </w:rPr>
        <w:t>www.scopus.com</w:t>
      </w:r>
      <w:r w:rsidR="00201795" w:rsidRPr="00DF1DC1">
        <w:rPr>
          <w:sz w:val="22"/>
          <w:szCs w:val="22"/>
        </w:rPr>
        <w:t>)</w:t>
      </w:r>
      <w:r w:rsidRPr="00DF1DC1">
        <w:rPr>
          <w:sz w:val="22"/>
          <w:szCs w:val="22"/>
        </w:rPr>
        <w:t xml:space="preserve"> for the terms “inhalation nano TiO</w:t>
      </w:r>
      <w:r w:rsidRPr="00DF1DC1">
        <w:rPr>
          <w:sz w:val="22"/>
          <w:szCs w:val="22"/>
          <w:vertAlign w:val="subscript"/>
        </w:rPr>
        <w:t>2</w:t>
      </w:r>
      <w:r w:rsidRPr="00DF1DC1">
        <w:rPr>
          <w:sz w:val="22"/>
          <w:szCs w:val="22"/>
        </w:rPr>
        <w:t>”</w:t>
      </w:r>
      <w:r w:rsidR="00005A80" w:rsidRPr="00DF1DC1">
        <w:rPr>
          <w:sz w:val="22"/>
          <w:szCs w:val="22"/>
        </w:rPr>
        <w:t xml:space="preserve"> and</w:t>
      </w:r>
      <w:r w:rsidRPr="00DF1DC1">
        <w:rPr>
          <w:sz w:val="22"/>
          <w:szCs w:val="22"/>
        </w:rPr>
        <w:t xml:space="preserve"> “inhalatio</w:t>
      </w:r>
      <w:r w:rsidR="00F874B9" w:rsidRPr="00DF1DC1">
        <w:rPr>
          <w:sz w:val="22"/>
          <w:szCs w:val="22"/>
        </w:rPr>
        <w:t xml:space="preserve">n ultrafine </w:t>
      </w:r>
      <w:r w:rsidR="00052DA9" w:rsidRPr="00DF1DC1">
        <w:rPr>
          <w:sz w:val="22"/>
          <w:szCs w:val="22"/>
        </w:rPr>
        <w:t>TiO</w:t>
      </w:r>
      <w:r w:rsidR="00052DA9" w:rsidRPr="00DF1DC1">
        <w:rPr>
          <w:sz w:val="22"/>
          <w:szCs w:val="22"/>
          <w:vertAlign w:val="subscript"/>
        </w:rPr>
        <w:t>2</w:t>
      </w:r>
      <w:r w:rsidR="00F874B9" w:rsidRPr="00DF1DC1">
        <w:rPr>
          <w:sz w:val="22"/>
          <w:szCs w:val="22"/>
        </w:rPr>
        <w:t xml:space="preserve">” </w:t>
      </w:r>
      <w:r w:rsidR="00165D1F" w:rsidRPr="00DF1DC1">
        <w:rPr>
          <w:sz w:val="22"/>
          <w:szCs w:val="22"/>
        </w:rPr>
        <w:t>was conducted</w:t>
      </w:r>
      <w:r w:rsidRPr="00DF1DC1">
        <w:rPr>
          <w:sz w:val="22"/>
          <w:szCs w:val="22"/>
        </w:rPr>
        <w:t xml:space="preserve">. </w:t>
      </w:r>
      <w:r w:rsidR="00235657" w:rsidRPr="00DF1DC1">
        <w:rPr>
          <w:sz w:val="22"/>
          <w:szCs w:val="22"/>
        </w:rPr>
        <w:t>But b</w:t>
      </w:r>
      <w:r w:rsidRPr="00DF1DC1">
        <w:rPr>
          <w:sz w:val="22"/>
          <w:szCs w:val="22"/>
        </w:rPr>
        <w:t xml:space="preserve">ecause we wanted to consider other non-journal sources of information (e.g. white papers), using the same search terms above, we consulted Google and Google Scholar </w:t>
      </w:r>
      <w:r w:rsidR="00235657" w:rsidRPr="00DF1DC1">
        <w:rPr>
          <w:sz w:val="22"/>
          <w:szCs w:val="22"/>
        </w:rPr>
        <w:t>due to</w:t>
      </w:r>
      <w:r w:rsidRPr="00DF1DC1">
        <w:rPr>
          <w:sz w:val="22"/>
          <w:szCs w:val="22"/>
        </w:rPr>
        <w:t xml:space="preserve"> its ability to identify so-called grey literature</w:t>
      </w:r>
      <w:sdt>
        <w:sdtPr>
          <w:rPr>
            <w:sz w:val="22"/>
            <w:szCs w:val="22"/>
          </w:rPr>
          <w:id w:val="1445662223"/>
          <w:citation/>
        </w:sdtPr>
        <w:sdtEndPr/>
        <w:sdtContent>
          <w:r w:rsidRPr="00DF1DC1">
            <w:rPr>
              <w:sz w:val="22"/>
              <w:szCs w:val="22"/>
            </w:rPr>
            <w:fldChar w:fldCharType="begin"/>
          </w:r>
          <w:r w:rsidRPr="00DF1DC1">
            <w:rPr>
              <w:sz w:val="22"/>
              <w:szCs w:val="22"/>
            </w:rPr>
            <w:instrText xml:space="preserve"> CITATION Shu07 \l 1033 </w:instrText>
          </w:r>
          <w:r w:rsidRPr="00DF1DC1">
            <w:rPr>
              <w:sz w:val="22"/>
              <w:szCs w:val="22"/>
            </w:rPr>
            <w:fldChar w:fldCharType="separate"/>
          </w:r>
          <w:r w:rsidR="00113D18">
            <w:rPr>
              <w:noProof/>
              <w:sz w:val="22"/>
              <w:szCs w:val="22"/>
            </w:rPr>
            <w:t xml:space="preserve"> </w:t>
          </w:r>
          <w:r w:rsidR="00113D18" w:rsidRPr="00113D18">
            <w:rPr>
              <w:noProof/>
              <w:sz w:val="22"/>
              <w:szCs w:val="22"/>
            </w:rPr>
            <w:t>[37]</w:t>
          </w:r>
          <w:r w:rsidRPr="00DF1DC1">
            <w:rPr>
              <w:sz w:val="22"/>
              <w:szCs w:val="22"/>
            </w:rPr>
            <w:fldChar w:fldCharType="end"/>
          </w:r>
        </w:sdtContent>
      </w:sdt>
      <w:r w:rsidRPr="00DF1DC1">
        <w:rPr>
          <w:sz w:val="22"/>
          <w:szCs w:val="22"/>
        </w:rPr>
        <w:t>.</w:t>
      </w:r>
      <w:r w:rsidR="00785EE9" w:rsidRPr="00785EE9">
        <w:rPr>
          <w:sz w:val="22"/>
          <w:szCs w:val="22"/>
        </w:rPr>
        <w:t xml:space="preserve"> </w:t>
      </w:r>
      <w:ins w:id="21" w:author="Michael" w:date="2015-10-02T15:34:00Z">
        <w:r w:rsidR="00C646F4">
          <w:rPr>
            <w:sz w:val="22"/>
            <w:szCs w:val="22"/>
          </w:rPr>
          <w:t>Our search was also limited to long-term studies as these provide more relevant exposure scenarios</w:t>
        </w:r>
      </w:ins>
      <w:ins w:id="22" w:author="Michael" w:date="2015-10-02T15:35:00Z">
        <w:r w:rsidR="00C646F4">
          <w:rPr>
            <w:sz w:val="22"/>
            <w:szCs w:val="22"/>
          </w:rPr>
          <w:t xml:space="preserve"> (i.e. repeated dosing, prolonged exposure)</w:t>
        </w:r>
      </w:ins>
      <w:ins w:id="23" w:author="Michael" w:date="2015-10-02T15:34:00Z">
        <w:r w:rsidR="00C646F4">
          <w:rPr>
            <w:sz w:val="22"/>
            <w:szCs w:val="22"/>
          </w:rPr>
          <w:t xml:space="preserve"> for the occupational risk context.</w:t>
        </w:r>
      </w:ins>
    </w:p>
    <w:p w14:paraId="5BCDFC28" w14:textId="77777777" w:rsidR="00AB68DA" w:rsidRPr="00DF1DC1" w:rsidRDefault="00AB68DA" w:rsidP="00CE1830">
      <w:pPr>
        <w:spacing w:after="0" w:line="240" w:lineRule="auto"/>
      </w:pPr>
    </w:p>
    <w:p w14:paraId="0AE0FE62" w14:textId="5E09E2AA" w:rsidR="00A7558F" w:rsidRPr="00DF1DC1" w:rsidRDefault="00A7558F" w:rsidP="00CE1830">
      <w:pPr>
        <w:numPr>
          <w:ilvl w:val="1"/>
          <w:numId w:val="1"/>
        </w:numPr>
        <w:spacing w:after="0" w:line="240" w:lineRule="auto"/>
      </w:pPr>
      <w:r w:rsidRPr="00DF1DC1">
        <w:t xml:space="preserve">Dose-Response </w:t>
      </w:r>
      <w:r w:rsidR="00785859" w:rsidRPr="00DF1DC1">
        <w:t>Analysis</w:t>
      </w:r>
    </w:p>
    <w:p w14:paraId="7CBF9D4C" w14:textId="632713D9" w:rsidR="00A7558F" w:rsidRPr="00DF1DC1" w:rsidRDefault="00981BD4" w:rsidP="00D9642B">
      <w:pPr>
        <w:spacing w:after="0" w:line="240" w:lineRule="auto"/>
        <w:jc w:val="both"/>
      </w:pPr>
      <w:r w:rsidRPr="00DF1DC1">
        <w:t xml:space="preserve">The benchmark dose (BMD) approach to dose-response modeling was implemented </w:t>
      </w:r>
      <w:r w:rsidR="001D15B6" w:rsidRPr="00DF1DC1">
        <w:t>in this study</w:t>
      </w:r>
      <w:r w:rsidR="00A7558F" w:rsidRPr="00DF1DC1">
        <w:t xml:space="preserve">. The BMD approach </w:t>
      </w:r>
      <w:r w:rsidR="00D85E08" w:rsidRPr="00DF1DC1">
        <w:t xml:space="preserve">quantifies </w:t>
      </w:r>
      <w:r w:rsidR="00A7558F" w:rsidRPr="00DF1DC1">
        <w:t>a point of departure (POD) using a</w:t>
      </w:r>
      <w:r w:rsidR="00D85E08" w:rsidRPr="00DF1DC1">
        <w:t xml:space="preserve"> toxicologically or biologically</w:t>
      </w:r>
      <w:r w:rsidR="00A7558F" w:rsidRPr="00DF1DC1">
        <w:t xml:space="preserve"> pre-defined </w:t>
      </w:r>
      <w:r w:rsidR="00A7558F" w:rsidRPr="00DF1DC1">
        <w:rPr>
          <w:i/>
        </w:rPr>
        <w:lastRenderedPageBreak/>
        <w:t>benchmark</w:t>
      </w:r>
      <w:r w:rsidR="00A7558F" w:rsidRPr="00DF1DC1">
        <w:t xml:space="preserve"> response (BMR)</w:t>
      </w:r>
      <w:ins w:id="24" w:author="Michael" w:date="2015-10-02T15:37:00Z">
        <w:r w:rsidR="00A60007">
          <w:t>,</w:t>
        </w:r>
        <w:r w:rsidR="00A60007" w:rsidRPr="00A60007">
          <w:t xml:space="preserve"> </w:t>
        </w:r>
        <w:r w:rsidR="00A60007" w:rsidRPr="00DF1DC1">
          <w:t xml:space="preserve">an unacceptable toxicological response level at or above which would cause an undue presence of hazard. </w:t>
        </w:r>
      </w:ins>
      <w:r w:rsidR="00A7558F" w:rsidRPr="00DF1DC1">
        <w:t xml:space="preserve"> </w:t>
      </w:r>
      <w:r w:rsidR="00A60007">
        <w:t>I</w:t>
      </w:r>
      <w:r w:rsidR="00A7558F" w:rsidRPr="00DF1DC1">
        <w:t xml:space="preserve">n contrast to using </w:t>
      </w:r>
      <w:r w:rsidR="00D85E08" w:rsidRPr="00DF1DC1">
        <w:t xml:space="preserve">a </w:t>
      </w:r>
      <w:r w:rsidR="00785859" w:rsidRPr="00DF1DC1">
        <w:t xml:space="preserve">NOAEL or LOAEL </w:t>
      </w:r>
      <w:sdt>
        <w:sdtPr>
          <w:id w:val="9640351"/>
          <w:citation/>
        </w:sdtPr>
        <w:sdtEndPr/>
        <w:sdtContent>
          <w:r w:rsidR="00B070BA" w:rsidRPr="00DF1DC1">
            <w:fldChar w:fldCharType="begin"/>
          </w:r>
          <w:r w:rsidR="00B070BA" w:rsidRPr="00DF1DC1">
            <w:instrText xml:space="preserve"> CITATION Dav11 \l 1033 </w:instrText>
          </w:r>
          <w:r w:rsidR="00B070BA" w:rsidRPr="00DF1DC1">
            <w:fldChar w:fldCharType="separate"/>
          </w:r>
          <w:r w:rsidR="00113D18" w:rsidRPr="00113D18">
            <w:rPr>
              <w:noProof/>
            </w:rPr>
            <w:t>[29]</w:t>
          </w:r>
          <w:r w:rsidR="00B070BA" w:rsidRPr="00DF1DC1">
            <w:fldChar w:fldCharType="end"/>
          </w:r>
        </w:sdtContent>
      </w:sdt>
      <w:r w:rsidR="00A60007">
        <w:t>, t</w:t>
      </w:r>
      <w:r w:rsidR="00785859" w:rsidRPr="00DF1DC1">
        <w:t>he BMD approach avoids many of the disadvantages confronted when using the NOAEL/LOAEL as the POD (</w:t>
      </w:r>
      <w:r w:rsidR="00D85E08" w:rsidRPr="00DF1DC1">
        <w:rPr>
          <w:i/>
        </w:rPr>
        <w:t>Section 2.</w:t>
      </w:r>
      <w:r w:rsidR="00785859" w:rsidRPr="00DF1DC1">
        <w:rPr>
          <w:i/>
        </w:rPr>
        <w:t>1</w:t>
      </w:r>
      <w:r w:rsidR="00785859" w:rsidRPr="00DF1DC1">
        <w:t>)</w:t>
      </w:r>
      <w:r w:rsidR="00A7558F" w:rsidRPr="00DF1DC1">
        <w:t xml:space="preserve">. </w:t>
      </w:r>
      <w:ins w:id="25" w:author="Michael" w:date="2015-10-02T15:39:00Z">
        <w:r w:rsidR="003C320F">
          <w:t xml:space="preserve">In particular, the NOAEL/LOAEL un-intuitively will decrease in value as the duration of a study increases </w:t>
        </w:r>
      </w:ins>
      <w:customXmlInsRangeStart w:id="26" w:author="Michael" w:date="2015-10-02T15:41:00Z"/>
      <w:sdt>
        <w:sdtPr>
          <w:id w:val="866024869"/>
          <w:citation/>
        </w:sdtPr>
        <w:sdtEndPr/>
        <w:sdtContent>
          <w:customXmlInsRangeEnd w:id="26"/>
          <w:ins w:id="27" w:author="Michael" w:date="2015-10-02T15:41:00Z">
            <w:r w:rsidR="003C320F">
              <w:fldChar w:fldCharType="begin"/>
            </w:r>
            <w:r w:rsidR="003C320F">
              <w:instrText xml:space="preserve"> CITATION ECH12 \l 1033 </w:instrText>
            </w:r>
            <w:r w:rsidR="003C320F">
              <w:fldChar w:fldCharType="separate"/>
            </w:r>
          </w:ins>
          <w:r w:rsidR="00113D18" w:rsidRPr="00113D18">
            <w:rPr>
              <w:noProof/>
            </w:rPr>
            <w:t>[38]</w:t>
          </w:r>
          <w:ins w:id="28" w:author="Michael" w:date="2015-10-02T15:41:00Z">
            <w:r w:rsidR="003C320F">
              <w:fldChar w:fldCharType="end"/>
            </w:r>
          </w:ins>
          <w:customXmlInsRangeStart w:id="29" w:author="Michael" w:date="2015-10-02T15:41:00Z"/>
        </w:sdtContent>
      </w:sdt>
      <w:customXmlInsRangeEnd w:id="29"/>
      <w:ins w:id="30" w:author="Michael" w:date="2015-10-02T15:42:00Z">
        <w:r w:rsidR="003C320F">
          <w:t>, however the BMD will increase in value as a longer-term study should</w:t>
        </w:r>
      </w:ins>
      <w:ins w:id="31" w:author="Michael" w:date="2015-10-02T15:43:00Z">
        <w:r w:rsidR="003C320F">
          <w:t xml:space="preserve"> provide greater observational power and response data </w:t>
        </w:r>
      </w:ins>
      <w:customXmlInsRangeStart w:id="32" w:author="Michael" w:date="2015-10-02T15:44:00Z"/>
      <w:sdt>
        <w:sdtPr>
          <w:id w:val="-1327435451"/>
          <w:citation/>
        </w:sdtPr>
        <w:sdtEndPr/>
        <w:sdtContent>
          <w:customXmlInsRangeEnd w:id="32"/>
          <w:ins w:id="33" w:author="Michael" w:date="2015-10-02T15:44:00Z">
            <w:r w:rsidR="003C320F">
              <w:fldChar w:fldCharType="begin"/>
            </w:r>
            <w:r w:rsidR="003C320F">
              <w:instrText xml:space="preserve"> CITATION Cru84 \l 1033 </w:instrText>
            </w:r>
          </w:ins>
          <w:r w:rsidR="003C320F">
            <w:fldChar w:fldCharType="separate"/>
          </w:r>
          <w:r w:rsidR="00113D18" w:rsidRPr="00113D18">
            <w:rPr>
              <w:noProof/>
            </w:rPr>
            <w:t>[30]</w:t>
          </w:r>
          <w:ins w:id="34" w:author="Michael" w:date="2015-10-02T15:44:00Z">
            <w:r w:rsidR="003C320F">
              <w:fldChar w:fldCharType="end"/>
            </w:r>
          </w:ins>
          <w:customXmlInsRangeStart w:id="35" w:author="Michael" w:date="2015-10-02T15:44:00Z"/>
        </w:sdtContent>
      </w:sdt>
      <w:customXmlInsRangeEnd w:id="35"/>
      <w:ins w:id="36" w:author="Michael" w:date="2015-10-02T15:44:00Z">
        <w:r w:rsidR="003C320F">
          <w:t>.</w:t>
        </w:r>
      </w:ins>
    </w:p>
    <w:p w14:paraId="5E025D73" w14:textId="77777777" w:rsidR="00A7558F" w:rsidRPr="00DF1DC1" w:rsidRDefault="00A7558F" w:rsidP="00CE1830">
      <w:pPr>
        <w:spacing w:after="0" w:line="240" w:lineRule="auto"/>
      </w:pPr>
    </w:p>
    <w:p w14:paraId="5E6927C8" w14:textId="24856BC2" w:rsidR="001D15B6" w:rsidRPr="00DF1DC1" w:rsidRDefault="00A7558F" w:rsidP="00D9642B">
      <w:pPr>
        <w:spacing w:after="0" w:line="240" w:lineRule="auto"/>
        <w:jc w:val="both"/>
      </w:pPr>
      <w:r w:rsidRPr="00DF1DC1">
        <w:t>Calculation of BMD</w:t>
      </w:r>
      <w:r w:rsidR="001D15B6" w:rsidRPr="00DF1DC1">
        <w:rPr>
          <w:vertAlign w:val="subscript"/>
        </w:rPr>
        <w:t xml:space="preserve"> </w:t>
      </w:r>
      <w:r w:rsidR="001D15B6" w:rsidRPr="00DF1DC1">
        <w:t>values</w:t>
      </w:r>
      <w:r w:rsidRPr="00DF1DC1">
        <w:t xml:space="preserve"> </w:t>
      </w:r>
      <w:r w:rsidR="001D15B6" w:rsidRPr="00DF1DC1">
        <w:t xml:space="preserve">were </w:t>
      </w:r>
      <w:r w:rsidR="00316DA4" w:rsidRPr="00DF1DC1">
        <w:t xml:space="preserve">completed using the </w:t>
      </w:r>
      <w:r w:rsidR="00076964" w:rsidRPr="00DF1DC1">
        <w:t xml:space="preserve">Netherland’s National Institute for Public Health and the Environment’s (RIVM) PROAST </w:t>
      </w:r>
      <w:r w:rsidR="00612853">
        <w:t>model</w:t>
      </w:r>
      <w:r w:rsidR="00076964" w:rsidRPr="00DF1DC1">
        <w:t xml:space="preserve">. </w:t>
      </w:r>
      <w:r w:rsidRPr="00DF1DC1">
        <w:t>PROAST</w:t>
      </w:r>
      <w:r w:rsidR="0044568D" w:rsidRPr="00DF1DC1">
        <w:t xml:space="preserve"> is a </w:t>
      </w:r>
      <w:r w:rsidR="004964A0" w:rsidRPr="00DF1DC1">
        <w:t xml:space="preserve">software package specifically designed for dose-response </w:t>
      </w:r>
      <w:r w:rsidR="003C320F">
        <w:t>analysis</w:t>
      </w:r>
      <w:r w:rsidR="003C320F" w:rsidRPr="00DF1DC1">
        <w:t xml:space="preserve">, </w:t>
      </w:r>
      <w:r w:rsidR="003C320F">
        <w:t>which</w:t>
      </w:r>
      <w:r w:rsidR="00612853">
        <w:t xml:space="preserve"> </w:t>
      </w:r>
      <w:r w:rsidR="004964A0" w:rsidRPr="00DF1DC1">
        <w:t xml:space="preserve">particularly </w:t>
      </w:r>
      <w:r w:rsidR="00612853">
        <w:t>uses</w:t>
      </w:r>
      <w:r w:rsidR="004964A0" w:rsidRPr="00DF1DC1">
        <w:t xml:space="preserve"> the BMD approach.</w:t>
      </w:r>
      <w:r w:rsidRPr="00DF1DC1">
        <w:t xml:space="preserve"> </w:t>
      </w:r>
      <w:r w:rsidR="004964A0" w:rsidRPr="00DF1DC1">
        <w:t xml:space="preserve">It is suitable for handling </w:t>
      </w:r>
      <w:r w:rsidR="004964A0" w:rsidRPr="00DF1DC1">
        <w:rPr>
          <w:i/>
        </w:rPr>
        <w:t>in-vivo</w:t>
      </w:r>
      <w:r w:rsidR="004964A0" w:rsidRPr="00DF1DC1">
        <w:t xml:space="preserve"> animal dose-response data and is capable of determining statistical differences in data sub-groups such as the speci</w:t>
      </w:r>
      <w:r w:rsidR="00785859" w:rsidRPr="00DF1DC1">
        <w:t>es, gender, and study durations</w:t>
      </w:r>
      <w:r w:rsidR="004964A0" w:rsidRPr="00DF1DC1">
        <w:t>. PROAST is also capable of fitting</w:t>
      </w:r>
      <w:r w:rsidRPr="00DF1DC1">
        <w:t xml:space="preserve"> </w:t>
      </w:r>
      <w:r w:rsidR="004964A0" w:rsidRPr="00DF1DC1">
        <w:t xml:space="preserve">multiple </w:t>
      </w:r>
      <w:r w:rsidR="00076964" w:rsidRPr="00DF1DC1">
        <w:t xml:space="preserve">mathematical </w:t>
      </w:r>
      <w:r w:rsidRPr="00DF1DC1">
        <w:t>models to the dose-response data</w:t>
      </w:r>
      <w:r w:rsidR="004964A0" w:rsidRPr="00DF1DC1">
        <w:t xml:space="preserve"> to further assess the statistical uncertainty of the modeling procedure</w:t>
      </w:r>
      <w:r w:rsidRPr="00DF1DC1">
        <w:t xml:space="preserve">. </w:t>
      </w:r>
    </w:p>
    <w:p w14:paraId="4E16A0BC" w14:textId="77777777" w:rsidR="001D15B6" w:rsidRPr="00DF1DC1" w:rsidRDefault="001D15B6" w:rsidP="00CE1830">
      <w:pPr>
        <w:spacing w:after="0" w:line="240" w:lineRule="auto"/>
      </w:pPr>
    </w:p>
    <w:p w14:paraId="4A7842DF" w14:textId="7D607A52" w:rsidR="00955C44" w:rsidRDefault="001D15B6" w:rsidP="00D9642B">
      <w:pPr>
        <w:spacing w:after="0" w:line="240" w:lineRule="auto"/>
        <w:jc w:val="both"/>
      </w:pPr>
      <w:r w:rsidRPr="00DF1DC1">
        <w:t>PROAST was used to first calculate the BMD</w:t>
      </w:r>
      <w:r w:rsidRPr="00DF1DC1">
        <w:rPr>
          <w:vertAlign w:val="subscript"/>
        </w:rPr>
        <w:t>animal</w:t>
      </w:r>
      <w:r w:rsidRPr="00DF1DC1">
        <w:t xml:space="preserve"> (BMD</w:t>
      </w:r>
      <w:r w:rsidRPr="00DF1DC1">
        <w:rPr>
          <w:vertAlign w:val="subscript"/>
        </w:rPr>
        <w:t>a</w:t>
      </w:r>
      <w:r w:rsidRPr="00DF1DC1">
        <w:t xml:space="preserve">) based on the toxicological </w:t>
      </w:r>
      <w:r w:rsidR="00324E47" w:rsidRPr="00DF1DC1">
        <w:t xml:space="preserve">animal </w:t>
      </w:r>
      <w:r w:rsidRPr="00DF1DC1">
        <w:t xml:space="preserve">data </w:t>
      </w:r>
      <w:r w:rsidR="00324E47" w:rsidRPr="00DF1DC1">
        <w:t xml:space="preserve">defined from the </w:t>
      </w:r>
      <w:r w:rsidRPr="00DF1DC1">
        <w:t xml:space="preserve">hazard assessment (see </w:t>
      </w:r>
      <w:r w:rsidRPr="00DF1DC1">
        <w:rPr>
          <w:i/>
        </w:rPr>
        <w:t>Results</w:t>
      </w:r>
      <w:r w:rsidRPr="00DF1DC1">
        <w:t xml:space="preserve">). </w:t>
      </w:r>
      <w:r w:rsidR="000740FA" w:rsidRPr="00DF1DC1">
        <w:t>Uncertainty was introduced into the BMD</w:t>
      </w:r>
      <w:r w:rsidRPr="00DF1DC1">
        <w:rPr>
          <w:vertAlign w:val="subscript"/>
        </w:rPr>
        <w:t>a</w:t>
      </w:r>
      <w:r w:rsidR="000740FA" w:rsidRPr="00DF1DC1">
        <w:t xml:space="preserve"> </w:t>
      </w:r>
      <w:r w:rsidRPr="00DF1DC1">
        <w:t>results</w:t>
      </w:r>
      <w:r w:rsidR="000740FA" w:rsidRPr="00DF1DC1">
        <w:t xml:space="preserve"> by creating </w:t>
      </w:r>
      <w:r w:rsidR="00B74C81" w:rsidRPr="00DF1DC1">
        <w:t>normal</w:t>
      </w:r>
      <w:r w:rsidR="004964A0" w:rsidRPr="00DF1DC1">
        <w:t xml:space="preserve"> </w:t>
      </w:r>
      <w:r w:rsidR="00A7558F" w:rsidRPr="00DF1DC1">
        <w:t xml:space="preserve">distributions for each </w:t>
      </w:r>
      <w:r w:rsidR="000740FA" w:rsidRPr="00DF1DC1">
        <w:t xml:space="preserve">BMD’s </w:t>
      </w:r>
      <w:r w:rsidR="004964A0" w:rsidRPr="00DF1DC1">
        <w:t xml:space="preserve">sub-group and </w:t>
      </w:r>
      <w:r w:rsidR="00A7558F" w:rsidRPr="00DF1DC1">
        <w:t>fitted-model (i.e. that passed its goodness-of-fit test)</w:t>
      </w:r>
      <w:r w:rsidR="004964A0" w:rsidRPr="00DF1DC1">
        <w:t xml:space="preserve"> </w:t>
      </w:r>
      <w:r w:rsidR="00A7558F" w:rsidRPr="00DF1DC1">
        <w:t>using PROAST’s parametric bootstrap simulation option</w:t>
      </w:r>
      <w:r w:rsidR="00A7558F" w:rsidRPr="00DF1DC1">
        <w:rPr>
          <w:rStyle w:val="FootnoteReference"/>
        </w:rPr>
        <w:footnoteReference w:id="5"/>
      </w:r>
      <w:r w:rsidR="00785859" w:rsidRPr="00DF1DC1">
        <w:t xml:space="preserve"> over 10,000 simulations</w:t>
      </w:r>
      <w:r w:rsidR="00A7558F" w:rsidRPr="00DF1DC1">
        <w:t xml:space="preserve">. Because of this, we did not find it necessary to calculate </w:t>
      </w:r>
      <w:r w:rsidRPr="00DF1DC1">
        <w:t xml:space="preserve">the </w:t>
      </w:r>
      <w:r w:rsidR="00A7558F" w:rsidRPr="00DF1DC1">
        <w:t>lower-bounds of those values (</w:t>
      </w:r>
      <w:r w:rsidRPr="00DF1DC1">
        <w:t>e.g.</w:t>
      </w:r>
      <w:r w:rsidR="00A7558F" w:rsidRPr="00DF1DC1">
        <w:t xml:space="preserve"> 90% lower-bound) as this would introduce an unnecessary level of precaution to the POD</w:t>
      </w:r>
      <w:r w:rsidR="004964A0" w:rsidRPr="00DF1DC1">
        <w:t xml:space="preserve"> </w:t>
      </w:r>
      <w:sdt>
        <w:sdtPr>
          <w:id w:val="-484621756"/>
          <w:citation/>
        </w:sdtPr>
        <w:sdtEndPr/>
        <w:sdtContent>
          <w:r w:rsidR="00B070BA" w:rsidRPr="00DF1DC1">
            <w:fldChar w:fldCharType="begin"/>
          </w:r>
          <w:r w:rsidR="00B070BA" w:rsidRPr="00DF1DC1">
            <w:instrText xml:space="preserve"> CITATION Cru95 \l 1033 </w:instrText>
          </w:r>
          <w:r w:rsidR="00B070BA" w:rsidRPr="00DF1DC1">
            <w:fldChar w:fldCharType="separate"/>
          </w:r>
          <w:r w:rsidR="00113D18" w:rsidRPr="00113D18">
            <w:rPr>
              <w:noProof/>
            </w:rPr>
            <w:t>[32]</w:t>
          </w:r>
          <w:r w:rsidR="00B070BA" w:rsidRPr="00DF1DC1">
            <w:fldChar w:fldCharType="end"/>
          </w:r>
        </w:sdtContent>
      </w:sdt>
      <w:r w:rsidR="00B070BA" w:rsidRPr="00DF1DC1">
        <w:t xml:space="preserve">, </w:t>
      </w:r>
      <w:sdt>
        <w:sdtPr>
          <w:id w:val="-1676720488"/>
          <w:citation/>
        </w:sdtPr>
        <w:sdtEndPr/>
        <w:sdtContent>
          <w:r w:rsidR="00B070BA" w:rsidRPr="00DF1DC1">
            <w:fldChar w:fldCharType="begin"/>
          </w:r>
          <w:r w:rsidR="00B070BA" w:rsidRPr="00DF1DC1">
            <w:instrText xml:space="preserve"> CITATION Slo98 \l 1033 </w:instrText>
          </w:r>
          <w:r w:rsidR="00B070BA" w:rsidRPr="00DF1DC1">
            <w:fldChar w:fldCharType="separate"/>
          </w:r>
          <w:r w:rsidR="00113D18" w:rsidRPr="00113D18">
            <w:rPr>
              <w:noProof/>
            </w:rPr>
            <w:t>[39]</w:t>
          </w:r>
          <w:r w:rsidR="00B070BA" w:rsidRPr="00DF1DC1">
            <w:fldChar w:fldCharType="end"/>
          </w:r>
        </w:sdtContent>
      </w:sdt>
      <w:r w:rsidR="00A7558F" w:rsidRPr="00DF1DC1">
        <w:t xml:space="preserve">. POD </w:t>
      </w:r>
      <w:r w:rsidR="00A67B84" w:rsidRPr="00DF1DC1">
        <w:t>distributions were</w:t>
      </w:r>
      <w:r w:rsidR="00A7558F" w:rsidRPr="00DF1DC1">
        <w:t xml:space="preserve"> converted </w:t>
      </w:r>
      <w:r w:rsidR="00A67B84" w:rsidRPr="00DF1DC1">
        <w:t>to</w:t>
      </w:r>
      <w:r w:rsidR="00785859" w:rsidRPr="00DF1DC1">
        <w:t xml:space="preserve"> DNELs</w:t>
      </w:r>
      <w:r w:rsidR="00A7558F" w:rsidRPr="00DF1DC1">
        <w:t xml:space="preserve"> </w:t>
      </w:r>
      <w:r w:rsidR="00A67B84" w:rsidRPr="00DF1DC1">
        <w:t>using</w:t>
      </w:r>
      <w:r w:rsidR="00955C44">
        <w:t xml:space="preserve"> </w:t>
      </w:r>
      <w:ins w:id="37" w:author="Michael" w:date="2015-10-04T12:20:00Z">
        <w:r w:rsidR="00CC7B56">
          <w:t xml:space="preserve">Equation </w:t>
        </w:r>
      </w:ins>
      <w:r w:rsidR="00955C44">
        <w:t>1</w:t>
      </w:r>
    </w:p>
    <w:p w14:paraId="009D44A2" w14:textId="77777777" w:rsidR="00955C44" w:rsidRDefault="00955C44" w:rsidP="00CE1830">
      <w:pPr>
        <w:spacing w:after="0" w:line="240" w:lineRule="auto"/>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30"/>
        <w:gridCol w:w="1440"/>
        <w:gridCol w:w="3150"/>
      </w:tblGrid>
      <w:tr w:rsidR="006C618B" w:rsidRPr="006C618B" w14:paraId="1A89188C" w14:textId="77777777" w:rsidTr="008A50C5">
        <w:trPr>
          <w:jc w:val="center"/>
        </w:trPr>
        <w:tc>
          <w:tcPr>
            <w:tcW w:w="3330" w:type="dxa"/>
          </w:tcPr>
          <w:p w14:paraId="49DD2B85" w14:textId="77D5DE0D" w:rsidR="00D335FA" w:rsidRPr="008A50C5" w:rsidRDefault="00D335FA" w:rsidP="008A50C5">
            <w:pPr>
              <w:jc w:val="right"/>
            </w:pPr>
            <w:r w:rsidRPr="008A50C5">
              <w:t xml:space="preserve">DNEL = </w:t>
            </w:r>
          </w:p>
        </w:tc>
        <w:tc>
          <w:tcPr>
            <w:tcW w:w="1440" w:type="dxa"/>
            <w:tcBorders>
              <w:bottom w:val="single" w:sz="4" w:space="0" w:color="auto"/>
            </w:tcBorders>
          </w:tcPr>
          <w:p w14:paraId="44DB765E" w14:textId="291DD089" w:rsidR="00D335FA" w:rsidRPr="008A50C5" w:rsidRDefault="00D335FA" w:rsidP="00D335FA">
            <w:pPr>
              <w:jc w:val="center"/>
            </w:pPr>
            <w:r w:rsidRPr="008A50C5">
              <w:t>POD</w:t>
            </w:r>
          </w:p>
        </w:tc>
        <w:tc>
          <w:tcPr>
            <w:tcW w:w="3150" w:type="dxa"/>
          </w:tcPr>
          <w:p w14:paraId="11EF0B16" w14:textId="0480E96F" w:rsidR="00D335FA" w:rsidRPr="008A50C5" w:rsidRDefault="00D335FA" w:rsidP="00CE1830">
            <w:r w:rsidRPr="008A50C5">
              <w:t>eq. 1</w:t>
            </w:r>
          </w:p>
        </w:tc>
      </w:tr>
      <w:tr w:rsidR="006C618B" w:rsidRPr="006C618B" w14:paraId="61A29D8A" w14:textId="77777777" w:rsidTr="008A50C5">
        <w:trPr>
          <w:trHeight w:val="467"/>
          <w:jc w:val="center"/>
        </w:trPr>
        <w:tc>
          <w:tcPr>
            <w:tcW w:w="3330" w:type="dxa"/>
          </w:tcPr>
          <w:p w14:paraId="187F6643" w14:textId="77777777" w:rsidR="00D335FA" w:rsidRPr="008A50C5" w:rsidRDefault="00D335FA" w:rsidP="00CE1830"/>
        </w:tc>
        <w:tc>
          <w:tcPr>
            <w:tcW w:w="1440" w:type="dxa"/>
            <w:tcBorders>
              <w:top w:val="single" w:sz="4" w:space="0" w:color="auto"/>
            </w:tcBorders>
          </w:tcPr>
          <w:p w14:paraId="6A82E30B" w14:textId="7C65751C" w:rsidR="00D335FA" w:rsidRPr="008A50C5" w:rsidRDefault="00D335FA" w:rsidP="001D6529">
            <w:r w:rsidRPr="008A50C5">
              <w:t>EF</w:t>
            </w:r>
            <w:r w:rsidRPr="008A50C5">
              <w:rPr>
                <w:vertAlign w:val="subscript"/>
              </w:rPr>
              <w:t>inter</w:t>
            </w:r>
            <w:r w:rsidRPr="008A50C5">
              <w:t xml:space="preserve"> ● EF</w:t>
            </w:r>
            <w:r w:rsidRPr="008A50C5">
              <w:rPr>
                <w:vertAlign w:val="subscript"/>
              </w:rPr>
              <w:t>intra</w:t>
            </w:r>
          </w:p>
        </w:tc>
        <w:tc>
          <w:tcPr>
            <w:tcW w:w="3150" w:type="dxa"/>
          </w:tcPr>
          <w:p w14:paraId="36331B14" w14:textId="78B25CD5" w:rsidR="00D335FA" w:rsidRPr="008A50C5" w:rsidRDefault="00D335FA" w:rsidP="00CE1830"/>
        </w:tc>
      </w:tr>
      <w:tr w:rsidR="006C618B" w:rsidRPr="006C618B" w14:paraId="35FE3398" w14:textId="77777777" w:rsidTr="00D335FA">
        <w:trPr>
          <w:trHeight w:val="117"/>
          <w:jc w:val="center"/>
        </w:trPr>
        <w:tc>
          <w:tcPr>
            <w:tcW w:w="7920" w:type="dxa"/>
            <w:gridSpan w:val="3"/>
          </w:tcPr>
          <w:p w14:paraId="6082FD23" w14:textId="5B5DA332" w:rsidR="00D335FA" w:rsidRPr="006C618B" w:rsidRDefault="00D335FA" w:rsidP="00D9642B">
            <w:pPr>
              <w:jc w:val="both"/>
              <w:rPr>
                <w:color w:val="FF0000"/>
                <w:sz w:val="18"/>
                <w:szCs w:val="18"/>
              </w:rPr>
            </w:pPr>
            <w:r w:rsidRPr="006C618B">
              <w:rPr>
                <w:color w:val="FF0000"/>
                <w:sz w:val="18"/>
                <w:szCs w:val="18"/>
              </w:rPr>
              <w:t>Assessment Factors: extrapolation….route-to-route (exposure); interspecies (uncertainty in extrapolating animal data to humans), intraspecies (variation in responses among the human population); exposure duration (extrapolation data with a less-than lifetime exposure); POD; quality of database (completeness, consistency, reliability)</w:t>
            </w:r>
            <w:sdt>
              <w:sdtPr>
                <w:rPr>
                  <w:color w:val="FF0000"/>
                  <w:sz w:val="18"/>
                  <w:szCs w:val="18"/>
                </w:rPr>
                <w:id w:val="1767047228"/>
                <w:citation/>
              </w:sdtPr>
              <w:sdtEndPr/>
              <w:sdtContent>
                <w:r w:rsidRPr="006C618B">
                  <w:rPr>
                    <w:color w:val="FF0000"/>
                    <w:sz w:val="18"/>
                    <w:szCs w:val="18"/>
                  </w:rPr>
                  <w:fldChar w:fldCharType="begin"/>
                </w:r>
                <w:r w:rsidRPr="006C618B">
                  <w:rPr>
                    <w:color w:val="FF0000"/>
                    <w:sz w:val="18"/>
                    <w:szCs w:val="18"/>
                  </w:rPr>
                  <w:instrText xml:space="preserve"> CITATION Eur10 \l 1033 </w:instrText>
                </w:r>
                <w:r w:rsidRPr="006C618B">
                  <w:rPr>
                    <w:color w:val="FF0000"/>
                    <w:sz w:val="18"/>
                    <w:szCs w:val="18"/>
                  </w:rPr>
                  <w:fldChar w:fldCharType="separate"/>
                </w:r>
                <w:r w:rsidR="00113D18">
                  <w:rPr>
                    <w:noProof/>
                    <w:color w:val="FF0000"/>
                    <w:sz w:val="18"/>
                    <w:szCs w:val="18"/>
                  </w:rPr>
                  <w:t xml:space="preserve"> </w:t>
                </w:r>
                <w:r w:rsidR="00113D18" w:rsidRPr="00113D18">
                  <w:rPr>
                    <w:noProof/>
                    <w:color w:val="FF0000"/>
                    <w:sz w:val="18"/>
                    <w:szCs w:val="18"/>
                  </w:rPr>
                  <w:t>[40]</w:t>
                </w:r>
                <w:r w:rsidRPr="006C618B">
                  <w:rPr>
                    <w:color w:val="FF0000"/>
                    <w:sz w:val="18"/>
                    <w:szCs w:val="18"/>
                  </w:rPr>
                  <w:fldChar w:fldCharType="end"/>
                </w:r>
              </w:sdtContent>
            </w:sdt>
            <w:r w:rsidRPr="006C618B">
              <w:rPr>
                <w:color w:val="FF0000"/>
                <w:sz w:val="18"/>
                <w:szCs w:val="18"/>
              </w:rPr>
              <w:t xml:space="preserve">, </w:t>
            </w:r>
            <w:sdt>
              <w:sdtPr>
                <w:rPr>
                  <w:color w:val="FF0000"/>
                  <w:sz w:val="18"/>
                  <w:szCs w:val="18"/>
                </w:rPr>
                <w:id w:val="-2109187535"/>
                <w:citation/>
              </w:sdtPr>
              <w:sdtEndPr/>
              <w:sdtContent>
                <w:r w:rsidRPr="006C618B">
                  <w:rPr>
                    <w:color w:val="FF0000"/>
                    <w:sz w:val="18"/>
                    <w:szCs w:val="18"/>
                  </w:rPr>
                  <w:fldChar w:fldCharType="begin"/>
                </w:r>
                <w:r w:rsidRPr="006C618B">
                  <w:rPr>
                    <w:color w:val="FF0000"/>
                    <w:sz w:val="18"/>
                    <w:szCs w:val="18"/>
                  </w:rPr>
                  <w:instrText xml:space="preserve"> CITATION Kre10 \l 1033 </w:instrText>
                </w:r>
                <w:r w:rsidRPr="006C618B">
                  <w:rPr>
                    <w:color w:val="FF0000"/>
                    <w:sz w:val="18"/>
                    <w:szCs w:val="18"/>
                  </w:rPr>
                  <w:fldChar w:fldCharType="separate"/>
                </w:r>
                <w:r w:rsidR="00113D18" w:rsidRPr="00113D18">
                  <w:rPr>
                    <w:noProof/>
                    <w:color w:val="FF0000"/>
                    <w:sz w:val="18"/>
                    <w:szCs w:val="18"/>
                  </w:rPr>
                  <w:t>[41]</w:t>
                </w:r>
                <w:r w:rsidRPr="006C618B">
                  <w:rPr>
                    <w:color w:val="FF0000"/>
                    <w:sz w:val="18"/>
                    <w:szCs w:val="18"/>
                  </w:rPr>
                  <w:fldChar w:fldCharType="end"/>
                </w:r>
              </w:sdtContent>
            </w:sdt>
          </w:p>
          <w:p w14:paraId="1C3610C4" w14:textId="77777777" w:rsidR="00D335FA" w:rsidRPr="006C618B" w:rsidRDefault="00D335FA" w:rsidP="00D335FA">
            <w:pPr>
              <w:rPr>
                <w:color w:val="FF0000"/>
                <w:sz w:val="18"/>
                <w:szCs w:val="18"/>
              </w:rPr>
            </w:pPr>
          </w:p>
          <w:p w14:paraId="08476519" w14:textId="612DFC01" w:rsidR="00D335FA" w:rsidRPr="006C618B" w:rsidRDefault="00D335FA" w:rsidP="00D9642B">
            <w:pPr>
              <w:jc w:val="both"/>
              <w:rPr>
                <w:color w:val="FF0000"/>
                <w:sz w:val="18"/>
                <w:szCs w:val="18"/>
              </w:rPr>
            </w:pPr>
            <w:r w:rsidRPr="006C618B">
              <w:rPr>
                <w:color w:val="FF0000"/>
                <w:sz w:val="18"/>
                <w:szCs w:val="18"/>
              </w:rPr>
              <w:t>Modifying Factors: bioavailability adjustment; route-to-route extrapolation; exposure duration adjustment; allometric scaling</w:t>
            </w:r>
          </w:p>
        </w:tc>
      </w:tr>
    </w:tbl>
    <w:p w14:paraId="5814E8DA" w14:textId="77777777" w:rsidR="00955C44" w:rsidRDefault="00955C44" w:rsidP="00CE1830">
      <w:pPr>
        <w:spacing w:after="0" w:line="240" w:lineRule="auto"/>
      </w:pPr>
    </w:p>
    <w:p w14:paraId="13E2FE46" w14:textId="5C484826" w:rsidR="00A7558F" w:rsidRPr="00DF1DC1" w:rsidRDefault="00955C44" w:rsidP="00D9642B">
      <w:pPr>
        <w:spacing w:after="0" w:line="240" w:lineRule="auto"/>
        <w:jc w:val="both"/>
      </w:pPr>
      <w:r>
        <w:t>where EF</w:t>
      </w:r>
      <w:r w:rsidRPr="00955C44">
        <w:rPr>
          <w:vertAlign w:val="subscript"/>
        </w:rPr>
        <w:t>inter</w:t>
      </w:r>
      <w:r>
        <w:t xml:space="preserve"> and EF</w:t>
      </w:r>
      <w:r w:rsidRPr="00955C44">
        <w:rPr>
          <w:vertAlign w:val="subscript"/>
        </w:rPr>
        <w:t>intra</w:t>
      </w:r>
      <w:r>
        <w:t xml:space="preserve"> are the</w:t>
      </w:r>
      <w:r w:rsidR="009E26F5" w:rsidRPr="00DF1DC1">
        <w:t xml:space="preserve"> </w:t>
      </w:r>
      <w:r w:rsidR="00A7558F" w:rsidRPr="00DF1DC1">
        <w:t xml:space="preserve">inter- and </w:t>
      </w:r>
      <w:commentRangeStart w:id="38"/>
      <w:r w:rsidR="00A7558F" w:rsidRPr="00DF1DC1">
        <w:t>intra</w:t>
      </w:r>
      <w:commentRangeEnd w:id="38"/>
      <w:r w:rsidR="00785859" w:rsidRPr="00DF1DC1">
        <w:rPr>
          <w:rStyle w:val="CommentReference"/>
          <w:sz w:val="22"/>
          <w:szCs w:val="22"/>
        </w:rPr>
        <w:commentReference w:id="38"/>
      </w:r>
      <w:r w:rsidR="00A7558F" w:rsidRPr="00DF1DC1">
        <w:t>-species extrapolation factors</w:t>
      </w:r>
      <w:r w:rsidR="001D15B6" w:rsidRPr="00DF1DC1">
        <w:t xml:space="preserve"> (EF)</w:t>
      </w:r>
      <w:r w:rsidR="00A7558F" w:rsidRPr="00DF1DC1">
        <w:t xml:space="preserve">. For this, distributions for each </w:t>
      </w:r>
      <w:r w:rsidR="001D15B6" w:rsidRPr="00DF1DC1">
        <w:t>EF</w:t>
      </w:r>
      <w:r w:rsidR="00A7558F" w:rsidRPr="00DF1DC1">
        <w:t xml:space="preserve"> were introduced using the same approach presented by Slob et al.</w:t>
      </w:r>
      <w:r w:rsidR="00A67B84" w:rsidRPr="00DF1DC1">
        <w:t xml:space="preserve"> </w:t>
      </w:r>
      <w:sdt>
        <w:sdtPr>
          <w:id w:val="1998762608"/>
          <w:citation/>
        </w:sdtPr>
        <w:sdtEndPr/>
        <w:sdtContent>
          <w:r w:rsidR="00D37C73" w:rsidRPr="00DF1DC1">
            <w:fldChar w:fldCharType="begin"/>
          </w:r>
          <w:r w:rsidR="00D37C73" w:rsidRPr="00DF1DC1">
            <w:instrText xml:space="preserve"> CITATION Slo141 \l 1033 </w:instrText>
          </w:r>
          <w:r w:rsidR="00D37C73" w:rsidRPr="00DF1DC1">
            <w:fldChar w:fldCharType="separate"/>
          </w:r>
          <w:r w:rsidR="00113D18" w:rsidRPr="00113D18">
            <w:rPr>
              <w:noProof/>
            </w:rPr>
            <w:t>[42]</w:t>
          </w:r>
          <w:r w:rsidR="00D37C73" w:rsidRPr="00DF1DC1">
            <w:fldChar w:fldCharType="end"/>
          </w:r>
        </w:sdtContent>
      </w:sdt>
      <w:r w:rsidR="00A7558F" w:rsidRPr="00DF1DC1">
        <w:t xml:space="preserve">. </w:t>
      </w:r>
      <w:r w:rsidR="001D15B6" w:rsidRPr="00DF1DC1">
        <w:t>Briefly, thi</w:t>
      </w:r>
      <w:r w:rsidR="00324E47" w:rsidRPr="00DF1DC1">
        <w:t>s involved defining log-normal</w:t>
      </w:r>
      <w:r w:rsidR="001D15B6" w:rsidRPr="00DF1DC1">
        <w:t xml:space="preserve"> distributions for each EF</w:t>
      </w:r>
      <w:r w:rsidR="00B74C81" w:rsidRPr="00DF1DC1">
        <w:t xml:space="preserve">. In deterministic risk assessment procedures, it is typical to use factors of 10 to extrapolate to conservative yet acceptable human equivalent doses (i.e. </w:t>
      </w:r>
      <w:r w:rsidR="00785859" w:rsidRPr="00DF1DC1">
        <w:t>DNEL</w:t>
      </w:r>
      <w:r w:rsidR="00B74C81" w:rsidRPr="00DF1DC1">
        <w:t xml:space="preserve">). For the sake of transparency and in agreement with the conservative nature of deterministic values of the EF, we defined log-normal distributions </w:t>
      </w:r>
      <w:r w:rsidR="00785859" w:rsidRPr="00DF1DC1">
        <w:t xml:space="preserve">for each EF such that a value of </w:t>
      </w:r>
      <w:r w:rsidR="00B74C81" w:rsidRPr="00DF1DC1">
        <w:t xml:space="preserve">10 </w:t>
      </w:r>
      <w:r w:rsidR="00E876B2" w:rsidRPr="00DF1DC1">
        <w:t>is one order of magnitude greater than the mean and r</w:t>
      </w:r>
      <w:r w:rsidR="00B74C81" w:rsidRPr="00DF1DC1">
        <w:t>epresent</w:t>
      </w:r>
      <w:r w:rsidR="00E876B2" w:rsidRPr="00DF1DC1">
        <w:t>s</w:t>
      </w:r>
      <w:r w:rsidR="00B74C81" w:rsidRPr="00DF1DC1">
        <w:t xml:space="preserve"> the 99</w:t>
      </w:r>
      <w:r w:rsidR="00B74C81" w:rsidRPr="00DF1DC1">
        <w:rPr>
          <w:vertAlign w:val="superscript"/>
        </w:rPr>
        <w:t>th</w:t>
      </w:r>
      <w:r w:rsidR="00B74C81" w:rsidRPr="00DF1DC1">
        <w:t>-percentile (i.e. a rare event).</w:t>
      </w:r>
      <w:r w:rsidR="00484850" w:rsidRPr="00DF1DC1">
        <w:t xml:space="preserve"> In this regard, the use of 10 as a conservative approach to extrapolation in traditional risk assessment was kept </w:t>
      </w:r>
      <w:sdt>
        <w:sdtPr>
          <w:id w:val="1188647236"/>
          <w:citation/>
        </w:sdtPr>
        <w:sdtEndPr/>
        <w:sdtContent>
          <w:r w:rsidR="00D37C73" w:rsidRPr="00DF1DC1">
            <w:fldChar w:fldCharType="begin"/>
          </w:r>
          <w:r w:rsidR="00D37C73" w:rsidRPr="00DF1DC1">
            <w:instrText xml:space="preserve"> CITATION Slo98 \l 1033 </w:instrText>
          </w:r>
          <w:r w:rsidR="00D37C73" w:rsidRPr="00DF1DC1">
            <w:fldChar w:fldCharType="separate"/>
          </w:r>
          <w:r w:rsidR="00113D18" w:rsidRPr="00113D18">
            <w:rPr>
              <w:noProof/>
            </w:rPr>
            <w:t>[39]</w:t>
          </w:r>
          <w:r w:rsidR="00D37C73" w:rsidRPr="00DF1DC1">
            <w:fldChar w:fldCharType="end"/>
          </w:r>
        </w:sdtContent>
      </w:sdt>
      <w:r w:rsidR="00484850" w:rsidRPr="00DF1DC1">
        <w:t xml:space="preserve">. </w:t>
      </w:r>
    </w:p>
    <w:p w14:paraId="06418C7D" w14:textId="77777777" w:rsidR="00A7558F" w:rsidRPr="00DF1DC1" w:rsidRDefault="00A7558F" w:rsidP="00CE1830">
      <w:pPr>
        <w:spacing w:after="0" w:line="240" w:lineRule="auto"/>
        <w:rPr>
          <w:vertAlign w:val="subscript"/>
        </w:rPr>
      </w:pPr>
    </w:p>
    <w:p w14:paraId="1BB74EB6" w14:textId="7668E231" w:rsidR="00A7558F" w:rsidRPr="00DF1DC1" w:rsidRDefault="00186444" w:rsidP="00D9642B">
      <w:pPr>
        <w:spacing w:after="0" w:line="240" w:lineRule="auto"/>
        <w:jc w:val="both"/>
        <w:rPr>
          <w:color w:val="000000" w:themeColor="text1"/>
        </w:rPr>
      </w:pPr>
      <w:r w:rsidRPr="00DF1DC1">
        <w:rPr>
          <w:color w:val="000000" w:themeColor="text1"/>
        </w:rPr>
        <w:t xml:space="preserve">Monte Carlo (MC) assessment was </w:t>
      </w:r>
      <w:r w:rsidR="00827738" w:rsidRPr="00DF1DC1">
        <w:rPr>
          <w:color w:val="000000" w:themeColor="text1"/>
        </w:rPr>
        <w:t xml:space="preserve">conducted using Microsoft Excel </w:t>
      </w:r>
      <w:r w:rsidRPr="00DF1DC1">
        <w:rPr>
          <w:color w:val="000000" w:themeColor="text1"/>
        </w:rPr>
        <w:t>to complete the extrapolation of BMD</w:t>
      </w:r>
      <w:r w:rsidRPr="00DF1DC1">
        <w:rPr>
          <w:color w:val="000000" w:themeColor="text1"/>
          <w:vertAlign w:val="subscript"/>
        </w:rPr>
        <w:t>a</w:t>
      </w:r>
      <w:r w:rsidRPr="00DF1DC1">
        <w:rPr>
          <w:color w:val="000000" w:themeColor="text1"/>
        </w:rPr>
        <w:t xml:space="preserve"> to </w:t>
      </w:r>
      <w:r w:rsidR="00827738" w:rsidRPr="00DF1DC1">
        <w:rPr>
          <w:color w:val="000000" w:themeColor="text1"/>
        </w:rPr>
        <w:t xml:space="preserve">DNEL </w:t>
      </w:r>
      <w:r w:rsidRPr="00DF1DC1">
        <w:rPr>
          <w:color w:val="000000" w:themeColor="text1"/>
        </w:rPr>
        <w:t>distributions</w:t>
      </w:r>
      <w:r w:rsidR="00260081" w:rsidRPr="00DF1DC1">
        <w:rPr>
          <w:color w:val="000000" w:themeColor="text1"/>
        </w:rPr>
        <w:t>.</w:t>
      </w:r>
      <w:r w:rsidR="00A7558F" w:rsidRPr="00DF1DC1">
        <w:rPr>
          <w:color w:val="000000" w:themeColor="text1"/>
        </w:rPr>
        <w:t xml:space="preserve"> 10,000 </w:t>
      </w:r>
      <w:r w:rsidR="00260081" w:rsidRPr="00DF1DC1">
        <w:rPr>
          <w:color w:val="000000" w:themeColor="text1"/>
        </w:rPr>
        <w:t xml:space="preserve">MC </w:t>
      </w:r>
      <w:r w:rsidR="00827738" w:rsidRPr="00DF1DC1">
        <w:rPr>
          <w:color w:val="000000" w:themeColor="text1"/>
        </w:rPr>
        <w:t>combinations between</w:t>
      </w:r>
      <w:r w:rsidR="00A7558F" w:rsidRPr="00DF1DC1">
        <w:rPr>
          <w:color w:val="000000" w:themeColor="text1"/>
        </w:rPr>
        <w:t xml:space="preserve"> BMD</w:t>
      </w:r>
      <w:r w:rsidR="00A7558F" w:rsidRPr="00DF1DC1">
        <w:rPr>
          <w:color w:val="000000" w:themeColor="text1"/>
          <w:vertAlign w:val="subscript"/>
        </w:rPr>
        <w:t>a</w:t>
      </w:r>
      <w:r w:rsidR="00A7558F" w:rsidRPr="00DF1DC1">
        <w:rPr>
          <w:color w:val="000000" w:themeColor="text1"/>
        </w:rPr>
        <w:t xml:space="preserve"> value</w:t>
      </w:r>
      <w:r w:rsidRPr="00DF1DC1">
        <w:rPr>
          <w:color w:val="000000" w:themeColor="text1"/>
        </w:rPr>
        <w:t>s</w:t>
      </w:r>
      <w:r w:rsidR="00A7558F" w:rsidRPr="00DF1DC1">
        <w:rPr>
          <w:color w:val="000000" w:themeColor="text1"/>
        </w:rPr>
        <w:t xml:space="preserve"> and </w:t>
      </w:r>
      <w:ins w:id="39" w:author="RBJ" w:date="2015-09-25T15:00:00Z">
        <w:r w:rsidR="00955C44">
          <w:t>EF</w:t>
        </w:r>
        <w:r w:rsidR="00955C44" w:rsidRPr="00955C44">
          <w:rPr>
            <w:vertAlign w:val="subscript"/>
          </w:rPr>
          <w:t>inter</w:t>
        </w:r>
        <w:r w:rsidR="00955C44" w:rsidRPr="00DF1DC1" w:rsidDel="00955C44">
          <w:rPr>
            <w:color w:val="000000" w:themeColor="text1"/>
          </w:rPr>
          <w:t xml:space="preserve"> </w:t>
        </w:r>
      </w:ins>
      <w:r w:rsidR="00827738" w:rsidRPr="00DF1DC1">
        <w:rPr>
          <w:color w:val="000000" w:themeColor="text1"/>
        </w:rPr>
        <w:t>were completed</w:t>
      </w:r>
      <w:r w:rsidR="00A7558F" w:rsidRPr="00DF1DC1">
        <w:rPr>
          <w:color w:val="000000" w:themeColor="text1"/>
        </w:rPr>
        <w:t xml:space="preserve">. </w:t>
      </w:r>
      <w:r w:rsidR="00260081" w:rsidRPr="00DF1DC1">
        <w:rPr>
          <w:color w:val="000000" w:themeColor="text1"/>
        </w:rPr>
        <w:t>The output</w:t>
      </w:r>
      <w:r w:rsidR="00A7558F" w:rsidRPr="00DF1DC1">
        <w:rPr>
          <w:color w:val="000000" w:themeColor="text1"/>
        </w:rPr>
        <w:t xml:space="preserve"> </w:t>
      </w:r>
      <w:r w:rsidRPr="00DF1DC1">
        <w:rPr>
          <w:color w:val="000000" w:themeColor="text1"/>
        </w:rPr>
        <w:t>was</w:t>
      </w:r>
      <w:r w:rsidR="00A7558F" w:rsidRPr="00DF1DC1">
        <w:rPr>
          <w:color w:val="000000" w:themeColor="text1"/>
        </w:rPr>
        <w:t xml:space="preserve"> </w:t>
      </w:r>
      <w:r w:rsidR="00260081" w:rsidRPr="00DF1DC1">
        <w:rPr>
          <w:color w:val="000000" w:themeColor="text1"/>
        </w:rPr>
        <w:t xml:space="preserve">a </w:t>
      </w:r>
      <w:r w:rsidR="00A7558F" w:rsidRPr="00DF1DC1">
        <w:rPr>
          <w:color w:val="000000" w:themeColor="text1"/>
        </w:rPr>
        <w:t>human-equivalent BMD (BMD</w:t>
      </w:r>
      <w:r w:rsidR="00A7558F" w:rsidRPr="00DF1DC1">
        <w:rPr>
          <w:color w:val="000000" w:themeColor="text1"/>
          <w:vertAlign w:val="subscript"/>
        </w:rPr>
        <w:t>h</w:t>
      </w:r>
      <w:r w:rsidR="00A7558F" w:rsidRPr="00DF1DC1">
        <w:rPr>
          <w:color w:val="000000" w:themeColor="text1"/>
        </w:rPr>
        <w:t xml:space="preserve">) </w:t>
      </w:r>
      <w:sdt>
        <w:sdtPr>
          <w:rPr>
            <w:color w:val="000000" w:themeColor="text1"/>
          </w:rPr>
          <w:id w:val="169151396"/>
          <w:citation/>
        </w:sdtPr>
        <w:sdtEndPr/>
        <w:sdtContent>
          <w:r w:rsidR="00D37C73" w:rsidRPr="00DF1DC1">
            <w:rPr>
              <w:color w:val="000000" w:themeColor="text1"/>
            </w:rPr>
            <w:fldChar w:fldCharType="begin"/>
          </w:r>
          <w:r w:rsidR="00D37C73" w:rsidRPr="00DF1DC1">
            <w:rPr>
              <w:color w:val="000000" w:themeColor="text1"/>
            </w:rPr>
            <w:instrText xml:space="preserve"> CITATION Slo141 \l 1033 </w:instrText>
          </w:r>
          <w:r w:rsidR="00D37C73" w:rsidRPr="00DF1DC1">
            <w:rPr>
              <w:color w:val="000000" w:themeColor="text1"/>
            </w:rPr>
            <w:fldChar w:fldCharType="separate"/>
          </w:r>
          <w:r w:rsidR="00113D18" w:rsidRPr="00113D18">
            <w:rPr>
              <w:noProof/>
              <w:color w:val="000000" w:themeColor="text1"/>
            </w:rPr>
            <w:t>[42]</w:t>
          </w:r>
          <w:r w:rsidR="00D37C73" w:rsidRPr="00DF1DC1">
            <w:rPr>
              <w:color w:val="000000" w:themeColor="text1"/>
            </w:rPr>
            <w:fldChar w:fldCharType="end"/>
          </w:r>
        </w:sdtContent>
      </w:sdt>
      <w:r w:rsidR="00260081" w:rsidRPr="00DF1DC1">
        <w:rPr>
          <w:color w:val="000000" w:themeColor="text1"/>
        </w:rPr>
        <w:t xml:space="preserve"> – one BMD</w:t>
      </w:r>
      <w:r w:rsidR="00260081" w:rsidRPr="00DF1DC1">
        <w:rPr>
          <w:color w:val="000000" w:themeColor="text1"/>
          <w:vertAlign w:val="subscript"/>
        </w:rPr>
        <w:t>h</w:t>
      </w:r>
      <w:r w:rsidR="00260081" w:rsidRPr="00DF1DC1">
        <w:rPr>
          <w:color w:val="000000" w:themeColor="text1"/>
        </w:rPr>
        <w:t xml:space="preserve"> distribution for each</w:t>
      </w:r>
      <w:r w:rsidR="00827738" w:rsidRPr="00DF1DC1">
        <w:rPr>
          <w:color w:val="000000" w:themeColor="text1"/>
        </w:rPr>
        <w:t xml:space="preserve"> animal</w:t>
      </w:r>
      <w:r w:rsidR="00260081" w:rsidRPr="00DF1DC1">
        <w:rPr>
          <w:color w:val="000000" w:themeColor="text1"/>
        </w:rPr>
        <w:t xml:space="preserve"> species under consideration</w:t>
      </w:r>
      <w:r w:rsidR="00A7558F" w:rsidRPr="00DF1DC1">
        <w:rPr>
          <w:color w:val="000000" w:themeColor="text1"/>
        </w:rPr>
        <w:t>. These new BMD</w:t>
      </w:r>
      <w:r w:rsidR="00A7558F" w:rsidRPr="00DF1DC1">
        <w:rPr>
          <w:color w:val="000000" w:themeColor="text1"/>
          <w:vertAlign w:val="subscript"/>
        </w:rPr>
        <w:t>h</w:t>
      </w:r>
      <w:r w:rsidR="00A7558F" w:rsidRPr="00DF1DC1">
        <w:rPr>
          <w:color w:val="000000" w:themeColor="text1"/>
        </w:rPr>
        <w:t xml:space="preserve"> values were </w:t>
      </w:r>
      <w:r w:rsidRPr="00DF1DC1">
        <w:rPr>
          <w:color w:val="000000" w:themeColor="text1"/>
        </w:rPr>
        <w:t>merged</w:t>
      </w:r>
      <w:r w:rsidR="00A7558F" w:rsidRPr="00DF1DC1">
        <w:rPr>
          <w:color w:val="000000" w:themeColor="text1"/>
        </w:rPr>
        <w:t xml:space="preserve"> into a single BMD</w:t>
      </w:r>
      <w:r w:rsidR="00A7558F" w:rsidRPr="00DF1DC1">
        <w:rPr>
          <w:color w:val="000000" w:themeColor="text1"/>
          <w:vertAlign w:val="subscript"/>
        </w:rPr>
        <w:t>h</w:t>
      </w:r>
      <w:r w:rsidR="00A7558F" w:rsidRPr="00DF1DC1">
        <w:rPr>
          <w:color w:val="000000" w:themeColor="text1"/>
        </w:rPr>
        <w:t xml:space="preserve"> distribution. </w:t>
      </w:r>
      <w:r w:rsidRPr="00DF1DC1">
        <w:rPr>
          <w:color w:val="000000" w:themeColor="text1"/>
        </w:rPr>
        <w:t>10,000 more MC simulations were performed to combine BMD</w:t>
      </w:r>
      <w:r w:rsidRPr="00DF1DC1">
        <w:rPr>
          <w:color w:val="000000" w:themeColor="text1"/>
          <w:vertAlign w:val="subscript"/>
        </w:rPr>
        <w:t>h</w:t>
      </w:r>
      <w:r w:rsidRPr="00DF1DC1">
        <w:rPr>
          <w:color w:val="000000" w:themeColor="text1"/>
        </w:rPr>
        <w:t xml:space="preserve"> values with an </w:t>
      </w:r>
      <w:ins w:id="40" w:author="RBJ" w:date="2015-09-25T15:00:00Z">
        <w:r w:rsidR="00955C44">
          <w:t>EF</w:t>
        </w:r>
        <w:r w:rsidR="00955C44" w:rsidRPr="00955C44">
          <w:rPr>
            <w:vertAlign w:val="subscript"/>
          </w:rPr>
          <w:t>intra</w:t>
        </w:r>
        <w:r w:rsidR="00955C44" w:rsidRPr="00DF1DC1" w:rsidDel="00955C44">
          <w:rPr>
            <w:color w:val="000000" w:themeColor="text1"/>
          </w:rPr>
          <w:t xml:space="preserve"> </w:t>
        </w:r>
      </w:ins>
      <w:r w:rsidR="00EC0261" w:rsidRPr="00DF1DC1">
        <w:rPr>
          <w:color w:val="000000" w:themeColor="text1"/>
        </w:rPr>
        <w:t>to derive final (</w:t>
      </w:r>
      <w:r w:rsidR="00827738" w:rsidRPr="00DF1DC1">
        <w:rPr>
          <w:color w:val="000000" w:themeColor="text1"/>
        </w:rPr>
        <w:t>DNEL</w:t>
      </w:r>
      <w:r w:rsidR="00EC0261" w:rsidRPr="00DF1DC1">
        <w:rPr>
          <w:color w:val="000000" w:themeColor="text1"/>
        </w:rPr>
        <w:t>) values</w:t>
      </w:r>
      <w:r w:rsidR="00A7558F" w:rsidRPr="00DF1DC1">
        <w:rPr>
          <w:color w:val="000000" w:themeColor="text1"/>
        </w:rPr>
        <w:t>.</w:t>
      </w:r>
    </w:p>
    <w:p w14:paraId="6253518A" w14:textId="77777777" w:rsidR="00A7558F" w:rsidRPr="00DF1DC1" w:rsidRDefault="00A7558F" w:rsidP="00CE1830">
      <w:pPr>
        <w:spacing w:after="0" w:line="240" w:lineRule="auto"/>
      </w:pPr>
    </w:p>
    <w:p w14:paraId="18900461" w14:textId="11A44675" w:rsidR="00A7558F" w:rsidRPr="00DF1DC1" w:rsidRDefault="00A7558F" w:rsidP="00CE1830">
      <w:pPr>
        <w:numPr>
          <w:ilvl w:val="1"/>
          <w:numId w:val="1"/>
        </w:numPr>
        <w:spacing w:after="0" w:line="240" w:lineRule="auto"/>
      </w:pPr>
      <w:commentRangeStart w:id="41"/>
      <w:r w:rsidRPr="00DF1DC1">
        <w:lastRenderedPageBreak/>
        <w:t xml:space="preserve">Exposure </w:t>
      </w:r>
      <w:r w:rsidR="00827738" w:rsidRPr="00DF1DC1">
        <w:t>A</w:t>
      </w:r>
      <w:r w:rsidR="004A0B8A" w:rsidRPr="00DF1DC1">
        <w:t>ssessment</w:t>
      </w:r>
      <w:commentRangeEnd w:id="41"/>
      <w:r w:rsidR="00E85B28">
        <w:rPr>
          <w:rStyle w:val="CommentReference"/>
        </w:rPr>
        <w:commentReference w:id="41"/>
      </w:r>
    </w:p>
    <w:p w14:paraId="4B6EE902" w14:textId="0BE1424C" w:rsidR="00F668DC" w:rsidRPr="00DF1DC1" w:rsidRDefault="002035DA" w:rsidP="00D9642B">
      <w:pPr>
        <w:spacing w:after="0" w:line="240" w:lineRule="auto"/>
        <w:jc w:val="both"/>
        <w:rPr>
          <w:color w:val="000000" w:themeColor="text1"/>
        </w:rPr>
      </w:pPr>
      <w:r w:rsidRPr="00DF1DC1">
        <w:rPr>
          <w:color w:val="000000" w:themeColor="text1"/>
        </w:rPr>
        <w:t xml:space="preserve">Exposure </w:t>
      </w:r>
      <w:r w:rsidR="009E26F5" w:rsidRPr="00DF1DC1">
        <w:rPr>
          <w:color w:val="000000" w:themeColor="text1"/>
        </w:rPr>
        <w:t xml:space="preserve">was </w:t>
      </w:r>
      <w:r w:rsidR="00E85B28">
        <w:rPr>
          <w:color w:val="000000" w:themeColor="text1"/>
        </w:rPr>
        <w:t>estimated</w:t>
      </w:r>
      <w:r w:rsidR="009E26F5" w:rsidRPr="00DF1DC1">
        <w:rPr>
          <w:color w:val="000000" w:themeColor="text1"/>
        </w:rPr>
        <w:t xml:space="preserve"> for </w:t>
      </w:r>
      <w:r w:rsidR="00827738" w:rsidRPr="00DF1DC1">
        <w:rPr>
          <w:color w:val="000000" w:themeColor="text1"/>
        </w:rPr>
        <w:t xml:space="preserve">nine </w:t>
      </w:r>
      <w:r w:rsidR="009E26F5" w:rsidRPr="00DF1DC1">
        <w:rPr>
          <w:color w:val="000000" w:themeColor="text1"/>
        </w:rPr>
        <w:t xml:space="preserve">occupational scenarios dealing with production of </w:t>
      </w:r>
      <w:r w:rsidRPr="00DF1DC1">
        <w:rPr>
          <w:color w:val="000000" w:themeColor="text1"/>
        </w:rPr>
        <w:t xml:space="preserve">pristine </w:t>
      </w:r>
      <w:r w:rsidR="00052DA9" w:rsidRPr="00DF1DC1">
        <w:t>TiO</w:t>
      </w:r>
      <w:r w:rsidR="00052DA9" w:rsidRPr="00DF1DC1">
        <w:rPr>
          <w:vertAlign w:val="subscript"/>
        </w:rPr>
        <w:t xml:space="preserve">2 </w:t>
      </w:r>
      <w:r w:rsidRPr="00DF1DC1">
        <w:rPr>
          <w:color w:val="000000" w:themeColor="text1"/>
        </w:rPr>
        <w:t>nanoparticles</w:t>
      </w:r>
      <w:r w:rsidR="00827738" w:rsidRPr="00DF1DC1">
        <w:rPr>
          <w:color w:val="000000" w:themeColor="text1"/>
        </w:rPr>
        <w:t xml:space="preserve">: </w:t>
      </w:r>
      <w:r w:rsidR="00A7558F" w:rsidRPr="00DF1DC1">
        <w:rPr>
          <w:color w:val="000000" w:themeColor="text1"/>
        </w:rPr>
        <w:t>E</w:t>
      </w:r>
      <w:r w:rsidR="008665E5" w:rsidRPr="00DF1DC1">
        <w:rPr>
          <w:color w:val="000000" w:themeColor="text1"/>
        </w:rPr>
        <w:t>S</w:t>
      </w:r>
      <w:r w:rsidR="00A7558F" w:rsidRPr="00DF1DC1">
        <w:rPr>
          <w:color w:val="000000" w:themeColor="text1"/>
        </w:rPr>
        <w:t>1 (Laser Ablation), E</w:t>
      </w:r>
      <w:r w:rsidR="008665E5" w:rsidRPr="00DF1DC1">
        <w:rPr>
          <w:color w:val="000000" w:themeColor="text1"/>
        </w:rPr>
        <w:t>S</w:t>
      </w:r>
      <w:r w:rsidR="00A7558F" w:rsidRPr="00DF1DC1">
        <w:rPr>
          <w:color w:val="000000" w:themeColor="text1"/>
        </w:rPr>
        <w:t xml:space="preserve">2 (Manufacturer Manual Loading Trays </w:t>
      </w:r>
      <w:r w:rsidR="00EB3944" w:rsidRPr="00DF1DC1">
        <w:rPr>
          <w:color w:val="000000" w:themeColor="text1"/>
        </w:rPr>
        <w:t>i</w:t>
      </w:r>
      <w:r w:rsidR="00A7558F" w:rsidRPr="00DF1DC1">
        <w:rPr>
          <w:color w:val="000000" w:themeColor="text1"/>
        </w:rPr>
        <w:t>n Booth), E</w:t>
      </w:r>
      <w:r w:rsidR="008665E5" w:rsidRPr="00DF1DC1">
        <w:rPr>
          <w:color w:val="000000" w:themeColor="text1"/>
        </w:rPr>
        <w:t>S</w:t>
      </w:r>
      <w:r w:rsidR="00A7558F" w:rsidRPr="00DF1DC1">
        <w:rPr>
          <w:color w:val="000000" w:themeColor="text1"/>
        </w:rPr>
        <w:t xml:space="preserve">3 (Manufacturer Dumping </w:t>
      </w:r>
      <w:r w:rsidR="00EB3944" w:rsidRPr="00DF1DC1">
        <w:rPr>
          <w:color w:val="000000" w:themeColor="text1"/>
        </w:rPr>
        <w:t>i</w:t>
      </w:r>
      <w:r w:rsidR="00A7558F" w:rsidRPr="00DF1DC1">
        <w:rPr>
          <w:color w:val="000000" w:themeColor="text1"/>
        </w:rPr>
        <w:t>nto Mixing Tank), E</w:t>
      </w:r>
      <w:r w:rsidR="008665E5" w:rsidRPr="00DF1DC1">
        <w:rPr>
          <w:color w:val="000000" w:themeColor="text1"/>
        </w:rPr>
        <w:t>S</w:t>
      </w:r>
      <w:r w:rsidR="00A7558F" w:rsidRPr="00DF1DC1">
        <w:rPr>
          <w:color w:val="000000" w:themeColor="text1"/>
        </w:rPr>
        <w:t>4 (Lab Transfer During Weighing and Solution Prep</w:t>
      </w:r>
      <w:r w:rsidR="00EB3944" w:rsidRPr="00DF1DC1">
        <w:rPr>
          <w:color w:val="000000" w:themeColor="text1"/>
        </w:rPr>
        <w:t>aration</w:t>
      </w:r>
      <w:r w:rsidR="00A7558F" w:rsidRPr="00DF1DC1">
        <w:rPr>
          <w:color w:val="000000" w:themeColor="text1"/>
        </w:rPr>
        <w:t>), E</w:t>
      </w:r>
      <w:r w:rsidR="008665E5" w:rsidRPr="00DF1DC1">
        <w:rPr>
          <w:color w:val="000000" w:themeColor="text1"/>
        </w:rPr>
        <w:t>S</w:t>
      </w:r>
      <w:r w:rsidR="00A7558F" w:rsidRPr="00DF1DC1">
        <w:rPr>
          <w:color w:val="000000" w:themeColor="text1"/>
        </w:rPr>
        <w:t>5 (Lab Creating Stock Solutions Fume Hood), E</w:t>
      </w:r>
      <w:r w:rsidR="008665E5" w:rsidRPr="00DF1DC1">
        <w:rPr>
          <w:color w:val="000000" w:themeColor="text1"/>
        </w:rPr>
        <w:t>S</w:t>
      </w:r>
      <w:r w:rsidR="00A7558F" w:rsidRPr="00DF1DC1">
        <w:rPr>
          <w:color w:val="000000" w:themeColor="text1"/>
        </w:rPr>
        <w:t>6 (Dumping Large Amount of Powder In Vessel), E</w:t>
      </w:r>
      <w:r w:rsidR="008665E5" w:rsidRPr="00DF1DC1">
        <w:rPr>
          <w:color w:val="000000" w:themeColor="text1"/>
        </w:rPr>
        <w:t>S</w:t>
      </w:r>
      <w:r w:rsidR="00A7558F" w:rsidRPr="00DF1DC1">
        <w:rPr>
          <w:color w:val="000000" w:themeColor="text1"/>
        </w:rPr>
        <w:t>7 (Bag Bin Filling), E</w:t>
      </w:r>
      <w:r w:rsidR="008665E5" w:rsidRPr="00DF1DC1">
        <w:rPr>
          <w:color w:val="000000" w:themeColor="text1"/>
        </w:rPr>
        <w:t>S</w:t>
      </w:r>
      <w:r w:rsidR="00A7558F" w:rsidRPr="00DF1DC1">
        <w:rPr>
          <w:color w:val="000000" w:themeColor="text1"/>
        </w:rPr>
        <w:t>8 (Laser Ablation) and E</w:t>
      </w:r>
      <w:r w:rsidR="00987B5C" w:rsidRPr="00DF1DC1">
        <w:rPr>
          <w:color w:val="000000" w:themeColor="text1"/>
        </w:rPr>
        <w:t>S</w:t>
      </w:r>
      <w:r w:rsidR="00A7558F" w:rsidRPr="00DF1DC1">
        <w:rPr>
          <w:color w:val="000000" w:themeColor="text1"/>
        </w:rPr>
        <w:t xml:space="preserve">9 (Weighing of Powder). </w:t>
      </w:r>
      <w:ins w:id="42" w:author="Michael" w:date="2015-10-02T15:56:00Z">
        <w:r w:rsidR="009F39F5">
          <w:rPr>
            <w:color w:val="000000" w:themeColor="text1"/>
          </w:rPr>
          <w:t>ES1 was described using occupational exposure parameters derived from the MARINA (</w:t>
        </w:r>
        <w:r w:rsidR="009F39F5">
          <w:rPr>
            <w:rFonts w:ascii="Verdana" w:hAnsi="Verdana"/>
            <w:sz w:val="18"/>
            <w:szCs w:val="18"/>
          </w:rPr>
          <w:t>http://www.marina-fp7.eu</w:t>
        </w:r>
        <w:r w:rsidR="009F39F5">
          <w:rPr>
            <w:color w:val="000000" w:themeColor="text1"/>
          </w:rPr>
          <w:t xml:space="preserve">) database. </w:t>
        </w:r>
      </w:ins>
      <w:ins w:id="43" w:author="Michael" w:date="2015-10-02T15:55:00Z">
        <w:r w:rsidR="009F39F5">
          <w:rPr>
            <w:color w:val="000000" w:themeColor="text1"/>
          </w:rPr>
          <w:t>Exposure scenarios 2-8</w:t>
        </w:r>
      </w:ins>
      <w:ins w:id="44" w:author="Michael" w:date="2015-10-02T15:54:00Z">
        <w:r w:rsidR="009F39F5">
          <w:rPr>
            <w:color w:val="000000" w:themeColor="text1"/>
          </w:rPr>
          <w:t xml:space="preserve"> were described using occupational exposure parameters derived from the NANEX</w:t>
        </w:r>
      </w:ins>
      <w:ins w:id="45" w:author="Michael" w:date="2015-10-02T15:55:00Z">
        <w:r w:rsidR="009F39F5">
          <w:rPr>
            <w:color w:val="000000" w:themeColor="text1"/>
          </w:rPr>
          <w:t xml:space="preserve"> (</w:t>
        </w:r>
        <w:r w:rsidR="009F39F5">
          <w:rPr>
            <w:rFonts w:ascii="Verdana" w:hAnsi="Verdana"/>
            <w:sz w:val="18"/>
            <w:szCs w:val="18"/>
          </w:rPr>
          <w:t>http://nanex-project.eu</w:t>
        </w:r>
        <w:r w:rsidR="009F39F5">
          <w:rPr>
            <w:color w:val="000000" w:themeColor="text1"/>
          </w:rPr>
          <w:t>) database.</w:t>
        </w:r>
      </w:ins>
      <w:ins w:id="46" w:author="Michael" w:date="2015-10-02T15:57:00Z">
        <w:r w:rsidR="00FE284C">
          <w:rPr>
            <w:color w:val="000000" w:themeColor="text1"/>
          </w:rPr>
          <w:t xml:space="preserve"> MARINA was an </w:t>
        </w:r>
      </w:ins>
      <w:ins w:id="47" w:author="Michael" w:date="2015-10-02T16:20:00Z">
        <w:r w:rsidR="00283B34">
          <w:rPr>
            <w:color w:val="000000" w:themeColor="text1"/>
          </w:rPr>
          <w:t xml:space="preserve">EU </w:t>
        </w:r>
      </w:ins>
      <w:ins w:id="48" w:author="Michael" w:date="2015-10-02T15:57:00Z">
        <w:r w:rsidR="00FE284C">
          <w:rPr>
            <w:color w:val="000000" w:themeColor="text1"/>
          </w:rPr>
          <w:t xml:space="preserve">FP7 project aimed at developing risk management methods for ENMs, including development of </w:t>
        </w:r>
      </w:ins>
      <w:ins w:id="49" w:author="Michael" w:date="2015-10-02T16:16:00Z">
        <w:r w:rsidR="00283B34">
          <w:rPr>
            <w:color w:val="000000" w:themeColor="text1"/>
          </w:rPr>
          <w:t xml:space="preserve">occupational release and exposure scenarios for ENMs.  NANEX was also an </w:t>
        </w:r>
      </w:ins>
      <w:ins w:id="50" w:author="Michael" w:date="2015-10-02T16:20:00Z">
        <w:r w:rsidR="00283B34">
          <w:rPr>
            <w:color w:val="000000" w:themeColor="text1"/>
          </w:rPr>
          <w:t xml:space="preserve">EU </w:t>
        </w:r>
      </w:ins>
      <w:ins w:id="51" w:author="Michael" w:date="2015-10-02T16:16:00Z">
        <w:r w:rsidR="00283B34">
          <w:rPr>
            <w:color w:val="000000" w:themeColor="text1"/>
          </w:rPr>
          <w:t>FP7</w:t>
        </w:r>
      </w:ins>
      <w:ins w:id="52" w:author="Michael" w:date="2015-10-02T16:17:00Z">
        <w:r w:rsidR="00283B34">
          <w:rPr>
            <w:color w:val="000000" w:themeColor="text1"/>
          </w:rPr>
          <w:t xml:space="preserve"> which aimed to catalogue potential exposure to ENMs across the life-cycle including </w:t>
        </w:r>
      </w:ins>
      <w:ins w:id="53" w:author="Michael" w:date="2015-10-02T16:19:00Z">
        <w:r w:rsidR="00283B34">
          <w:rPr>
            <w:color w:val="000000" w:themeColor="text1"/>
          </w:rPr>
          <w:t>manufacturing and industrial use of ENMs</w:t>
        </w:r>
      </w:ins>
      <w:ins w:id="54" w:author="Michael" w:date="2015-10-02T16:17:00Z">
        <w:r w:rsidR="00283B34">
          <w:rPr>
            <w:color w:val="000000" w:themeColor="text1"/>
          </w:rPr>
          <w:t>.</w:t>
        </w:r>
      </w:ins>
    </w:p>
    <w:p w14:paraId="1E71219A" w14:textId="77777777" w:rsidR="0006748D" w:rsidRPr="00DF1DC1" w:rsidRDefault="0006748D" w:rsidP="00CE1830">
      <w:pPr>
        <w:spacing w:after="0" w:line="240" w:lineRule="auto"/>
        <w:rPr>
          <w:color w:val="000000" w:themeColor="text1"/>
        </w:rPr>
      </w:pPr>
    </w:p>
    <w:p w14:paraId="0F2E1109" w14:textId="0B31746C" w:rsidR="00E85B28" w:rsidRDefault="00555663" w:rsidP="00D9642B">
      <w:pPr>
        <w:spacing w:after="0" w:line="240" w:lineRule="auto"/>
        <w:jc w:val="both"/>
        <w:rPr>
          <w:color w:val="000000" w:themeColor="text1"/>
        </w:rPr>
      </w:pPr>
      <w:r w:rsidRPr="00DF1DC1">
        <w:rPr>
          <w:color w:val="000000" w:themeColor="text1"/>
        </w:rPr>
        <w:t>The exposure assessment</w:t>
      </w:r>
      <w:r w:rsidR="00A7558F" w:rsidRPr="00DF1DC1">
        <w:rPr>
          <w:color w:val="000000" w:themeColor="text1"/>
        </w:rPr>
        <w:t xml:space="preserve"> was completed </w:t>
      </w:r>
      <w:r w:rsidR="00EB3944" w:rsidRPr="00DF1DC1">
        <w:rPr>
          <w:color w:val="000000" w:themeColor="text1"/>
        </w:rPr>
        <w:t>using an</w:t>
      </w:r>
      <w:r w:rsidR="008668E0" w:rsidRPr="00DF1DC1">
        <w:rPr>
          <w:color w:val="000000" w:themeColor="text1"/>
        </w:rPr>
        <w:t xml:space="preserve"> interim, un-released</w:t>
      </w:r>
      <w:r w:rsidR="00EF090A" w:rsidRPr="00DF1DC1">
        <w:rPr>
          <w:rStyle w:val="FootnoteReference"/>
          <w:color w:val="000000" w:themeColor="text1"/>
        </w:rPr>
        <w:footnoteReference w:id="6"/>
      </w:r>
      <w:r w:rsidR="008668E0" w:rsidRPr="00DF1DC1">
        <w:rPr>
          <w:color w:val="000000" w:themeColor="text1"/>
        </w:rPr>
        <w:t xml:space="preserve"> update </w:t>
      </w:r>
      <w:r w:rsidR="00BD537E" w:rsidRPr="00DF1DC1">
        <w:rPr>
          <w:color w:val="000000" w:themeColor="text1"/>
        </w:rPr>
        <w:t xml:space="preserve">to </w:t>
      </w:r>
      <w:r w:rsidR="00CA1D76" w:rsidRPr="00DF1DC1">
        <w:rPr>
          <w:color w:val="000000" w:themeColor="text1"/>
        </w:rPr>
        <w:t xml:space="preserve">the </w:t>
      </w:r>
      <w:r w:rsidR="00186444" w:rsidRPr="00DF1DC1">
        <w:rPr>
          <w:color w:val="000000" w:themeColor="text1"/>
        </w:rPr>
        <w:t>NanoSafer</w:t>
      </w:r>
      <w:r w:rsidR="008668E0" w:rsidRPr="00DF1DC1">
        <w:rPr>
          <w:color w:val="000000" w:themeColor="text1"/>
        </w:rPr>
        <w:t xml:space="preserve"> 1.0</w:t>
      </w:r>
      <w:r w:rsidR="000357A8" w:rsidRPr="00DF1DC1">
        <w:rPr>
          <w:color w:val="000000" w:themeColor="text1"/>
        </w:rPr>
        <w:t xml:space="preserve"> control banding exposure algorithm</w:t>
      </w:r>
      <w:r w:rsidR="008668E0" w:rsidRPr="00DF1DC1">
        <w:rPr>
          <w:color w:val="000000" w:themeColor="text1"/>
        </w:rPr>
        <w:t xml:space="preserve">, titled </w:t>
      </w:r>
      <w:r w:rsidR="00186444" w:rsidRPr="00DF1DC1">
        <w:rPr>
          <w:color w:val="000000" w:themeColor="text1"/>
        </w:rPr>
        <w:t>NanoSafer</w:t>
      </w:r>
      <w:r w:rsidR="008668E0" w:rsidRPr="00DF1DC1">
        <w:rPr>
          <w:color w:val="000000" w:themeColor="text1"/>
        </w:rPr>
        <w:t xml:space="preserve"> </w:t>
      </w:r>
      <w:r w:rsidR="000357A8" w:rsidRPr="00DF1DC1">
        <w:rPr>
          <w:color w:val="000000" w:themeColor="text1"/>
        </w:rPr>
        <w:t>v</w:t>
      </w:r>
      <w:r w:rsidR="008668E0" w:rsidRPr="00DF1DC1">
        <w:rPr>
          <w:color w:val="000000" w:themeColor="text1"/>
        </w:rPr>
        <w:t>1.1</w:t>
      </w:r>
      <w:r w:rsidR="00EB3944" w:rsidRPr="00DF1DC1">
        <w:rPr>
          <w:color w:val="000000" w:themeColor="text1"/>
          <w:vertAlign w:val="subscript"/>
        </w:rPr>
        <w:t>β</w:t>
      </w:r>
      <w:r w:rsidR="00875DC7" w:rsidRPr="00DF1DC1">
        <w:rPr>
          <w:color w:val="000000" w:themeColor="text1"/>
        </w:rPr>
        <w:t xml:space="preserve"> </w:t>
      </w:r>
      <w:sdt>
        <w:sdtPr>
          <w:rPr>
            <w:color w:val="000000" w:themeColor="text1"/>
          </w:rPr>
          <w:id w:val="-151292469"/>
          <w:citation/>
        </w:sdtPr>
        <w:sdtEndPr/>
        <w:sdtContent>
          <w:r w:rsidR="00875DC7" w:rsidRPr="00DF1DC1">
            <w:rPr>
              <w:color w:val="000000" w:themeColor="text1"/>
            </w:rPr>
            <w:fldChar w:fldCharType="begin"/>
          </w:r>
          <w:r w:rsidR="00875DC7" w:rsidRPr="00DF1DC1">
            <w:rPr>
              <w:color w:val="000000" w:themeColor="text1"/>
            </w:rPr>
            <w:instrText xml:space="preserve"> CITATION Jen13 \l 1033 </w:instrText>
          </w:r>
          <w:r w:rsidR="00875DC7" w:rsidRPr="00DF1DC1">
            <w:rPr>
              <w:color w:val="000000" w:themeColor="text1"/>
            </w:rPr>
            <w:fldChar w:fldCharType="separate"/>
          </w:r>
          <w:r w:rsidR="00113D18" w:rsidRPr="00113D18">
            <w:rPr>
              <w:noProof/>
              <w:color w:val="000000" w:themeColor="text1"/>
            </w:rPr>
            <w:t>[43]</w:t>
          </w:r>
          <w:r w:rsidR="00875DC7" w:rsidRPr="00DF1DC1">
            <w:rPr>
              <w:color w:val="000000" w:themeColor="text1"/>
            </w:rPr>
            <w:fldChar w:fldCharType="end"/>
          </w:r>
        </w:sdtContent>
      </w:sdt>
      <w:r w:rsidR="00A7558F" w:rsidRPr="00DF1DC1">
        <w:rPr>
          <w:color w:val="000000" w:themeColor="text1"/>
        </w:rPr>
        <w:t xml:space="preserve">. </w:t>
      </w:r>
      <w:r w:rsidR="000357A8" w:rsidRPr="00DF1DC1">
        <w:rPr>
          <w:color w:val="000000" w:themeColor="text1"/>
        </w:rPr>
        <w:t>Version 1.1</w:t>
      </w:r>
      <w:r w:rsidR="00EB3944" w:rsidRPr="00DF1DC1">
        <w:rPr>
          <w:color w:val="000000" w:themeColor="text1"/>
          <w:vertAlign w:val="subscript"/>
        </w:rPr>
        <w:t>β</w:t>
      </w:r>
      <w:r w:rsidR="000357A8" w:rsidRPr="00DF1DC1">
        <w:rPr>
          <w:color w:val="000000" w:themeColor="text1"/>
        </w:rPr>
        <w:t xml:space="preserve"> uses a two-box </w:t>
      </w:r>
      <w:r w:rsidR="00875DC7" w:rsidRPr="00DF1DC1">
        <w:rPr>
          <w:color w:val="000000" w:themeColor="text1"/>
        </w:rPr>
        <w:t xml:space="preserve">aerosol </w:t>
      </w:r>
      <w:r w:rsidR="006E50C2" w:rsidRPr="00DF1DC1">
        <w:rPr>
          <w:color w:val="000000" w:themeColor="text1"/>
        </w:rPr>
        <w:t>model to assess</w:t>
      </w:r>
      <w:r w:rsidR="000357A8" w:rsidRPr="00DF1DC1">
        <w:rPr>
          <w:color w:val="000000" w:themeColor="text1"/>
        </w:rPr>
        <w:t xml:space="preserve"> near-field</w:t>
      </w:r>
      <w:r w:rsidR="00875DC7" w:rsidRPr="00DF1DC1">
        <w:rPr>
          <w:color w:val="000000" w:themeColor="text1"/>
        </w:rPr>
        <w:t xml:space="preserve"> (NF)</w:t>
      </w:r>
      <w:r w:rsidR="000357A8" w:rsidRPr="00DF1DC1">
        <w:rPr>
          <w:color w:val="000000" w:themeColor="text1"/>
        </w:rPr>
        <w:t xml:space="preserve"> and far-field</w:t>
      </w:r>
      <w:r w:rsidR="00875DC7" w:rsidRPr="00DF1DC1">
        <w:rPr>
          <w:color w:val="000000" w:themeColor="text1"/>
        </w:rPr>
        <w:t xml:space="preserve"> (FF)</w:t>
      </w:r>
      <w:r w:rsidR="000357A8" w:rsidRPr="00DF1DC1">
        <w:rPr>
          <w:color w:val="000000" w:themeColor="text1"/>
        </w:rPr>
        <w:t xml:space="preserve"> exposure </w:t>
      </w:r>
      <w:r w:rsidR="000357A8" w:rsidRPr="00DF1DC1">
        <w:rPr>
          <w:i/>
          <w:color w:val="000000" w:themeColor="text1"/>
        </w:rPr>
        <w:t xml:space="preserve">potential </w:t>
      </w:r>
      <w:r w:rsidR="000357A8" w:rsidRPr="00DF1DC1">
        <w:rPr>
          <w:color w:val="000000" w:themeColor="text1"/>
        </w:rPr>
        <w:t>in mass concentration</w:t>
      </w:r>
      <w:r w:rsidR="00D531DC" w:rsidRPr="00DF1DC1">
        <w:rPr>
          <w:color w:val="000000" w:themeColor="text1"/>
        </w:rPr>
        <w:t xml:space="preserve"> </w:t>
      </w:r>
      <w:sdt>
        <w:sdtPr>
          <w:rPr>
            <w:color w:val="000000" w:themeColor="text1"/>
          </w:rPr>
          <w:id w:val="-712652178"/>
          <w:citation/>
        </w:sdtPr>
        <w:sdtEndPr/>
        <w:sdtContent>
          <w:r w:rsidR="00D531DC" w:rsidRPr="00DF1DC1">
            <w:rPr>
              <w:color w:val="000000" w:themeColor="text1"/>
            </w:rPr>
            <w:fldChar w:fldCharType="begin"/>
          </w:r>
          <w:r w:rsidR="00D531DC" w:rsidRPr="00DF1DC1">
            <w:rPr>
              <w:color w:val="000000" w:themeColor="text1"/>
            </w:rPr>
            <w:instrText xml:space="preserve"> CITATION Che99 \l 1033 </w:instrText>
          </w:r>
          <w:r w:rsidR="00D531DC" w:rsidRPr="00DF1DC1">
            <w:rPr>
              <w:color w:val="000000" w:themeColor="text1"/>
            </w:rPr>
            <w:fldChar w:fldCharType="separate"/>
          </w:r>
          <w:r w:rsidR="00113D18" w:rsidRPr="00113D18">
            <w:rPr>
              <w:noProof/>
              <w:color w:val="000000" w:themeColor="text1"/>
            </w:rPr>
            <w:t>[44]</w:t>
          </w:r>
          <w:r w:rsidR="00D531DC" w:rsidRPr="00DF1DC1">
            <w:rPr>
              <w:color w:val="000000" w:themeColor="text1"/>
            </w:rPr>
            <w:fldChar w:fldCharType="end"/>
          </w:r>
        </w:sdtContent>
      </w:sdt>
      <w:r w:rsidR="00EB3944" w:rsidRPr="00DF1DC1">
        <w:rPr>
          <w:color w:val="000000" w:themeColor="text1"/>
        </w:rPr>
        <w:t xml:space="preserve">. </w:t>
      </w:r>
      <w:r w:rsidR="00875DC7" w:rsidRPr="00DF1DC1">
        <w:rPr>
          <w:color w:val="000000" w:themeColor="text1"/>
        </w:rPr>
        <w:t>The</w:t>
      </w:r>
      <w:ins w:id="55" w:author="Michael" w:date="2015-09-28T20:32:00Z">
        <w:r w:rsidR="002C0BB2">
          <w:rPr>
            <w:color w:val="000000" w:themeColor="text1"/>
          </w:rPr>
          <w:t xml:space="preserve"> work room volume</w:t>
        </w:r>
      </w:ins>
      <w:ins w:id="56" w:author="Michael" w:date="2015-09-28T20:33:00Z">
        <w:r w:rsidR="002C0BB2">
          <w:rPr>
            <w:color w:val="000000" w:themeColor="text1"/>
          </w:rPr>
          <w:t xml:space="preserve"> </w:t>
        </w:r>
        <w:r w:rsidR="002C0BB2" w:rsidRPr="00DF1DC1">
          <w:rPr>
            <w:color w:val="000000" w:themeColor="text1"/>
          </w:rPr>
          <w:t>(</w:t>
        </w:r>
        <w:r w:rsidR="002C0BB2" w:rsidRPr="002C0BB2">
          <w:rPr>
            <w:color w:val="000000" w:themeColor="text1"/>
            <w:highlight w:val="cyan"/>
          </w:rPr>
          <w:t>Table##</w:t>
        </w:r>
        <w:r w:rsidR="002C0BB2" w:rsidRPr="00DF1DC1">
          <w:rPr>
            <w:color w:val="000000" w:themeColor="text1"/>
          </w:rPr>
          <w:t xml:space="preserve">) </w:t>
        </w:r>
        <w:r w:rsidR="002C0BB2">
          <w:rPr>
            <w:color w:val="000000" w:themeColor="text1"/>
          </w:rPr>
          <w:t>is equal to the</w:t>
        </w:r>
      </w:ins>
      <w:ins w:id="57" w:author="Michael" w:date="2015-09-28T20:32:00Z">
        <w:r w:rsidR="002C0BB2">
          <w:rPr>
            <w:color w:val="000000" w:themeColor="text1"/>
          </w:rPr>
          <w:t xml:space="preserve"> combined space of the FF and NF volumes</w:t>
        </w:r>
      </w:ins>
      <w:ins w:id="58" w:author="Michael" w:date="2015-09-28T20:41:00Z">
        <w:r w:rsidR="0070771D">
          <w:rPr>
            <w:color w:val="000000" w:themeColor="text1"/>
          </w:rPr>
          <w:t xml:space="preserve"> (V</w:t>
        </w:r>
        <w:r w:rsidR="0070771D" w:rsidRPr="0070771D">
          <w:rPr>
            <w:color w:val="000000" w:themeColor="text1"/>
            <w:vertAlign w:val="subscript"/>
          </w:rPr>
          <w:t>FF</w:t>
        </w:r>
        <w:r w:rsidR="0070771D">
          <w:rPr>
            <w:color w:val="000000" w:themeColor="text1"/>
          </w:rPr>
          <w:t xml:space="preserve"> and V</w:t>
        </w:r>
        <w:r w:rsidR="0070771D" w:rsidRPr="0070771D">
          <w:rPr>
            <w:color w:val="000000" w:themeColor="text1"/>
            <w:vertAlign w:val="subscript"/>
          </w:rPr>
          <w:t>NF</w:t>
        </w:r>
        <w:r w:rsidR="0070771D">
          <w:rPr>
            <w:color w:val="000000" w:themeColor="text1"/>
          </w:rPr>
          <w:t>, respectively)</w:t>
        </w:r>
      </w:ins>
      <w:ins w:id="59" w:author="Michael" w:date="2015-09-28T20:32:00Z">
        <w:r w:rsidR="002C0BB2">
          <w:rPr>
            <w:color w:val="000000" w:themeColor="text1"/>
          </w:rPr>
          <w:t xml:space="preserve">. </w:t>
        </w:r>
      </w:ins>
      <w:r w:rsidR="00875DC7" w:rsidRPr="00DF1DC1">
        <w:rPr>
          <w:color w:val="000000" w:themeColor="text1"/>
        </w:rPr>
        <w:t xml:space="preserve"> </w:t>
      </w:r>
      <w:ins w:id="60" w:author="Michael" w:date="2015-09-28T20:34:00Z">
        <w:r w:rsidR="002C0BB2">
          <w:rPr>
            <w:color w:val="000000" w:themeColor="text1"/>
          </w:rPr>
          <w:t>For each exposure scenario, the</w:t>
        </w:r>
      </w:ins>
      <w:r w:rsidR="00875DC7" w:rsidRPr="00DF1DC1">
        <w:rPr>
          <w:color w:val="000000" w:themeColor="text1"/>
        </w:rPr>
        <w:t xml:space="preserve"> NF is defined as having a </w:t>
      </w:r>
      <w:r w:rsidR="00E85B28">
        <w:rPr>
          <w:color w:val="000000" w:themeColor="text1"/>
        </w:rPr>
        <w:t>volume</w:t>
      </w:r>
      <w:ins w:id="61" w:author="RBJ" w:date="2015-09-25T13:34:00Z">
        <w:r w:rsidR="00E85B28">
          <w:rPr>
            <w:color w:val="000000" w:themeColor="text1"/>
          </w:rPr>
          <w:t xml:space="preserve"> of </w:t>
        </w:r>
      </w:ins>
      <w:ins w:id="62" w:author="Michael" w:date="2015-09-28T20:34:00Z">
        <w:r w:rsidR="002C0BB2">
          <w:rPr>
            <w:color w:val="000000" w:themeColor="text1"/>
          </w:rPr>
          <w:t>12.17</w:t>
        </w:r>
      </w:ins>
      <w:ins w:id="63" w:author="RBJ" w:date="2015-09-25T13:34:00Z">
        <w:r w:rsidR="00E85B28">
          <w:rPr>
            <w:color w:val="000000" w:themeColor="text1"/>
          </w:rPr>
          <w:t xml:space="preserve"> m</w:t>
        </w:r>
        <w:r w:rsidR="00E85B28" w:rsidRPr="00E85B28">
          <w:rPr>
            <w:color w:val="000000" w:themeColor="text1"/>
            <w:vertAlign w:val="superscript"/>
          </w:rPr>
          <w:t>3</w:t>
        </w:r>
      </w:ins>
      <w:r w:rsidR="00D531DC" w:rsidRPr="00DF1DC1">
        <w:rPr>
          <w:color w:val="000000" w:themeColor="text1"/>
        </w:rPr>
        <w:t xml:space="preserve">, while the NF to FF ventilation rate and aerosol decay functions are based on calibrated indoor-outdoor particle entrainment models </w:t>
      </w:r>
      <w:sdt>
        <w:sdtPr>
          <w:rPr>
            <w:color w:val="000000" w:themeColor="text1"/>
          </w:rPr>
          <w:id w:val="-1022702262"/>
          <w:citation/>
        </w:sdtPr>
        <w:sdtEndPr/>
        <w:sdtContent>
          <w:r w:rsidR="00D531DC" w:rsidRPr="00DF1DC1">
            <w:rPr>
              <w:color w:val="000000" w:themeColor="text1"/>
            </w:rPr>
            <w:fldChar w:fldCharType="begin"/>
          </w:r>
          <w:r w:rsidR="00E51807">
            <w:rPr>
              <w:color w:val="000000" w:themeColor="text1"/>
            </w:rPr>
            <w:instrText xml:space="preserve">CITATION Sch04 \l 1033 </w:instrText>
          </w:r>
          <w:r w:rsidR="00D531DC" w:rsidRPr="00DF1DC1">
            <w:rPr>
              <w:color w:val="000000" w:themeColor="text1"/>
            </w:rPr>
            <w:fldChar w:fldCharType="separate"/>
          </w:r>
          <w:r w:rsidR="00113D18" w:rsidRPr="00113D18">
            <w:rPr>
              <w:noProof/>
              <w:color w:val="000000" w:themeColor="text1"/>
            </w:rPr>
            <w:t>[45]</w:t>
          </w:r>
          <w:r w:rsidR="00D531DC" w:rsidRPr="00DF1DC1">
            <w:rPr>
              <w:color w:val="000000" w:themeColor="text1"/>
            </w:rPr>
            <w:fldChar w:fldCharType="end"/>
          </w:r>
        </w:sdtContent>
      </w:sdt>
      <w:r w:rsidR="00875DC7" w:rsidRPr="00DF1DC1">
        <w:rPr>
          <w:color w:val="000000" w:themeColor="text1"/>
        </w:rPr>
        <w:t xml:space="preserve">. </w:t>
      </w:r>
    </w:p>
    <w:p w14:paraId="13D7A64F" w14:textId="77777777" w:rsidR="00E85B28" w:rsidRDefault="00E85B28" w:rsidP="00CE1830">
      <w:pPr>
        <w:spacing w:after="0" w:line="240" w:lineRule="auto"/>
        <w:rPr>
          <w:color w:val="000000" w:themeColor="text1"/>
        </w:rPr>
      </w:pPr>
    </w:p>
    <w:p w14:paraId="012C38DE" w14:textId="4D8E0F68" w:rsidR="00070F22" w:rsidRDefault="00070F22" w:rsidP="00070F22">
      <w:pPr>
        <w:spacing w:after="0" w:line="240" w:lineRule="auto"/>
        <w:rPr>
          <w:ins w:id="64" w:author="RBJ" w:date="2015-09-25T14:07:00Z"/>
          <w:color w:val="000000" w:themeColor="text1"/>
        </w:rPr>
      </w:pPr>
      <w:ins w:id="65" w:author="RBJ" w:date="2015-09-25T14:07:00Z">
        <w:r>
          <w:rPr>
            <w:color w:val="000000" w:themeColor="text1"/>
          </w:rPr>
          <w:t xml:space="preserve">The emission source rate was quantified using </w:t>
        </w:r>
      </w:ins>
      <w:ins w:id="66" w:author="Michael" w:date="2015-10-04T12:19:00Z">
        <w:r w:rsidR="00CC7B56">
          <w:rPr>
            <w:color w:val="000000" w:themeColor="text1"/>
          </w:rPr>
          <w:t>E</w:t>
        </w:r>
      </w:ins>
      <w:ins w:id="67" w:author="RBJ" w:date="2015-09-25T14:07:00Z">
        <w:r>
          <w:rPr>
            <w:color w:val="000000" w:themeColor="text1"/>
          </w:rPr>
          <w:t xml:space="preserve">quation </w:t>
        </w:r>
      </w:ins>
      <w:ins w:id="68" w:author="Michael" w:date="2015-10-04T12:21:00Z">
        <w:r w:rsidR="00CC7B56">
          <w:rPr>
            <w:color w:val="000000" w:themeColor="text1"/>
          </w:rPr>
          <w:t>2</w:t>
        </w:r>
      </w:ins>
      <w:ins w:id="69" w:author="RBJ" w:date="2015-09-25T14:07:00Z">
        <w:r>
          <w:rPr>
            <w:color w:val="000000" w:themeColor="text1"/>
          </w:rPr>
          <w:t>:</w:t>
        </w:r>
      </w:ins>
    </w:p>
    <w:p w14:paraId="188E3CF2" w14:textId="77777777" w:rsidR="00070F22" w:rsidRDefault="00070F22" w:rsidP="00070F22">
      <w:pPr>
        <w:spacing w:after="0" w:line="240" w:lineRule="auto"/>
        <w:rPr>
          <w:ins w:id="70" w:author="RBJ" w:date="2015-09-25T14:07:00Z"/>
          <w:color w:val="000000" w:themeColor="text1"/>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3"/>
        <w:gridCol w:w="717"/>
        <w:gridCol w:w="1563"/>
        <w:gridCol w:w="990"/>
      </w:tblGrid>
      <w:tr w:rsidR="00070F22" w14:paraId="05B161C6" w14:textId="77777777" w:rsidTr="00F406E6">
        <w:trPr>
          <w:trHeight w:val="302"/>
          <w:jc w:val="center"/>
          <w:ins w:id="71" w:author="RBJ" w:date="2015-09-25T14:07:00Z"/>
        </w:trPr>
        <w:tc>
          <w:tcPr>
            <w:tcW w:w="813" w:type="dxa"/>
            <w:vMerge w:val="restart"/>
            <w:vAlign w:val="center"/>
          </w:tcPr>
          <w:p w14:paraId="23C4CE68" w14:textId="77777777" w:rsidR="00070F22" w:rsidRDefault="00070F22" w:rsidP="00F406E6">
            <w:pPr>
              <w:jc w:val="right"/>
              <w:rPr>
                <w:ins w:id="72" w:author="RBJ" w:date="2015-09-25T14:07:00Z"/>
                <w:color w:val="000000" w:themeColor="text1"/>
              </w:rPr>
            </w:pPr>
            <w:ins w:id="73" w:author="RBJ" w:date="2015-09-25T14:07:00Z">
              <w:r>
                <w:rPr>
                  <w:color w:val="000000" w:themeColor="text1"/>
                </w:rPr>
                <w:t>E</w:t>
              </w:r>
              <w:r w:rsidRPr="001C0F0C">
                <w:rPr>
                  <w:color w:val="000000" w:themeColor="text1"/>
                  <w:vertAlign w:val="subscript"/>
                </w:rPr>
                <w:t>i</w:t>
              </w:r>
              <w:r>
                <w:rPr>
                  <w:color w:val="000000" w:themeColor="text1"/>
                </w:rPr>
                <w:t xml:space="preserve"> =</w:t>
              </w:r>
            </w:ins>
          </w:p>
        </w:tc>
        <w:tc>
          <w:tcPr>
            <w:tcW w:w="717" w:type="dxa"/>
            <w:tcBorders>
              <w:bottom w:val="single" w:sz="4" w:space="0" w:color="auto"/>
            </w:tcBorders>
            <w:vAlign w:val="center"/>
          </w:tcPr>
          <w:p w14:paraId="502F3D7D" w14:textId="77777777" w:rsidR="00070F22" w:rsidRDefault="00070F22" w:rsidP="00F406E6">
            <w:pPr>
              <w:jc w:val="center"/>
              <w:rPr>
                <w:ins w:id="74" w:author="RBJ" w:date="2015-09-25T14:07:00Z"/>
                <w:color w:val="000000" w:themeColor="text1"/>
              </w:rPr>
            </w:pPr>
            <w:ins w:id="75" w:author="RBJ" w:date="2015-09-25T14:07:00Z">
              <w:r>
                <w:rPr>
                  <w:color w:val="000000" w:themeColor="text1"/>
                </w:rPr>
                <w:t>M</w:t>
              </w:r>
              <w:r w:rsidRPr="00224A63">
                <w:rPr>
                  <w:color w:val="000000" w:themeColor="text1"/>
                  <w:vertAlign w:val="subscript"/>
                </w:rPr>
                <w:t>wc</w:t>
              </w:r>
            </w:ins>
          </w:p>
        </w:tc>
        <w:tc>
          <w:tcPr>
            <w:tcW w:w="1563" w:type="dxa"/>
            <w:vMerge w:val="restart"/>
            <w:vAlign w:val="center"/>
          </w:tcPr>
          <w:p w14:paraId="3F56D477" w14:textId="77777777" w:rsidR="00070F22" w:rsidRPr="001C0F0C" w:rsidRDefault="00070F22" w:rsidP="00F406E6">
            <w:pPr>
              <w:ind w:right="5"/>
              <w:rPr>
                <w:ins w:id="76" w:author="RBJ" w:date="2015-09-25T14:07:00Z"/>
                <w:color w:val="000000" w:themeColor="text1"/>
              </w:rPr>
            </w:pPr>
            <w:ins w:id="77" w:author="RBJ" w:date="2015-09-25T14:07:00Z">
              <w:r>
                <w:rPr>
                  <w:color w:val="000000" w:themeColor="text1"/>
                </w:rPr>
                <w:t xml:space="preserve">●  </w:t>
              </w:r>
              <w:r w:rsidRPr="001C0F0C">
                <w:rPr>
                  <w:color w:val="000000" w:themeColor="text1"/>
                </w:rPr>
                <w:t>H</w:t>
              </w:r>
              <w:r w:rsidRPr="001C0F0C">
                <w:rPr>
                  <w:color w:val="000000" w:themeColor="text1"/>
                  <w:vertAlign w:val="subscript"/>
                </w:rPr>
                <w:t>i</w:t>
              </w:r>
            </w:ins>
          </w:p>
        </w:tc>
        <w:tc>
          <w:tcPr>
            <w:tcW w:w="990" w:type="dxa"/>
            <w:vMerge w:val="restart"/>
            <w:vAlign w:val="center"/>
          </w:tcPr>
          <w:p w14:paraId="0121B88B" w14:textId="7DA2D224" w:rsidR="00070F22" w:rsidRDefault="00070F22" w:rsidP="00CC7B56">
            <w:pPr>
              <w:jc w:val="center"/>
              <w:rPr>
                <w:ins w:id="78" w:author="RBJ" w:date="2015-09-25T14:07:00Z"/>
                <w:color w:val="000000" w:themeColor="text1"/>
              </w:rPr>
            </w:pPr>
            <w:ins w:id="79" w:author="RBJ" w:date="2015-09-25T14:07:00Z">
              <w:r>
                <w:rPr>
                  <w:color w:val="000000" w:themeColor="text1"/>
                </w:rPr>
                <w:t xml:space="preserve">eq. </w:t>
              </w:r>
            </w:ins>
            <w:ins w:id="80" w:author="Michael" w:date="2015-10-04T12:21:00Z">
              <w:r w:rsidR="00CC7B56">
                <w:rPr>
                  <w:color w:val="000000" w:themeColor="text1"/>
                </w:rPr>
                <w:t>2</w:t>
              </w:r>
            </w:ins>
          </w:p>
        </w:tc>
      </w:tr>
      <w:tr w:rsidR="00070F22" w14:paraId="76A7AC87" w14:textId="77777777" w:rsidTr="00F406E6">
        <w:trPr>
          <w:trHeight w:val="301"/>
          <w:jc w:val="center"/>
          <w:ins w:id="81" w:author="RBJ" w:date="2015-09-25T14:07:00Z"/>
        </w:trPr>
        <w:tc>
          <w:tcPr>
            <w:tcW w:w="813" w:type="dxa"/>
            <w:vMerge/>
            <w:vAlign w:val="center"/>
          </w:tcPr>
          <w:p w14:paraId="0100A208" w14:textId="77777777" w:rsidR="00070F22" w:rsidRDefault="00070F22" w:rsidP="00F406E6">
            <w:pPr>
              <w:jc w:val="center"/>
              <w:rPr>
                <w:ins w:id="82" w:author="RBJ" w:date="2015-09-25T14:07:00Z"/>
                <w:color w:val="000000" w:themeColor="text1"/>
              </w:rPr>
            </w:pPr>
          </w:p>
        </w:tc>
        <w:tc>
          <w:tcPr>
            <w:tcW w:w="717" w:type="dxa"/>
            <w:tcBorders>
              <w:top w:val="single" w:sz="4" w:space="0" w:color="auto"/>
            </w:tcBorders>
            <w:vAlign w:val="center"/>
          </w:tcPr>
          <w:p w14:paraId="1054B541" w14:textId="77777777" w:rsidR="00070F22" w:rsidRDefault="00070F22" w:rsidP="00F406E6">
            <w:pPr>
              <w:jc w:val="center"/>
              <w:rPr>
                <w:ins w:id="83" w:author="RBJ" w:date="2015-09-25T14:07:00Z"/>
                <w:color w:val="000000" w:themeColor="text1"/>
              </w:rPr>
            </w:pPr>
            <w:ins w:id="84" w:author="RBJ" w:date="2015-09-25T14:07:00Z">
              <w:r>
                <w:rPr>
                  <w:color w:val="000000" w:themeColor="text1"/>
                </w:rPr>
                <w:t>t</w:t>
              </w:r>
              <w:r w:rsidRPr="00224A63">
                <w:rPr>
                  <w:color w:val="000000" w:themeColor="text1"/>
                  <w:vertAlign w:val="subscript"/>
                </w:rPr>
                <w:t>wc</w:t>
              </w:r>
            </w:ins>
          </w:p>
        </w:tc>
        <w:tc>
          <w:tcPr>
            <w:tcW w:w="1563" w:type="dxa"/>
            <w:vMerge/>
            <w:vAlign w:val="center"/>
          </w:tcPr>
          <w:p w14:paraId="1CBA367D" w14:textId="77777777" w:rsidR="00070F22" w:rsidRDefault="00070F22" w:rsidP="00F406E6">
            <w:pPr>
              <w:jc w:val="center"/>
              <w:rPr>
                <w:ins w:id="85" w:author="RBJ" w:date="2015-09-25T14:07:00Z"/>
                <w:color w:val="000000" w:themeColor="text1"/>
              </w:rPr>
            </w:pPr>
          </w:p>
        </w:tc>
        <w:tc>
          <w:tcPr>
            <w:tcW w:w="990" w:type="dxa"/>
            <w:vMerge/>
          </w:tcPr>
          <w:p w14:paraId="2EC92BF2" w14:textId="77777777" w:rsidR="00070F22" w:rsidRDefault="00070F22" w:rsidP="00F406E6">
            <w:pPr>
              <w:rPr>
                <w:ins w:id="86" w:author="RBJ" w:date="2015-09-25T14:07:00Z"/>
                <w:color w:val="000000" w:themeColor="text1"/>
              </w:rPr>
            </w:pPr>
          </w:p>
        </w:tc>
      </w:tr>
    </w:tbl>
    <w:p w14:paraId="1992B5C9" w14:textId="77777777" w:rsidR="00070F22" w:rsidRDefault="00070F22" w:rsidP="00070F22">
      <w:pPr>
        <w:spacing w:after="0" w:line="240" w:lineRule="auto"/>
        <w:rPr>
          <w:ins w:id="87" w:author="RBJ" w:date="2015-09-25T14:07:00Z"/>
          <w:color w:val="000000" w:themeColor="text1"/>
        </w:rPr>
      </w:pPr>
    </w:p>
    <w:p w14:paraId="2C54B01F" w14:textId="0382DCEC" w:rsidR="00070F22" w:rsidRDefault="00070F22" w:rsidP="00D9642B">
      <w:pPr>
        <w:spacing w:after="0" w:line="240" w:lineRule="auto"/>
        <w:jc w:val="both"/>
        <w:rPr>
          <w:ins w:id="88" w:author="RBJ" w:date="2015-09-25T14:07:00Z"/>
          <w:color w:val="000000" w:themeColor="text1"/>
        </w:rPr>
      </w:pPr>
      <w:ins w:id="89" w:author="RBJ" w:date="2015-09-25T14:07:00Z">
        <w:r>
          <w:rPr>
            <w:color w:val="000000" w:themeColor="text1"/>
          </w:rPr>
          <w:t>where M</w:t>
        </w:r>
        <w:r w:rsidRPr="00224A63">
          <w:rPr>
            <w:color w:val="000000" w:themeColor="text1"/>
            <w:vertAlign w:val="subscript"/>
          </w:rPr>
          <w:t>wc</w:t>
        </w:r>
        <w:r>
          <w:rPr>
            <w:color w:val="000000" w:themeColor="text1"/>
          </w:rPr>
          <w:t xml:space="preserve"> (kg) is equal to the mass of nanomaterial handled per work cycle, t</w:t>
        </w:r>
        <w:r w:rsidRPr="00224A63">
          <w:rPr>
            <w:color w:val="000000" w:themeColor="text1"/>
            <w:vertAlign w:val="subscript"/>
          </w:rPr>
          <w:t>wc</w:t>
        </w:r>
        <w:r>
          <w:rPr>
            <w:color w:val="000000" w:themeColor="text1"/>
          </w:rPr>
          <w:t xml:space="preserve"> (min) is the duration of each work cycle and H</w:t>
        </w:r>
        <w:r w:rsidRPr="00224A63">
          <w:rPr>
            <w:color w:val="000000" w:themeColor="text1"/>
            <w:vertAlign w:val="subscript"/>
          </w:rPr>
          <w:t>i</w:t>
        </w:r>
        <w:r>
          <w:rPr>
            <w:color w:val="000000" w:themeColor="text1"/>
          </w:rPr>
          <w:t xml:space="preserve"> is the handling energy factor, which relates the mechanical energies of process </w:t>
        </w:r>
        <w:r w:rsidRPr="00224A63">
          <w:rPr>
            <w:i/>
            <w:color w:val="000000" w:themeColor="text1"/>
          </w:rPr>
          <w:t>i</w:t>
        </w:r>
        <w:r>
          <w:rPr>
            <w:color w:val="000000" w:themeColor="text1"/>
          </w:rPr>
          <w:t xml:space="preserve"> and the dustiness index measurement (classification of dust producing capacity)</w:t>
        </w:r>
      </w:ins>
      <w:customXmlInsRangeStart w:id="90" w:author="RBJ" w:date="2015-09-25T14:07:00Z"/>
      <w:sdt>
        <w:sdtPr>
          <w:rPr>
            <w:color w:val="000000" w:themeColor="text1"/>
          </w:rPr>
          <w:id w:val="507097838"/>
          <w:citation/>
        </w:sdtPr>
        <w:sdtEndPr/>
        <w:sdtContent>
          <w:customXmlInsRangeEnd w:id="90"/>
          <w:ins w:id="91" w:author="RBJ" w:date="2015-09-25T14:07:00Z">
            <w:r>
              <w:rPr>
                <w:color w:val="000000" w:themeColor="text1"/>
              </w:rPr>
              <w:fldChar w:fldCharType="begin"/>
            </w:r>
            <w:r>
              <w:rPr>
                <w:color w:val="000000" w:themeColor="text1"/>
              </w:rPr>
              <w:instrText xml:space="preserve">CITATION Koi14 \l 1033 </w:instrText>
            </w:r>
            <w:r>
              <w:rPr>
                <w:color w:val="000000" w:themeColor="text1"/>
              </w:rPr>
              <w:fldChar w:fldCharType="separate"/>
            </w:r>
          </w:ins>
          <w:r w:rsidR="00113D18">
            <w:rPr>
              <w:noProof/>
              <w:color w:val="000000" w:themeColor="text1"/>
            </w:rPr>
            <w:t xml:space="preserve"> </w:t>
          </w:r>
          <w:r w:rsidR="00113D18" w:rsidRPr="00113D18">
            <w:rPr>
              <w:noProof/>
              <w:color w:val="000000" w:themeColor="text1"/>
            </w:rPr>
            <w:t>[46]</w:t>
          </w:r>
          <w:ins w:id="92" w:author="RBJ" w:date="2015-09-25T14:07:00Z">
            <w:r>
              <w:rPr>
                <w:color w:val="000000" w:themeColor="text1"/>
              </w:rPr>
              <w:fldChar w:fldCharType="end"/>
            </w:r>
          </w:ins>
          <w:customXmlInsRangeStart w:id="93" w:author="RBJ" w:date="2015-09-25T14:07:00Z"/>
        </w:sdtContent>
      </w:sdt>
      <w:customXmlInsRangeEnd w:id="93"/>
      <w:ins w:id="94" w:author="RBJ" w:date="2015-09-25T14:07:00Z">
        <w:r>
          <w:rPr>
            <w:color w:val="000000" w:themeColor="text1"/>
          </w:rPr>
          <w:t xml:space="preserve">. </w:t>
        </w:r>
      </w:ins>
      <w:commentRangeStart w:id="95"/>
      <w:ins w:id="96" w:author="Michael" w:date="2015-09-28T20:40:00Z">
        <w:r w:rsidR="0070771D">
          <w:rPr>
            <w:color w:val="000000" w:themeColor="text1"/>
          </w:rPr>
          <w:t xml:space="preserve">The air-exchange-rate (AER) defines the transfer of clean air between the NF and FF and is </w:t>
        </w:r>
      </w:ins>
      <w:ins w:id="97" w:author="RBJ" w:date="2015-09-25T14:07:00Z">
        <w:r>
          <w:rPr>
            <w:color w:val="000000" w:themeColor="text1"/>
          </w:rPr>
          <w:t>(Q</w:t>
        </w:r>
        <w:r w:rsidRPr="001C0F0C">
          <w:rPr>
            <w:color w:val="000000" w:themeColor="text1"/>
            <w:vertAlign w:val="subscript"/>
          </w:rPr>
          <w:t>NF</w:t>
        </w:r>
        <w:r>
          <w:rPr>
            <w:color w:val="000000" w:themeColor="text1"/>
          </w:rPr>
          <w:t>, m</w:t>
        </w:r>
        <w:r w:rsidRPr="001C0F0C">
          <w:rPr>
            <w:color w:val="000000" w:themeColor="text1"/>
            <w:vertAlign w:val="superscript"/>
          </w:rPr>
          <w:t>3</w:t>
        </w:r>
        <w:r>
          <w:rPr>
            <w:color w:val="000000" w:themeColor="text1"/>
          </w:rPr>
          <w:t xml:space="preserve">/min) </w:t>
        </w:r>
      </w:ins>
      <w:ins w:id="98" w:author="Michael" w:date="2015-09-28T20:40:00Z">
        <w:r w:rsidR="0070771D">
          <w:rPr>
            <w:color w:val="000000" w:themeColor="text1"/>
          </w:rPr>
          <w:t>defined</w:t>
        </w:r>
      </w:ins>
      <w:ins w:id="99" w:author="RBJ" w:date="2015-09-25T14:07:00Z">
        <w:r>
          <w:rPr>
            <w:color w:val="000000" w:themeColor="text1"/>
          </w:rPr>
          <w:t xml:space="preserve"> by </w:t>
        </w:r>
      </w:ins>
      <w:ins w:id="100" w:author="Michael" w:date="2015-10-04T12:19:00Z">
        <w:r w:rsidR="00CC7B56">
          <w:rPr>
            <w:color w:val="000000" w:themeColor="text1"/>
          </w:rPr>
          <w:t>E</w:t>
        </w:r>
      </w:ins>
      <w:ins w:id="101" w:author="RBJ" w:date="2015-09-25T14:07:00Z">
        <w:r>
          <w:rPr>
            <w:color w:val="000000" w:themeColor="text1"/>
          </w:rPr>
          <w:t xml:space="preserve">quation </w:t>
        </w:r>
      </w:ins>
      <w:ins w:id="102" w:author="Michael" w:date="2015-10-04T12:21:00Z">
        <w:r w:rsidR="00CC7B56">
          <w:rPr>
            <w:color w:val="000000" w:themeColor="text1"/>
          </w:rPr>
          <w:t>3</w:t>
        </w:r>
      </w:ins>
      <w:ins w:id="103" w:author="RBJ" w:date="2015-09-25T14:07:00Z">
        <w:r>
          <w:rPr>
            <w:color w:val="000000" w:themeColor="text1"/>
          </w:rPr>
          <w:t>:</w:t>
        </w:r>
      </w:ins>
      <w:commentRangeEnd w:id="95"/>
      <w:r w:rsidR="008F7FDB">
        <w:rPr>
          <w:rStyle w:val="CommentReference"/>
        </w:rPr>
        <w:commentReference w:id="95"/>
      </w:r>
    </w:p>
    <w:p w14:paraId="1FBB7CE3" w14:textId="1C74EB79" w:rsidR="001C0F0C" w:rsidRDefault="001C0F0C" w:rsidP="00CE1830">
      <w:pPr>
        <w:spacing w:after="0" w:line="240" w:lineRule="auto"/>
        <w:rPr>
          <w:ins w:id="104" w:author="RBJ" w:date="2015-09-25T13:56:00Z"/>
          <w:color w:val="000000" w:themeColor="text1"/>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3"/>
        <w:gridCol w:w="897"/>
        <w:gridCol w:w="496"/>
        <w:gridCol w:w="854"/>
        <w:gridCol w:w="720"/>
      </w:tblGrid>
      <w:tr w:rsidR="001C0F0C" w14:paraId="7893FDE2" w14:textId="77777777" w:rsidTr="00957A36">
        <w:trPr>
          <w:trHeight w:val="302"/>
          <w:jc w:val="center"/>
          <w:ins w:id="105" w:author="RBJ" w:date="2015-09-25T13:56:00Z"/>
        </w:trPr>
        <w:tc>
          <w:tcPr>
            <w:tcW w:w="813" w:type="dxa"/>
            <w:vMerge w:val="restart"/>
            <w:vAlign w:val="center"/>
          </w:tcPr>
          <w:p w14:paraId="7AA3B730" w14:textId="4720471B" w:rsidR="001C0F0C" w:rsidRDefault="001C0F0C" w:rsidP="00F406E6">
            <w:pPr>
              <w:jc w:val="right"/>
              <w:rPr>
                <w:ins w:id="106" w:author="RBJ" w:date="2015-09-25T13:56:00Z"/>
                <w:color w:val="000000" w:themeColor="text1"/>
              </w:rPr>
            </w:pPr>
            <w:ins w:id="107" w:author="RBJ" w:date="2015-09-25T13:56:00Z">
              <w:r>
                <w:rPr>
                  <w:color w:val="000000" w:themeColor="text1"/>
                </w:rPr>
                <w:t>Q</w:t>
              </w:r>
              <w:r w:rsidRPr="001C0F0C">
                <w:rPr>
                  <w:color w:val="000000" w:themeColor="text1"/>
                  <w:vertAlign w:val="subscript"/>
                </w:rPr>
                <w:t>NF</w:t>
              </w:r>
              <w:r>
                <w:rPr>
                  <w:color w:val="000000" w:themeColor="text1"/>
                </w:rPr>
                <w:t xml:space="preserve"> =</w:t>
              </w:r>
            </w:ins>
          </w:p>
        </w:tc>
        <w:tc>
          <w:tcPr>
            <w:tcW w:w="897" w:type="dxa"/>
            <w:vMerge w:val="restart"/>
            <w:vAlign w:val="center"/>
          </w:tcPr>
          <w:p w14:paraId="04DA04FE" w14:textId="5D3139A6" w:rsidR="001C0F0C" w:rsidRPr="001C0F0C" w:rsidRDefault="001C0F0C" w:rsidP="001C0F0C">
            <w:pPr>
              <w:jc w:val="center"/>
              <w:rPr>
                <w:ins w:id="108" w:author="RBJ" w:date="2015-09-25T13:56:00Z"/>
                <w:color w:val="000000" w:themeColor="text1"/>
              </w:rPr>
            </w:pPr>
            <w:ins w:id="109" w:author="RBJ" w:date="2015-09-25T13:56:00Z">
              <w:r>
                <w:rPr>
                  <w:color w:val="000000" w:themeColor="text1"/>
                </w:rPr>
                <w:t>Q</w:t>
              </w:r>
              <w:r>
                <w:rPr>
                  <w:color w:val="000000" w:themeColor="text1"/>
                  <w:vertAlign w:val="subscript"/>
                </w:rPr>
                <w:t>F</w:t>
              </w:r>
              <w:r w:rsidRPr="00BE447E">
                <w:rPr>
                  <w:color w:val="000000" w:themeColor="text1"/>
                  <w:vertAlign w:val="subscript"/>
                </w:rPr>
                <w:t>F</w:t>
              </w:r>
            </w:ins>
            <w:ins w:id="110" w:author="RBJ" w:date="2015-09-25T13:57:00Z">
              <w:r>
                <w:rPr>
                  <w:color w:val="000000" w:themeColor="text1"/>
                  <w:vertAlign w:val="subscript"/>
                </w:rPr>
                <w:t xml:space="preserve"> </w:t>
              </w:r>
            </w:ins>
            <w:ins w:id="111" w:author="RBJ" w:date="2015-09-25T13:58:00Z">
              <w:r>
                <w:rPr>
                  <w:color w:val="000000" w:themeColor="text1"/>
                  <w:vertAlign w:val="subscript"/>
                </w:rPr>
                <w:t xml:space="preserve">      </w:t>
              </w:r>
            </w:ins>
            <w:r w:rsidR="00F26249">
              <w:rPr>
                <w:rFonts w:ascii="Times New Roman" w:hAnsi="Times New Roman" w:cs="Times New Roman"/>
                <w:color w:val="000000" w:themeColor="text1"/>
              </w:rPr>
              <w:t>·</w:t>
            </w:r>
          </w:p>
        </w:tc>
        <w:tc>
          <w:tcPr>
            <w:tcW w:w="496" w:type="dxa"/>
            <w:tcBorders>
              <w:bottom w:val="single" w:sz="4" w:space="0" w:color="auto"/>
            </w:tcBorders>
            <w:vAlign w:val="center"/>
          </w:tcPr>
          <w:p w14:paraId="75B7B840" w14:textId="52AB4679" w:rsidR="001C0F0C" w:rsidRDefault="001C0F0C" w:rsidP="001C0F0C">
            <w:pPr>
              <w:jc w:val="center"/>
              <w:rPr>
                <w:ins w:id="112" w:author="RBJ" w:date="2015-09-25T13:56:00Z"/>
                <w:color w:val="000000" w:themeColor="text1"/>
              </w:rPr>
            </w:pPr>
            <w:ins w:id="113" w:author="RBJ" w:date="2015-09-25T13:56:00Z">
              <w:r>
                <w:rPr>
                  <w:color w:val="000000" w:themeColor="text1"/>
                </w:rPr>
                <w:t>V</w:t>
              </w:r>
              <w:r w:rsidRPr="001C0F0C">
                <w:rPr>
                  <w:color w:val="000000" w:themeColor="text1"/>
                  <w:vertAlign w:val="subscript"/>
                </w:rPr>
                <w:t>NF</w:t>
              </w:r>
            </w:ins>
          </w:p>
        </w:tc>
        <w:tc>
          <w:tcPr>
            <w:tcW w:w="854" w:type="dxa"/>
            <w:vMerge w:val="restart"/>
            <w:vAlign w:val="center"/>
          </w:tcPr>
          <w:p w14:paraId="24246D5B" w14:textId="3676F38C" w:rsidR="001C0F0C" w:rsidRPr="001C0F0C" w:rsidRDefault="001C0F0C" w:rsidP="001C0F0C">
            <w:pPr>
              <w:ind w:right="5"/>
              <w:rPr>
                <w:ins w:id="114" w:author="RBJ" w:date="2015-09-25T13:56:00Z"/>
                <w:color w:val="000000" w:themeColor="text1"/>
              </w:rPr>
            </w:pPr>
            <w:ins w:id="115" w:author="RBJ" w:date="2015-09-25T13:58:00Z">
              <w:r>
                <w:rPr>
                  <w:color w:val="000000" w:themeColor="text1"/>
                </w:rPr>
                <w:t xml:space="preserve">  </w:t>
              </w:r>
            </w:ins>
            <w:r w:rsidR="00F26249">
              <w:rPr>
                <w:rFonts w:ascii="Times New Roman" w:hAnsi="Times New Roman" w:cs="Times New Roman"/>
                <w:color w:val="000000" w:themeColor="text1"/>
              </w:rPr>
              <w:t>·</w:t>
            </w:r>
            <w:r w:rsidR="00957A36">
              <w:rPr>
                <w:color w:val="000000" w:themeColor="text1"/>
              </w:rPr>
              <w:t xml:space="preserve">   </w:t>
            </w:r>
            <w:ins w:id="116" w:author="RBJ" w:date="2015-09-25T13:57:00Z">
              <w:r w:rsidRPr="00070F22">
                <w:rPr>
                  <w:i/>
                  <w:color w:val="000000" w:themeColor="text1"/>
                </w:rPr>
                <w:t>κ</w:t>
              </w:r>
            </w:ins>
          </w:p>
        </w:tc>
        <w:tc>
          <w:tcPr>
            <w:tcW w:w="720" w:type="dxa"/>
            <w:vMerge w:val="restart"/>
            <w:vAlign w:val="center"/>
          </w:tcPr>
          <w:p w14:paraId="24840A83" w14:textId="621AF8E9" w:rsidR="001C0F0C" w:rsidRDefault="001C0F0C" w:rsidP="00CC7B56">
            <w:pPr>
              <w:jc w:val="center"/>
              <w:rPr>
                <w:ins w:id="117" w:author="RBJ" w:date="2015-09-25T13:56:00Z"/>
                <w:color w:val="000000" w:themeColor="text1"/>
              </w:rPr>
            </w:pPr>
            <w:ins w:id="118" w:author="RBJ" w:date="2015-09-25T13:56:00Z">
              <w:r>
                <w:rPr>
                  <w:color w:val="000000" w:themeColor="text1"/>
                </w:rPr>
                <w:t xml:space="preserve">eq. </w:t>
              </w:r>
            </w:ins>
            <w:ins w:id="119" w:author="RBJ" w:date="2015-09-25T14:07:00Z">
              <w:del w:id="120" w:author="Michael" w:date="2015-10-04T12:21:00Z">
                <w:r w:rsidR="00070F22" w:rsidDel="00CC7B56">
                  <w:rPr>
                    <w:color w:val="000000" w:themeColor="text1"/>
                  </w:rPr>
                  <w:delText>2</w:delText>
                </w:r>
              </w:del>
            </w:ins>
            <w:ins w:id="121" w:author="Michael" w:date="2015-10-04T12:21:00Z">
              <w:r w:rsidR="00CC7B56">
                <w:rPr>
                  <w:color w:val="000000" w:themeColor="text1"/>
                </w:rPr>
                <w:t>3</w:t>
              </w:r>
            </w:ins>
          </w:p>
        </w:tc>
      </w:tr>
      <w:tr w:rsidR="001C0F0C" w14:paraId="25FC446F" w14:textId="77777777" w:rsidTr="00957A36">
        <w:trPr>
          <w:trHeight w:val="301"/>
          <w:jc w:val="center"/>
          <w:ins w:id="122" w:author="RBJ" w:date="2015-09-25T13:56:00Z"/>
        </w:trPr>
        <w:tc>
          <w:tcPr>
            <w:tcW w:w="813" w:type="dxa"/>
            <w:vMerge/>
            <w:vAlign w:val="center"/>
          </w:tcPr>
          <w:p w14:paraId="607FAD14" w14:textId="77777777" w:rsidR="001C0F0C" w:rsidRDefault="001C0F0C" w:rsidP="00F406E6">
            <w:pPr>
              <w:jc w:val="center"/>
              <w:rPr>
                <w:ins w:id="123" w:author="RBJ" w:date="2015-09-25T13:56:00Z"/>
                <w:color w:val="000000" w:themeColor="text1"/>
              </w:rPr>
            </w:pPr>
          </w:p>
        </w:tc>
        <w:tc>
          <w:tcPr>
            <w:tcW w:w="897" w:type="dxa"/>
            <w:vMerge/>
          </w:tcPr>
          <w:p w14:paraId="440145B1" w14:textId="77777777" w:rsidR="001C0F0C" w:rsidRDefault="001C0F0C" w:rsidP="00F406E6">
            <w:pPr>
              <w:jc w:val="center"/>
              <w:rPr>
                <w:ins w:id="124" w:author="RBJ" w:date="2015-09-25T13:56:00Z"/>
                <w:color w:val="000000" w:themeColor="text1"/>
              </w:rPr>
            </w:pPr>
          </w:p>
        </w:tc>
        <w:tc>
          <w:tcPr>
            <w:tcW w:w="496" w:type="dxa"/>
            <w:tcBorders>
              <w:top w:val="single" w:sz="4" w:space="0" w:color="auto"/>
            </w:tcBorders>
            <w:vAlign w:val="center"/>
          </w:tcPr>
          <w:p w14:paraId="1D1FBA59" w14:textId="5FC975BF" w:rsidR="001C0F0C" w:rsidRDefault="001C0F0C" w:rsidP="00F406E6">
            <w:pPr>
              <w:jc w:val="center"/>
              <w:rPr>
                <w:ins w:id="125" w:author="RBJ" w:date="2015-09-25T13:56:00Z"/>
                <w:color w:val="000000" w:themeColor="text1"/>
              </w:rPr>
            </w:pPr>
            <w:ins w:id="126" w:author="RBJ" w:date="2015-09-25T13:56:00Z">
              <w:r>
                <w:rPr>
                  <w:color w:val="000000" w:themeColor="text1"/>
                </w:rPr>
                <w:t>V</w:t>
              </w:r>
              <w:r>
                <w:rPr>
                  <w:color w:val="000000" w:themeColor="text1"/>
                  <w:vertAlign w:val="subscript"/>
                </w:rPr>
                <w:t>FF</w:t>
              </w:r>
            </w:ins>
          </w:p>
        </w:tc>
        <w:tc>
          <w:tcPr>
            <w:tcW w:w="854" w:type="dxa"/>
            <w:vMerge/>
            <w:vAlign w:val="center"/>
          </w:tcPr>
          <w:p w14:paraId="653CB941" w14:textId="77777777" w:rsidR="001C0F0C" w:rsidRDefault="001C0F0C" w:rsidP="00F406E6">
            <w:pPr>
              <w:jc w:val="center"/>
              <w:rPr>
                <w:ins w:id="127" w:author="RBJ" w:date="2015-09-25T13:56:00Z"/>
                <w:color w:val="000000" w:themeColor="text1"/>
              </w:rPr>
            </w:pPr>
          </w:p>
        </w:tc>
        <w:tc>
          <w:tcPr>
            <w:tcW w:w="720" w:type="dxa"/>
            <w:vMerge/>
          </w:tcPr>
          <w:p w14:paraId="659BD30B" w14:textId="77777777" w:rsidR="001C0F0C" w:rsidRDefault="001C0F0C" w:rsidP="00F406E6">
            <w:pPr>
              <w:rPr>
                <w:ins w:id="128" w:author="RBJ" w:date="2015-09-25T13:56:00Z"/>
                <w:color w:val="000000" w:themeColor="text1"/>
              </w:rPr>
            </w:pPr>
          </w:p>
        </w:tc>
      </w:tr>
    </w:tbl>
    <w:p w14:paraId="1B1DFDBB" w14:textId="2F800C82" w:rsidR="00583FA5" w:rsidRDefault="00583FA5" w:rsidP="00583FA5">
      <w:pPr>
        <w:spacing w:after="0" w:line="240" w:lineRule="auto"/>
        <w:jc w:val="center"/>
        <w:rPr>
          <w:ins w:id="129" w:author="RBJ" w:date="2015-09-25T14:11:00Z"/>
          <w:color w:val="000000" w:themeColor="text1"/>
        </w:rPr>
      </w:pPr>
      <w:ins w:id="130" w:author="RBJ" w:date="2015-09-25T14:11:00Z">
        <w:r w:rsidRPr="00583FA5">
          <w:rPr>
            <w:color w:val="000000" w:themeColor="text1"/>
            <w:highlight w:val="yellow"/>
          </w:rPr>
          <w:t>OR</w:t>
        </w:r>
      </w:ins>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3"/>
        <w:gridCol w:w="897"/>
        <w:gridCol w:w="496"/>
        <w:gridCol w:w="764"/>
        <w:gridCol w:w="810"/>
      </w:tblGrid>
      <w:tr w:rsidR="00EB3F2E" w14:paraId="0672B189" w14:textId="77777777" w:rsidTr="00957A36">
        <w:trPr>
          <w:trHeight w:val="603"/>
          <w:jc w:val="center"/>
          <w:ins w:id="131" w:author="RBJ" w:date="2015-09-25T14:11:00Z"/>
        </w:trPr>
        <w:tc>
          <w:tcPr>
            <w:tcW w:w="813" w:type="dxa"/>
            <w:vAlign w:val="center"/>
          </w:tcPr>
          <w:p w14:paraId="495C06AD" w14:textId="77777777" w:rsidR="00EB3F2E" w:rsidRDefault="00EB3F2E" w:rsidP="00F406E6">
            <w:pPr>
              <w:jc w:val="right"/>
              <w:rPr>
                <w:ins w:id="132" w:author="RBJ" w:date="2015-09-25T14:11:00Z"/>
                <w:color w:val="000000" w:themeColor="text1"/>
              </w:rPr>
            </w:pPr>
            <w:ins w:id="133" w:author="RBJ" w:date="2015-09-25T14:11:00Z">
              <w:r>
                <w:rPr>
                  <w:color w:val="000000" w:themeColor="text1"/>
                </w:rPr>
                <w:t>Q</w:t>
              </w:r>
              <w:r w:rsidRPr="001C0F0C">
                <w:rPr>
                  <w:color w:val="000000" w:themeColor="text1"/>
                  <w:vertAlign w:val="subscript"/>
                </w:rPr>
                <w:t>NF</w:t>
              </w:r>
              <w:r>
                <w:rPr>
                  <w:color w:val="000000" w:themeColor="text1"/>
                </w:rPr>
                <w:t xml:space="preserve"> =</w:t>
              </w:r>
            </w:ins>
          </w:p>
        </w:tc>
        <w:tc>
          <w:tcPr>
            <w:tcW w:w="897" w:type="dxa"/>
            <w:vAlign w:val="center"/>
          </w:tcPr>
          <w:p w14:paraId="6A78F2E3" w14:textId="1AB634C6" w:rsidR="00EB3F2E" w:rsidRPr="001C0F0C" w:rsidRDefault="00EB3F2E" w:rsidP="00F406E6">
            <w:pPr>
              <w:jc w:val="center"/>
              <w:rPr>
                <w:ins w:id="134" w:author="RBJ" w:date="2015-09-25T14:11:00Z"/>
                <w:color w:val="000000" w:themeColor="text1"/>
              </w:rPr>
            </w:pPr>
            <w:ins w:id="135" w:author="RBJ" w:date="2015-09-25T14:13:00Z">
              <w:r>
                <w:rPr>
                  <w:color w:val="000000" w:themeColor="text1"/>
                </w:rPr>
                <w:t>AER</w:t>
              </w:r>
            </w:ins>
            <w:ins w:id="136" w:author="RBJ" w:date="2015-09-25T14:11:00Z">
              <w:r>
                <w:rPr>
                  <w:color w:val="000000" w:themeColor="text1"/>
                  <w:vertAlign w:val="subscript"/>
                </w:rPr>
                <w:t xml:space="preserve">    </w:t>
              </w:r>
            </w:ins>
            <w:r w:rsidR="00F26249">
              <w:rPr>
                <w:rFonts w:ascii="Times New Roman" w:hAnsi="Times New Roman" w:cs="Times New Roman"/>
                <w:color w:val="000000" w:themeColor="text1"/>
              </w:rPr>
              <w:t>·</w:t>
            </w:r>
          </w:p>
        </w:tc>
        <w:tc>
          <w:tcPr>
            <w:tcW w:w="496" w:type="dxa"/>
            <w:vAlign w:val="center"/>
          </w:tcPr>
          <w:p w14:paraId="3D0AD8B7" w14:textId="77777777" w:rsidR="00EB3F2E" w:rsidRDefault="00EB3F2E" w:rsidP="00F406E6">
            <w:pPr>
              <w:jc w:val="center"/>
              <w:rPr>
                <w:ins w:id="137" w:author="RBJ" w:date="2015-09-25T14:11:00Z"/>
                <w:color w:val="000000" w:themeColor="text1"/>
              </w:rPr>
            </w:pPr>
            <w:ins w:id="138" w:author="RBJ" w:date="2015-09-25T14:11:00Z">
              <w:r>
                <w:rPr>
                  <w:color w:val="000000" w:themeColor="text1"/>
                </w:rPr>
                <w:t>V</w:t>
              </w:r>
              <w:r w:rsidRPr="001C0F0C">
                <w:rPr>
                  <w:color w:val="000000" w:themeColor="text1"/>
                  <w:vertAlign w:val="subscript"/>
                </w:rPr>
                <w:t>NF</w:t>
              </w:r>
            </w:ins>
          </w:p>
        </w:tc>
        <w:tc>
          <w:tcPr>
            <w:tcW w:w="764" w:type="dxa"/>
            <w:vAlign w:val="center"/>
          </w:tcPr>
          <w:p w14:paraId="6428ADAF" w14:textId="674452A3" w:rsidR="00EB3F2E" w:rsidRPr="001C0F0C" w:rsidRDefault="00EB3F2E" w:rsidP="00F406E6">
            <w:pPr>
              <w:ind w:right="5"/>
              <w:rPr>
                <w:ins w:id="139" w:author="RBJ" w:date="2015-09-25T14:11:00Z"/>
                <w:color w:val="000000" w:themeColor="text1"/>
              </w:rPr>
            </w:pPr>
            <w:ins w:id="140" w:author="RBJ" w:date="2015-09-25T14:11:00Z">
              <w:r>
                <w:rPr>
                  <w:color w:val="000000" w:themeColor="text1"/>
                </w:rPr>
                <w:t xml:space="preserve">  </w:t>
              </w:r>
            </w:ins>
            <w:r w:rsidR="00F26249">
              <w:rPr>
                <w:rFonts w:ascii="Times New Roman" w:hAnsi="Times New Roman" w:cs="Times New Roman"/>
                <w:color w:val="000000" w:themeColor="text1"/>
              </w:rPr>
              <w:t>·</w:t>
            </w:r>
            <w:ins w:id="141" w:author="RBJ" w:date="2015-09-25T14:11:00Z">
              <w:r>
                <w:rPr>
                  <w:color w:val="000000" w:themeColor="text1"/>
                </w:rPr>
                <w:t xml:space="preserve">   </w:t>
              </w:r>
              <w:r w:rsidRPr="00070F22">
                <w:rPr>
                  <w:i/>
                  <w:color w:val="000000" w:themeColor="text1"/>
                </w:rPr>
                <w:t>κ</w:t>
              </w:r>
            </w:ins>
          </w:p>
        </w:tc>
        <w:tc>
          <w:tcPr>
            <w:tcW w:w="810" w:type="dxa"/>
            <w:vAlign w:val="center"/>
          </w:tcPr>
          <w:p w14:paraId="079BFE2D" w14:textId="3676DA1A" w:rsidR="00EB3F2E" w:rsidRDefault="00EB3F2E" w:rsidP="00CC7B56">
            <w:pPr>
              <w:jc w:val="center"/>
              <w:rPr>
                <w:ins w:id="142" w:author="RBJ" w:date="2015-09-25T14:11:00Z"/>
                <w:color w:val="000000" w:themeColor="text1"/>
              </w:rPr>
            </w:pPr>
            <w:ins w:id="143" w:author="RBJ" w:date="2015-09-25T14:11:00Z">
              <w:r>
                <w:rPr>
                  <w:color w:val="000000" w:themeColor="text1"/>
                </w:rPr>
                <w:t xml:space="preserve">eq. </w:t>
              </w:r>
            </w:ins>
            <w:ins w:id="144" w:author="Michael" w:date="2015-10-04T12:21:00Z">
              <w:r w:rsidR="00CC7B56">
                <w:rPr>
                  <w:color w:val="000000" w:themeColor="text1"/>
                </w:rPr>
                <w:t>3</w:t>
              </w:r>
            </w:ins>
          </w:p>
        </w:tc>
      </w:tr>
    </w:tbl>
    <w:p w14:paraId="50918AC7" w14:textId="77777777" w:rsidR="00E26545" w:rsidRDefault="00E26545" w:rsidP="00E26545">
      <w:pPr>
        <w:spacing w:after="0" w:line="240" w:lineRule="auto"/>
        <w:jc w:val="center"/>
        <w:rPr>
          <w:ins w:id="145" w:author="Michael" w:date="2015-09-28T20:43:00Z"/>
          <w:color w:val="000000" w:themeColor="text1"/>
        </w:rPr>
      </w:pPr>
      <w:ins w:id="146" w:author="Michael" w:date="2015-09-28T20:43:00Z">
        <w:r w:rsidRPr="00583FA5">
          <w:rPr>
            <w:color w:val="000000" w:themeColor="text1"/>
            <w:highlight w:val="yellow"/>
          </w:rPr>
          <w:t>OR</w:t>
        </w:r>
      </w:ins>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13"/>
        <w:gridCol w:w="807"/>
        <w:gridCol w:w="540"/>
        <w:gridCol w:w="810"/>
        <w:gridCol w:w="1080"/>
        <w:gridCol w:w="810"/>
        <w:gridCol w:w="720"/>
      </w:tblGrid>
      <w:tr w:rsidR="00E26545" w14:paraId="5A491C75" w14:textId="77777777" w:rsidTr="00957A36">
        <w:trPr>
          <w:trHeight w:val="302"/>
          <w:jc w:val="center"/>
          <w:ins w:id="147" w:author="Michael" w:date="2015-09-28T20:44:00Z"/>
        </w:trPr>
        <w:tc>
          <w:tcPr>
            <w:tcW w:w="813" w:type="dxa"/>
            <w:vMerge w:val="restart"/>
            <w:vAlign w:val="center"/>
          </w:tcPr>
          <w:p w14:paraId="7C01A836" w14:textId="4C5D39CC" w:rsidR="00E26545" w:rsidRDefault="00E26545" w:rsidP="00785EE9">
            <w:pPr>
              <w:jc w:val="right"/>
              <w:rPr>
                <w:ins w:id="148" w:author="Michael" w:date="2015-09-28T20:44:00Z"/>
                <w:color w:val="000000" w:themeColor="text1"/>
              </w:rPr>
            </w:pPr>
            <w:ins w:id="149" w:author="Michael" w:date="2015-09-28T20:44:00Z">
              <w:r>
                <w:rPr>
                  <w:color w:val="000000" w:themeColor="text1"/>
                </w:rPr>
                <w:t>Q</w:t>
              </w:r>
              <w:r w:rsidRPr="001C0F0C">
                <w:rPr>
                  <w:color w:val="000000" w:themeColor="text1"/>
                  <w:vertAlign w:val="subscript"/>
                </w:rPr>
                <w:t>NF</w:t>
              </w:r>
              <w:r>
                <w:rPr>
                  <w:color w:val="000000" w:themeColor="text1"/>
                </w:rPr>
                <w:t xml:space="preserve"> </w:t>
              </w:r>
            </w:ins>
            <w:r w:rsidR="00913E98">
              <w:rPr>
                <w:color w:val="000000" w:themeColor="text1"/>
              </w:rPr>
              <w:t xml:space="preserve"> </w:t>
            </w:r>
            <w:ins w:id="150" w:author="Michael" w:date="2015-09-28T20:44:00Z">
              <w:r>
                <w:rPr>
                  <w:color w:val="000000" w:themeColor="text1"/>
                </w:rPr>
                <w:t>=</w:t>
              </w:r>
            </w:ins>
          </w:p>
        </w:tc>
        <w:tc>
          <w:tcPr>
            <w:tcW w:w="807" w:type="dxa"/>
            <w:vMerge w:val="restart"/>
            <w:vAlign w:val="center"/>
          </w:tcPr>
          <w:p w14:paraId="669F10E8" w14:textId="0C390807" w:rsidR="00E26545" w:rsidRPr="001C0F0C" w:rsidRDefault="00E26545" w:rsidP="00913E98">
            <w:pPr>
              <w:rPr>
                <w:ins w:id="151" w:author="Michael" w:date="2015-09-28T20:44:00Z"/>
                <w:color w:val="000000" w:themeColor="text1"/>
              </w:rPr>
            </w:pPr>
            <w:ins w:id="152" w:author="Michael" w:date="2015-09-28T20:44:00Z">
              <w:r>
                <w:rPr>
                  <w:color w:val="000000" w:themeColor="text1"/>
                </w:rPr>
                <w:t>Q</w:t>
              </w:r>
              <w:r>
                <w:rPr>
                  <w:color w:val="000000" w:themeColor="text1"/>
                  <w:vertAlign w:val="subscript"/>
                </w:rPr>
                <w:t>F</w:t>
              </w:r>
              <w:r w:rsidRPr="00BE447E">
                <w:rPr>
                  <w:color w:val="000000" w:themeColor="text1"/>
                  <w:vertAlign w:val="subscript"/>
                </w:rPr>
                <w:t>F</w:t>
              </w:r>
              <w:r>
                <w:rPr>
                  <w:color w:val="000000" w:themeColor="text1"/>
                  <w:vertAlign w:val="subscript"/>
                </w:rPr>
                <w:t xml:space="preserve"> </w:t>
              </w:r>
            </w:ins>
            <w:r w:rsidR="00913E98">
              <w:rPr>
                <w:color w:val="000000" w:themeColor="text1"/>
                <w:vertAlign w:val="subscript"/>
              </w:rPr>
              <w:t xml:space="preserve">  </w:t>
            </w:r>
            <w:r w:rsidR="00F26249">
              <w:rPr>
                <w:rFonts w:ascii="Times New Roman" w:hAnsi="Times New Roman" w:cs="Times New Roman"/>
                <w:color w:val="000000" w:themeColor="text1"/>
              </w:rPr>
              <w:t>·</w:t>
            </w:r>
          </w:p>
        </w:tc>
        <w:tc>
          <w:tcPr>
            <w:tcW w:w="540" w:type="dxa"/>
            <w:tcBorders>
              <w:bottom w:val="single" w:sz="4" w:space="0" w:color="auto"/>
            </w:tcBorders>
            <w:vAlign w:val="center"/>
          </w:tcPr>
          <w:p w14:paraId="7F5886B1" w14:textId="77777777" w:rsidR="00E26545" w:rsidRDefault="00E26545" w:rsidP="00785EE9">
            <w:pPr>
              <w:jc w:val="center"/>
              <w:rPr>
                <w:ins w:id="153" w:author="Michael" w:date="2015-09-28T20:44:00Z"/>
                <w:color w:val="000000" w:themeColor="text1"/>
              </w:rPr>
            </w:pPr>
            <w:ins w:id="154" w:author="Michael" w:date="2015-09-28T20:44:00Z">
              <w:r>
                <w:rPr>
                  <w:color w:val="000000" w:themeColor="text1"/>
                </w:rPr>
                <w:t>V</w:t>
              </w:r>
              <w:r w:rsidRPr="001C0F0C">
                <w:rPr>
                  <w:color w:val="000000" w:themeColor="text1"/>
                  <w:vertAlign w:val="subscript"/>
                </w:rPr>
                <w:t>NF</w:t>
              </w:r>
            </w:ins>
          </w:p>
        </w:tc>
        <w:tc>
          <w:tcPr>
            <w:tcW w:w="810" w:type="dxa"/>
            <w:vMerge w:val="restart"/>
            <w:vAlign w:val="center"/>
          </w:tcPr>
          <w:p w14:paraId="7CE120A2" w14:textId="740266D7" w:rsidR="00E26545" w:rsidRPr="001C0F0C" w:rsidRDefault="00E26545" w:rsidP="00E26545">
            <w:pPr>
              <w:ind w:right="5"/>
              <w:rPr>
                <w:ins w:id="155" w:author="Michael" w:date="2015-09-28T20:44:00Z"/>
                <w:color w:val="000000" w:themeColor="text1"/>
              </w:rPr>
            </w:pPr>
            <w:ins w:id="156" w:author="Michael" w:date="2015-09-28T20:44:00Z">
              <w:r>
                <w:rPr>
                  <w:color w:val="000000" w:themeColor="text1"/>
                </w:rPr>
                <w:t xml:space="preserve"> + </w:t>
              </w:r>
            </w:ins>
            <w:r w:rsidR="00913E98">
              <w:rPr>
                <w:color w:val="000000" w:themeColor="text1"/>
              </w:rPr>
              <w:t xml:space="preserve">  </w:t>
            </w:r>
            <w:ins w:id="157" w:author="Michael" w:date="2015-09-28T20:44:00Z">
              <w:r>
                <w:rPr>
                  <w:i/>
                  <w:color w:val="000000" w:themeColor="text1"/>
                </w:rPr>
                <w:t>10</w:t>
              </w:r>
            </w:ins>
          </w:p>
        </w:tc>
        <w:tc>
          <w:tcPr>
            <w:tcW w:w="1080" w:type="dxa"/>
            <w:vMerge w:val="restart"/>
            <w:vAlign w:val="center"/>
          </w:tcPr>
          <w:p w14:paraId="501703AD" w14:textId="703FFAA5" w:rsidR="00E26545" w:rsidRPr="001C0F0C" w:rsidRDefault="00E26545" w:rsidP="00913E98">
            <w:pPr>
              <w:ind w:right="5"/>
              <w:rPr>
                <w:ins w:id="158" w:author="Michael" w:date="2015-09-28T20:44:00Z"/>
                <w:color w:val="000000" w:themeColor="text1"/>
              </w:rPr>
            </w:pPr>
            <w:ins w:id="159" w:author="Michael" w:date="2015-09-28T20:44:00Z">
              <w:r>
                <w:rPr>
                  <w:color w:val="000000" w:themeColor="text1"/>
                </w:rPr>
                <w:t>+</w:t>
              </w:r>
            </w:ins>
            <w:r w:rsidR="00913E98">
              <w:rPr>
                <w:color w:val="000000" w:themeColor="text1"/>
              </w:rPr>
              <w:t xml:space="preserve">  </w:t>
            </w:r>
            <w:ins w:id="160" w:author="Michael" w:date="2015-09-28T20:44:00Z">
              <w:r>
                <w:rPr>
                  <w:color w:val="000000" w:themeColor="text1"/>
                </w:rPr>
                <w:t xml:space="preserve"> 10</w:t>
              </w:r>
            </w:ins>
            <w:ins w:id="161" w:author="Michael" w:date="2015-09-28T20:46:00Z">
              <w:r>
                <w:rPr>
                  <w:color w:val="000000" w:themeColor="text1"/>
                </w:rPr>
                <w:t xml:space="preserve"> </w:t>
              </w:r>
            </w:ins>
            <w:ins w:id="162" w:author="Michael" w:date="2015-09-28T20:44:00Z">
              <w:r>
                <w:rPr>
                  <w:color w:val="000000" w:themeColor="text1"/>
                </w:rPr>
                <w:t>log</w:t>
              </w:r>
            </w:ins>
          </w:p>
        </w:tc>
        <w:tc>
          <w:tcPr>
            <w:tcW w:w="810" w:type="dxa"/>
            <w:vAlign w:val="center"/>
          </w:tcPr>
          <w:p w14:paraId="02344285" w14:textId="3763214D" w:rsidR="00E26545" w:rsidRPr="001C0F0C" w:rsidRDefault="00E26545" w:rsidP="00E26545">
            <w:pPr>
              <w:ind w:right="5"/>
              <w:rPr>
                <w:ins w:id="163" w:author="Michael" w:date="2015-09-28T20:44:00Z"/>
                <w:color w:val="000000" w:themeColor="text1"/>
              </w:rPr>
            </w:pPr>
            <w:ins w:id="164" w:author="Michael" w:date="2015-09-28T20:45:00Z">
              <w:r>
                <w:rPr>
                  <w:color w:val="000000" w:themeColor="text1"/>
                </w:rPr>
                <w:t>(V</w:t>
              </w:r>
              <w:r w:rsidRPr="00E26545">
                <w:rPr>
                  <w:color w:val="000000" w:themeColor="text1"/>
                  <w:vertAlign w:val="subscript"/>
                </w:rPr>
                <w:t>total</w:t>
              </w:r>
              <w:r>
                <w:rPr>
                  <w:color w:val="000000" w:themeColor="text1"/>
                </w:rPr>
                <w:t>)</w:t>
              </w:r>
            </w:ins>
          </w:p>
        </w:tc>
        <w:tc>
          <w:tcPr>
            <w:tcW w:w="720" w:type="dxa"/>
            <w:vMerge w:val="restart"/>
            <w:vAlign w:val="center"/>
          </w:tcPr>
          <w:p w14:paraId="29E89281" w14:textId="12F0C274" w:rsidR="00E26545" w:rsidRDefault="00E26545" w:rsidP="00CC7B56">
            <w:pPr>
              <w:jc w:val="center"/>
              <w:rPr>
                <w:ins w:id="165" w:author="Michael" w:date="2015-09-28T20:44:00Z"/>
                <w:color w:val="000000" w:themeColor="text1"/>
              </w:rPr>
            </w:pPr>
            <w:ins w:id="166" w:author="Michael" w:date="2015-09-28T20:44:00Z">
              <w:r>
                <w:rPr>
                  <w:color w:val="000000" w:themeColor="text1"/>
                </w:rPr>
                <w:t xml:space="preserve">eq. </w:t>
              </w:r>
            </w:ins>
            <w:ins w:id="167" w:author="Michael" w:date="2015-10-04T12:21:00Z">
              <w:r w:rsidR="00CC7B56">
                <w:rPr>
                  <w:color w:val="000000" w:themeColor="text1"/>
                </w:rPr>
                <w:t>3</w:t>
              </w:r>
            </w:ins>
          </w:p>
        </w:tc>
      </w:tr>
      <w:tr w:rsidR="00E26545" w14:paraId="71A313DE" w14:textId="77777777" w:rsidTr="00957A36">
        <w:trPr>
          <w:trHeight w:val="301"/>
          <w:jc w:val="center"/>
          <w:ins w:id="168" w:author="Michael" w:date="2015-09-28T20:44:00Z"/>
        </w:trPr>
        <w:tc>
          <w:tcPr>
            <w:tcW w:w="813" w:type="dxa"/>
            <w:vMerge/>
            <w:vAlign w:val="center"/>
          </w:tcPr>
          <w:p w14:paraId="41D58AD2" w14:textId="77777777" w:rsidR="00E26545" w:rsidRDefault="00E26545" w:rsidP="00785EE9">
            <w:pPr>
              <w:jc w:val="center"/>
              <w:rPr>
                <w:ins w:id="169" w:author="Michael" w:date="2015-09-28T20:44:00Z"/>
                <w:color w:val="000000" w:themeColor="text1"/>
              </w:rPr>
            </w:pPr>
          </w:p>
        </w:tc>
        <w:tc>
          <w:tcPr>
            <w:tcW w:w="807" w:type="dxa"/>
            <w:vMerge/>
          </w:tcPr>
          <w:p w14:paraId="383B7DB8" w14:textId="77777777" w:rsidR="00E26545" w:rsidRDefault="00E26545" w:rsidP="00785EE9">
            <w:pPr>
              <w:jc w:val="center"/>
              <w:rPr>
                <w:ins w:id="170" w:author="Michael" w:date="2015-09-28T20:44:00Z"/>
                <w:color w:val="000000" w:themeColor="text1"/>
              </w:rPr>
            </w:pPr>
          </w:p>
        </w:tc>
        <w:tc>
          <w:tcPr>
            <w:tcW w:w="540" w:type="dxa"/>
            <w:tcBorders>
              <w:top w:val="single" w:sz="4" w:space="0" w:color="auto"/>
            </w:tcBorders>
            <w:vAlign w:val="center"/>
          </w:tcPr>
          <w:p w14:paraId="5D52D71B" w14:textId="77777777" w:rsidR="00E26545" w:rsidRDefault="00E26545" w:rsidP="00785EE9">
            <w:pPr>
              <w:jc w:val="center"/>
              <w:rPr>
                <w:ins w:id="171" w:author="Michael" w:date="2015-09-28T20:44:00Z"/>
                <w:color w:val="000000" w:themeColor="text1"/>
              </w:rPr>
            </w:pPr>
            <w:ins w:id="172" w:author="Michael" w:date="2015-09-28T20:44:00Z">
              <w:r>
                <w:rPr>
                  <w:color w:val="000000" w:themeColor="text1"/>
                </w:rPr>
                <w:t>V</w:t>
              </w:r>
              <w:r>
                <w:rPr>
                  <w:color w:val="000000" w:themeColor="text1"/>
                  <w:vertAlign w:val="subscript"/>
                </w:rPr>
                <w:t>FF</w:t>
              </w:r>
            </w:ins>
          </w:p>
        </w:tc>
        <w:tc>
          <w:tcPr>
            <w:tcW w:w="810" w:type="dxa"/>
            <w:vMerge/>
            <w:vAlign w:val="center"/>
          </w:tcPr>
          <w:p w14:paraId="7D3E7E07" w14:textId="77777777" w:rsidR="00E26545" w:rsidRDefault="00E26545" w:rsidP="00785EE9">
            <w:pPr>
              <w:jc w:val="center"/>
              <w:rPr>
                <w:ins w:id="173" w:author="Michael" w:date="2015-09-28T20:44:00Z"/>
                <w:color w:val="000000" w:themeColor="text1"/>
              </w:rPr>
            </w:pPr>
          </w:p>
        </w:tc>
        <w:tc>
          <w:tcPr>
            <w:tcW w:w="1080" w:type="dxa"/>
            <w:vMerge/>
            <w:vAlign w:val="center"/>
          </w:tcPr>
          <w:p w14:paraId="7C6B2DE2" w14:textId="77777777" w:rsidR="00E26545" w:rsidRDefault="00E26545" w:rsidP="00785EE9">
            <w:pPr>
              <w:jc w:val="center"/>
              <w:rPr>
                <w:ins w:id="174" w:author="Michael" w:date="2015-09-28T20:44:00Z"/>
                <w:color w:val="000000" w:themeColor="text1"/>
              </w:rPr>
            </w:pPr>
          </w:p>
        </w:tc>
        <w:tc>
          <w:tcPr>
            <w:tcW w:w="810" w:type="dxa"/>
            <w:vAlign w:val="center"/>
          </w:tcPr>
          <w:p w14:paraId="4E1309CA" w14:textId="2CB25EC2" w:rsidR="00E26545" w:rsidRDefault="00E26545" w:rsidP="00785EE9">
            <w:pPr>
              <w:jc w:val="center"/>
              <w:rPr>
                <w:ins w:id="175" w:author="Michael" w:date="2015-09-28T20:44:00Z"/>
                <w:color w:val="000000" w:themeColor="text1"/>
              </w:rPr>
            </w:pPr>
            <w:ins w:id="176" w:author="Michael" w:date="2015-09-28T20:45:00Z">
              <w:r>
                <w:rPr>
                  <w:color w:val="000000" w:themeColor="text1"/>
                </w:rPr>
                <w:t>38</w:t>
              </w:r>
            </w:ins>
          </w:p>
        </w:tc>
        <w:tc>
          <w:tcPr>
            <w:tcW w:w="720" w:type="dxa"/>
            <w:vMerge/>
          </w:tcPr>
          <w:p w14:paraId="4B6B6233" w14:textId="77777777" w:rsidR="00E26545" w:rsidRDefault="00E26545" w:rsidP="00785EE9">
            <w:pPr>
              <w:rPr>
                <w:ins w:id="177" w:author="Michael" w:date="2015-09-28T20:44:00Z"/>
                <w:color w:val="000000" w:themeColor="text1"/>
              </w:rPr>
            </w:pPr>
          </w:p>
        </w:tc>
      </w:tr>
    </w:tbl>
    <w:p w14:paraId="6655F08A" w14:textId="77777777" w:rsidR="00E26545" w:rsidRDefault="00E26545" w:rsidP="00CE1830">
      <w:pPr>
        <w:spacing w:after="0" w:line="240" w:lineRule="auto"/>
        <w:rPr>
          <w:ins w:id="178" w:author="Michael" w:date="2015-09-28T20:43:00Z"/>
          <w:color w:val="000000" w:themeColor="text1"/>
        </w:rPr>
      </w:pPr>
    </w:p>
    <w:p w14:paraId="30728063" w14:textId="0FA13180" w:rsidR="001C0F0C" w:rsidRPr="00E26545" w:rsidRDefault="001C0F0C" w:rsidP="00D9642B">
      <w:pPr>
        <w:spacing w:after="0" w:line="240" w:lineRule="auto"/>
        <w:jc w:val="both"/>
        <w:rPr>
          <w:ins w:id="179" w:author="RBJ" w:date="2015-09-25T14:16:00Z"/>
          <w:color w:val="000000" w:themeColor="text1"/>
        </w:rPr>
      </w:pPr>
      <w:ins w:id="180" w:author="RBJ" w:date="2015-09-25T13:59:00Z">
        <w:r>
          <w:rPr>
            <w:color w:val="000000" w:themeColor="text1"/>
          </w:rPr>
          <w:t>where</w:t>
        </w:r>
      </w:ins>
      <w:ins w:id="181" w:author="RBJ" w:date="2015-09-25T14:01:00Z">
        <w:r>
          <w:rPr>
            <w:color w:val="000000" w:themeColor="text1"/>
          </w:rPr>
          <w:t xml:space="preserve"> Q</w:t>
        </w:r>
        <w:r>
          <w:rPr>
            <w:color w:val="000000" w:themeColor="text1"/>
            <w:vertAlign w:val="subscript"/>
          </w:rPr>
          <w:t>F</w:t>
        </w:r>
        <w:r w:rsidRPr="00BE447E">
          <w:rPr>
            <w:color w:val="000000" w:themeColor="text1"/>
            <w:vertAlign w:val="subscript"/>
          </w:rPr>
          <w:t>F</w:t>
        </w:r>
      </w:ins>
      <w:ins w:id="182" w:author="RBJ" w:date="2015-09-25T13:59:00Z">
        <w:r>
          <w:rPr>
            <w:color w:val="000000" w:themeColor="text1"/>
          </w:rPr>
          <w:t xml:space="preserve"> </w:t>
        </w:r>
      </w:ins>
      <w:ins w:id="183" w:author="RBJ" w:date="2015-09-25T14:02:00Z">
        <w:r w:rsidR="00070F22">
          <w:rPr>
            <w:color w:val="000000" w:themeColor="text1"/>
          </w:rPr>
          <w:t>(m</w:t>
        </w:r>
        <w:r w:rsidR="00070F22" w:rsidRPr="00070F22">
          <w:rPr>
            <w:color w:val="000000" w:themeColor="text1"/>
            <w:vertAlign w:val="subscript"/>
          </w:rPr>
          <w:t>3</w:t>
        </w:r>
        <w:r w:rsidR="00070F22">
          <w:rPr>
            <w:color w:val="000000" w:themeColor="text1"/>
          </w:rPr>
          <w:t xml:space="preserve">/min) </w:t>
        </w:r>
      </w:ins>
      <w:ins w:id="184" w:author="RBJ" w:date="2015-09-25T14:01:00Z">
        <w:r>
          <w:rPr>
            <w:color w:val="000000" w:themeColor="text1"/>
          </w:rPr>
          <w:t>is the ventilation rate</w:t>
        </w:r>
        <w:r w:rsidR="00070F22">
          <w:rPr>
            <w:color w:val="000000" w:themeColor="text1"/>
          </w:rPr>
          <w:t xml:space="preserve"> of </w:t>
        </w:r>
      </w:ins>
      <w:ins w:id="185" w:author="RBJ" w:date="2015-09-25T14:02:00Z">
        <w:r w:rsidR="00070F22">
          <w:rPr>
            <w:color w:val="000000" w:themeColor="text1"/>
          </w:rPr>
          <w:t>clean air</w:t>
        </w:r>
      </w:ins>
      <w:ins w:id="186" w:author="RBJ" w:date="2015-09-25T14:11:00Z">
        <w:r w:rsidR="00583FA5">
          <w:rPr>
            <w:color w:val="000000" w:themeColor="text1"/>
          </w:rPr>
          <w:t xml:space="preserve"> equal to </w:t>
        </w:r>
        <w:r w:rsidR="00EB3F2E">
          <w:rPr>
            <w:color w:val="000000" w:themeColor="text1"/>
          </w:rPr>
          <w:t xml:space="preserve">the </w:t>
        </w:r>
      </w:ins>
      <w:ins w:id="187" w:author="Michael" w:date="2015-09-28T20:41:00Z">
        <w:r w:rsidR="0070771D">
          <w:rPr>
            <w:color w:val="000000" w:themeColor="text1"/>
          </w:rPr>
          <w:t>AER</w:t>
        </w:r>
      </w:ins>
      <w:ins w:id="188" w:author="RBJ" w:date="2015-09-25T14:12:00Z">
        <w:r w:rsidR="00EB3F2E">
          <w:rPr>
            <w:color w:val="000000" w:themeColor="text1"/>
          </w:rPr>
          <w:t xml:space="preserve"> </w:t>
        </w:r>
      </w:ins>
      <w:ins w:id="189" w:author="RBJ" w:date="2015-09-25T14:11:00Z">
        <w:r w:rsidR="00EB3F2E">
          <w:rPr>
            <w:color w:val="000000" w:themeColor="text1"/>
          </w:rPr>
          <w:t>divided by</w:t>
        </w:r>
      </w:ins>
      <w:ins w:id="190" w:author="Michael" w:date="2015-09-28T20:47:00Z">
        <w:r w:rsidR="00E26545">
          <w:rPr>
            <w:color w:val="000000" w:themeColor="text1"/>
          </w:rPr>
          <w:t xml:space="preserve"> </w:t>
        </w:r>
      </w:ins>
      <w:ins w:id="191" w:author="RBJ" w:date="2015-09-25T14:12:00Z">
        <w:r w:rsidR="00EB3F2E">
          <w:rPr>
            <w:color w:val="000000" w:themeColor="text1"/>
          </w:rPr>
          <w:t>V</w:t>
        </w:r>
        <w:r w:rsidR="00EB3F2E" w:rsidRPr="00EB3F2E">
          <w:rPr>
            <w:color w:val="000000" w:themeColor="text1"/>
            <w:vertAlign w:val="subscript"/>
          </w:rPr>
          <w:t>FF</w:t>
        </w:r>
      </w:ins>
      <w:ins w:id="192" w:author="RBJ" w:date="2015-09-25T14:02:00Z">
        <w:r w:rsidR="00070F22">
          <w:rPr>
            <w:color w:val="000000" w:themeColor="text1"/>
          </w:rPr>
          <w:t xml:space="preserve">, </w:t>
        </w:r>
      </w:ins>
      <w:ins w:id="193" w:author="RBJ" w:date="2015-09-25T14:03:00Z">
        <w:r w:rsidR="00070F22">
          <w:rPr>
            <w:color w:val="000000" w:themeColor="text1"/>
          </w:rPr>
          <w:t xml:space="preserve">and </w:t>
        </w:r>
      </w:ins>
      <w:ins w:id="194" w:author="RBJ" w:date="2015-09-25T14:06:00Z">
        <w:r w:rsidR="00070F22" w:rsidRPr="00BE447E">
          <w:rPr>
            <w:i/>
            <w:color w:val="000000" w:themeColor="text1"/>
          </w:rPr>
          <w:t>κ</w:t>
        </w:r>
      </w:ins>
      <w:ins w:id="195" w:author="RBJ" w:date="2015-09-25T14:03:00Z">
        <w:r w:rsidR="00070F22">
          <w:rPr>
            <w:color w:val="000000" w:themeColor="text1"/>
          </w:rPr>
          <w:t xml:space="preserve"> </w:t>
        </w:r>
      </w:ins>
      <w:ins w:id="196" w:author="RBJ" w:date="2015-09-25T14:04:00Z">
        <w:r w:rsidR="00070F22">
          <w:rPr>
            <w:color w:val="000000" w:themeColor="text1"/>
          </w:rPr>
          <w:t xml:space="preserve">is a </w:t>
        </w:r>
      </w:ins>
      <w:ins w:id="197" w:author="RBJ" w:date="2015-09-25T14:05:00Z">
        <w:r w:rsidR="00070F22">
          <w:rPr>
            <w:color w:val="000000" w:themeColor="text1"/>
          </w:rPr>
          <w:t>(</w:t>
        </w:r>
        <w:r w:rsidR="00070F22" w:rsidRPr="00583FA5">
          <w:rPr>
            <w:color w:val="000000" w:themeColor="text1"/>
            <w:highlight w:val="yellow"/>
          </w:rPr>
          <w:t>constant</w:t>
        </w:r>
        <w:r w:rsidR="00070F22">
          <w:rPr>
            <w:color w:val="000000" w:themeColor="text1"/>
          </w:rPr>
          <w:t>)</w:t>
        </w:r>
      </w:ins>
      <w:ins w:id="198" w:author="RBJ" w:date="2015-09-25T14:06:00Z">
        <w:r w:rsidR="00070F22">
          <w:rPr>
            <w:color w:val="000000" w:themeColor="text1"/>
          </w:rPr>
          <w:t xml:space="preserve"> equal to 10 m</w:t>
        </w:r>
        <w:r w:rsidR="00070F22" w:rsidRPr="00070F22">
          <w:rPr>
            <w:color w:val="000000" w:themeColor="text1"/>
            <w:vertAlign w:val="superscript"/>
          </w:rPr>
          <w:t>3</w:t>
        </w:r>
        <w:r w:rsidR="00070F22">
          <w:rPr>
            <w:color w:val="000000" w:themeColor="text1"/>
          </w:rPr>
          <w:t>/min.</w:t>
        </w:r>
      </w:ins>
      <w:ins w:id="199" w:author="Michael" w:date="2015-09-28T20:47:00Z">
        <w:r w:rsidR="00E26545">
          <w:rPr>
            <w:color w:val="000000" w:themeColor="text1"/>
          </w:rPr>
          <w:t xml:space="preserve"> The minimum value of V</w:t>
        </w:r>
        <w:r w:rsidR="00E26545" w:rsidRPr="00E26545">
          <w:rPr>
            <w:color w:val="000000" w:themeColor="text1"/>
            <w:vertAlign w:val="subscript"/>
          </w:rPr>
          <w:t>total</w:t>
        </w:r>
        <w:r w:rsidR="00E26545">
          <w:rPr>
            <w:color w:val="000000" w:themeColor="text1"/>
          </w:rPr>
          <w:t xml:space="preserve"> has been set to 38 m</w:t>
        </w:r>
        <w:r w:rsidR="00E26545" w:rsidRPr="00E26545">
          <w:rPr>
            <w:color w:val="000000" w:themeColor="text1"/>
            <w:vertAlign w:val="superscript"/>
          </w:rPr>
          <w:t>3</w:t>
        </w:r>
      </w:ins>
      <w:ins w:id="200" w:author="Michael" w:date="2015-09-28T20:48:00Z">
        <w:r w:rsidR="00E26545">
          <w:rPr>
            <w:color w:val="000000" w:themeColor="text1"/>
          </w:rPr>
          <w:t>.</w:t>
        </w:r>
      </w:ins>
    </w:p>
    <w:p w14:paraId="17B2F5CC" w14:textId="77777777" w:rsidR="00011B92" w:rsidRDefault="00011B92" w:rsidP="00CE1830">
      <w:pPr>
        <w:spacing w:after="0" w:line="240" w:lineRule="auto"/>
        <w:rPr>
          <w:ins w:id="201" w:author="RBJ" w:date="2015-09-25T14:16:00Z"/>
          <w:color w:val="000000" w:themeColor="text1"/>
        </w:rPr>
      </w:pPr>
    </w:p>
    <w:p w14:paraId="2A5958BC" w14:textId="7A579309" w:rsidR="00011B92" w:rsidRDefault="00011B92" w:rsidP="00CE1830">
      <w:pPr>
        <w:spacing w:after="0" w:line="240" w:lineRule="auto"/>
        <w:rPr>
          <w:color w:val="000000" w:themeColor="text1"/>
        </w:rPr>
      </w:pPr>
      <w:ins w:id="202" w:author="RBJ" w:date="2015-09-25T14:16:00Z">
        <w:r w:rsidRPr="0041320A">
          <w:rPr>
            <w:color w:val="000000" w:themeColor="text1"/>
            <w:highlight w:val="yellow"/>
          </w:rPr>
          <w:lastRenderedPageBreak/>
          <w:t>The potential resulting NF and FF airborne concentrations</w:t>
        </w:r>
      </w:ins>
      <w:ins w:id="203" w:author="RBJ" w:date="2015-09-25T14:19:00Z">
        <w:r w:rsidRPr="0041320A">
          <w:rPr>
            <w:color w:val="000000" w:themeColor="text1"/>
            <w:highlight w:val="yellow"/>
          </w:rPr>
          <w:t xml:space="preserve"> (C</w:t>
        </w:r>
        <w:r w:rsidRPr="0041320A">
          <w:rPr>
            <w:color w:val="000000" w:themeColor="text1"/>
            <w:highlight w:val="yellow"/>
            <w:vertAlign w:val="subscript"/>
          </w:rPr>
          <w:t>NF</w:t>
        </w:r>
        <w:r w:rsidRPr="0041320A">
          <w:rPr>
            <w:color w:val="000000" w:themeColor="text1"/>
            <w:highlight w:val="yellow"/>
          </w:rPr>
          <w:t>, C</w:t>
        </w:r>
        <w:r w:rsidRPr="0041320A">
          <w:rPr>
            <w:color w:val="000000" w:themeColor="text1"/>
            <w:highlight w:val="yellow"/>
            <w:vertAlign w:val="subscript"/>
          </w:rPr>
          <w:t>FF</w:t>
        </w:r>
        <w:r w:rsidRPr="0041320A">
          <w:rPr>
            <w:color w:val="000000" w:themeColor="text1"/>
            <w:highlight w:val="yellow"/>
          </w:rPr>
          <w:t>)</w:t>
        </w:r>
      </w:ins>
      <w:ins w:id="204" w:author="RBJ" w:date="2015-09-25T14:16:00Z">
        <w:r w:rsidRPr="0041320A">
          <w:rPr>
            <w:color w:val="000000" w:themeColor="text1"/>
            <w:highlight w:val="yellow"/>
          </w:rPr>
          <w:t xml:space="preserve"> of Ti</w:t>
        </w:r>
      </w:ins>
      <w:ins w:id="205" w:author="RBJ" w:date="2015-09-25T14:17:00Z">
        <w:r w:rsidRPr="0041320A">
          <w:rPr>
            <w:color w:val="000000" w:themeColor="text1"/>
            <w:highlight w:val="yellow"/>
          </w:rPr>
          <w:t>O</w:t>
        </w:r>
        <w:r w:rsidRPr="0041320A">
          <w:rPr>
            <w:color w:val="000000" w:themeColor="text1"/>
            <w:highlight w:val="yellow"/>
            <w:vertAlign w:val="subscript"/>
          </w:rPr>
          <w:t>2</w:t>
        </w:r>
        <w:r w:rsidRPr="0041320A">
          <w:rPr>
            <w:color w:val="000000" w:themeColor="text1"/>
            <w:highlight w:val="yellow"/>
          </w:rPr>
          <w:t xml:space="preserve"> </w:t>
        </w:r>
      </w:ins>
      <w:r w:rsidR="00CC7B56">
        <w:rPr>
          <w:color w:val="000000" w:themeColor="text1"/>
          <w:highlight w:val="yellow"/>
        </w:rPr>
        <w:t xml:space="preserve">were calculated using Equations </w:t>
      </w:r>
      <w:ins w:id="206" w:author="Michael" w:date="2015-10-04T12:21:00Z">
        <w:r w:rsidR="00CC7B56">
          <w:rPr>
            <w:color w:val="000000" w:themeColor="text1"/>
            <w:highlight w:val="yellow"/>
          </w:rPr>
          <w:t xml:space="preserve">4 </w:t>
        </w:r>
      </w:ins>
      <w:r w:rsidR="00CC7B56">
        <w:rPr>
          <w:color w:val="000000" w:themeColor="text1"/>
          <w:highlight w:val="yellow"/>
        </w:rPr>
        <w:t xml:space="preserve">and </w:t>
      </w:r>
      <w:ins w:id="207" w:author="Michael" w:date="2015-10-04T12:21:00Z">
        <w:r w:rsidR="00CC7B56">
          <w:rPr>
            <w:color w:val="000000" w:themeColor="text1"/>
            <w:highlight w:val="yellow"/>
          </w:rPr>
          <w:t>5</w:t>
        </w:r>
      </w:ins>
      <w:commentRangeStart w:id="208"/>
      <w:r w:rsidR="00CC7B56">
        <w:rPr>
          <w:color w:val="000000" w:themeColor="text1"/>
          <w:highlight w:val="yellow"/>
        </w:rPr>
        <w:t>:</w:t>
      </w:r>
      <w:commentRangeEnd w:id="208"/>
      <w:r w:rsidR="00CC7B56">
        <w:rPr>
          <w:rStyle w:val="CommentReference"/>
        </w:rPr>
        <w:commentReference w:id="208"/>
      </w:r>
    </w:p>
    <w:p w14:paraId="7C773258" w14:textId="77777777" w:rsidR="00E26545" w:rsidRDefault="00E26545" w:rsidP="00CE1830">
      <w:pPr>
        <w:spacing w:after="0" w:line="240" w:lineRule="auto"/>
        <w:rPr>
          <w:color w:val="000000" w:themeColor="text1"/>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5"/>
        <w:gridCol w:w="450"/>
        <w:gridCol w:w="496"/>
        <w:gridCol w:w="494"/>
        <w:gridCol w:w="360"/>
        <w:gridCol w:w="1530"/>
        <w:gridCol w:w="360"/>
        <w:gridCol w:w="1530"/>
        <w:gridCol w:w="360"/>
        <w:gridCol w:w="990"/>
        <w:gridCol w:w="905"/>
      </w:tblGrid>
      <w:tr w:rsidR="00F5687E" w14:paraId="614F8D9F" w14:textId="77777777" w:rsidTr="00913E98">
        <w:trPr>
          <w:jc w:val="center"/>
        </w:trPr>
        <w:tc>
          <w:tcPr>
            <w:tcW w:w="1165" w:type="dxa"/>
            <w:vMerge w:val="restart"/>
            <w:vAlign w:val="center"/>
          </w:tcPr>
          <w:p w14:paraId="6F7CAEA5" w14:textId="1B0D5A20" w:rsidR="00F5687E" w:rsidRDefault="00F5687E" w:rsidP="00F5687E">
            <w:pPr>
              <w:jc w:val="center"/>
              <w:rPr>
                <w:color w:val="000000" w:themeColor="text1"/>
              </w:rPr>
            </w:pPr>
            <w:r>
              <w:rPr>
                <w:color w:val="000000" w:themeColor="text1"/>
              </w:rPr>
              <w:t>C</w:t>
            </w:r>
            <w:r w:rsidRPr="00F5687E">
              <w:rPr>
                <w:color w:val="000000" w:themeColor="text1"/>
                <w:vertAlign w:val="subscript"/>
              </w:rPr>
              <w:t>inh,NF</w:t>
            </w:r>
            <w:r>
              <w:rPr>
                <w:color w:val="000000" w:themeColor="text1"/>
                <w:vertAlign w:val="subscript"/>
              </w:rPr>
              <w:t xml:space="preserve"> </w:t>
            </w:r>
            <w:r>
              <w:rPr>
                <w:color w:val="000000" w:themeColor="text1"/>
              </w:rPr>
              <w:t>(t</w:t>
            </w:r>
            <w:r w:rsidRPr="00F5687E">
              <w:rPr>
                <w:color w:val="000000" w:themeColor="text1"/>
                <w:vertAlign w:val="subscript"/>
              </w:rPr>
              <w:t>i</w:t>
            </w:r>
            <w:r>
              <w:rPr>
                <w:color w:val="000000" w:themeColor="text1"/>
              </w:rPr>
              <w:t>)</w:t>
            </w:r>
          </w:p>
        </w:tc>
        <w:tc>
          <w:tcPr>
            <w:tcW w:w="450" w:type="dxa"/>
            <w:vMerge w:val="restart"/>
            <w:vAlign w:val="center"/>
          </w:tcPr>
          <w:p w14:paraId="420ACA26" w14:textId="6CF14B83" w:rsidR="00F5687E" w:rsidRDefault="00F5687E" w:rsidP="00F5687E">
            <w:pPr>
              <w:jc w:val="center"/>
              <w:rPr>
                <w:color w:val="000000" w:themeColor="text1"/>
              </w:rPr>
            </w:pPr>
            <w:r>
              <w:rPr>
                <w:color w:val="000000" w:themeColor="text1"/>
              </w:rPr>
              <w:t>=</w:t>
            </w:r>
          </w:p>
        </w:tc>
        <w:tc>
          <w:tcPr>
            <w:tcW w:w="496" w:type="dxa"/>
            <w:tcBorders>
              <w:bottom w:val="single" w:sz="4" w:space="0" w:color="auto"/>
            </w:tcBorders>
          </w:tcPr>
          <w:p w14:paraId="1D44D71F" w14:textId="1B4AE115" w:rsidR="00F5687E" w:rsidRDefault="00F5687E" w:rsidP="00F5687E">
            <w:pPr>
              <w:jc w:val="center"/>
              <w:rPr>
                <w:color w:val="000000" w:themeColor="text1"/>
              </w:rPr>
            </w:pPr>
            <w:r>
              <w:rPr>
                <w:color w:val="000000" w:themeColor="text1"/>
              </w:rPr>
              <w:t>E</w:t>
            </w:r>
            <w:r w:rsidRPr="00F5687E">
              <w:rPr>
                <w:color w:val="000000" w:themeColor="text1"/>
                <w:vertAlign w:val="subscript"/>
              </w:rPr>
              <w:t>i</w:t>
            </w:r>
          </w:p>
        </w:tc>
        <w:tc>
          <w:tcPr>
            <w:tcW w:w="494" w:type="dxa"/>
            <w:vMerge w:val="restart"/>
            <w:vAlign w:val="center"/>
          </w:tcPr>
          <w:p w14:paraId="74FD7861" w14:textId="45E0E481" w:rsidR="00F5687E" w:rsidRDefault="00F5687E" w:rsidP="00F5687E">
            <w:pPr>
              <w:jc w:val="center"/>
              <w:rPr>
                <w:color w:val="000000" w:themeColor="text1"/>
              </w:rPr>
            </w:pPr>
            <w:r>
              <w:rPr>
                <w:color w:val="000000" w:themeColor="text1"/>
              </w:rPr>
              <w:t>(t</w:t>
            </w:r>
            <w:r w:rsidRPr="00F5687E">
              <w:rPr>
                <w:color w:val="000000" w:themeColor="text1"/>
                <w:vertAlign w:val="subscript"/>
              </w:rPr>
              <w:t>i</w:t>
            </w:r>
            <w:r>
              <w:rPr>
                <w:color w:val="000000" w:themeColor="text1"/>
              </w:rPr>
              <w:t>)</w:t>
            </w:r>
          </w:p>
        </w:tc>
        <w:tc>
          <w:tcPr>
            <w:tcW w:w="360" w:type="dxa"/>
            <w:vMerge w:val="restart"/>
            <w:vAlign w:val="center"/>
          </w:tcPr>
          <w:p w14:paraId="3B002350" w14:textId="47F1AFB6" w:rsidR="00F5687E" w:rsidRDefault="00F5687E" w:rsidP="00F5687E">
            <w:pPr>
              <w:jc w:val="center"/>
              <w:rPr>
                <w:color w:val="000000" w:themeColor="text1"/>
              </w:rPr>
            </w:pPr>
            <w:r>
              <w:rPr>
                <w:color w:val="000000" w:themeColor="text1"/>
              </w:rPr>
              <w:t>+</w:t>
            </w:r>
          </w:p>
        </w:tc>
        <w:tc>
          <w:tcPr>
            <w:tcW w:w="1530" w:type="dxa"/>
            <w:tcBorders>
              <w:bottom w:val="single" w:sz="4" w:space="0" w:color="auto"/>
            </w:tcBorders>
          </w:tcPr>
          <w:p w14:paraId="0F579A7E" w14:textId="4F4679DD" w:rsidR="00F5687E" w:rsidRDefault="00F5687E" w:rsidP="00CE1830">
            <w:pPr>
              <w:rPr>
                <w:color w:val="000000" w:themeColor="text1"/>
              </w:rPr>
            </w:pPr>
            <w:r>
              <w:rPr>
                <w:color w:val="000000" w:themeColor="text1"/>
              </w:rPr>
              <w:t>M</w:t>
            </w:r>
            <w:r w:rsidRPr="00F5687E">
              <w:rPr>
                <w:color w:val="000000" w:themeColor="text1"/>
                <w:vertAlign w:val="subscript"/>
              </w:rPr>
              <w:t>inh, FF</w:t>
            </w:r>
            <w:r w:rsidRPr="00F5687E">
              <w:rPr>
                <w:color w:val="000000" w:themeColor="text1"/>
                <w:vertAlign w:val="subscript"/>
              </w:rPr>
              <w:sym w:font="Wingdings" w:char="F0E0"/>
            </w:r>
            <w:r w:rsidRPr="00F5687E">
              <w:rPr>
                <w:color w:val="000000" w:themeColor="text1"/>
                <w:vertAlign w:val="subscript"/>
              </w:rPr>
              <w:t>NF</w:t>
            </w:r>
            <w:r>
              <w:rPr>
                <w:color w:val="000000" w:themeColor="text1"/>
                <w:vertAlign w:val="subscript"/>
              </w:rPr>
              <w:t xml:space="preserve"> </w:t>
            </w:r>
            <w:r>
              <w:rPr>
                <w:color w:val="000000" w:themeColor="text1"/>
              </w:rPr>
              <w:t>(</w:t>
            </w:r>
            <w:r w:rsidRPr="00F5687E">
              <w:rPr>
                <w:color w:val="000000" w:themeColor="text1"/>
              </w:rPr>
              <w:t>t</w:t>
            </w:r>
            <w:r w:rsidRPr="00F5687E">
              <w:rPr>
                <w:color w:val="000000" w:themeColor="text1"/>
                <w:vertAlign w:val="subscript"/>
              </w:rPr>
              <w:t>i-1</w:t>
            </w:r>
            <w:r>
              <w:rPr>
                <w:color w:val="000000" w:themeColor="text1"/>
              </w:rPr>
              <w:t>)</w:t>
            </w:r>
          </w:p>
        </w:tc>
        <w:tc>
          <w:tcPr>
            <w:tcW w:w="360" w:type="dxa"/>
            <w:vMerge w:val="restart"/>
            <w:vAlign w:val="center"/>
          </w:tcPr>
          <w:p w14:paraId="2ECE92DD" w14:textId="281C42C1" w:rsidR="00F5687E" w:rsidRDefault="00F5687E" w:rsidP="00F5687E">
            <w:pPr>
              <w:jc w:val="center"/>
              <w:rPr>
                <w:color w:val="000000" w:themeColor="text1"/>
              </w:rPr>
            </w:pPr>
            <w:r>
              <w:rPr>
                <w:color w:val="000000" w:themeColor="text1"/>
              </w:rPr>
              <w:t>-</w:t>
            </w:r>
          </w:p>
        </w:tc>
        <w:tc>
          <w:tcPr>
            <w:tcW w:w="1530" w:type="dxa"/>
            <w:tcBorders>
              <w:bottom w:val="single" w:sz="4" w:space="0" w:color="auto"/>
            </w:tcBorders>
          </w:tcPr>
          <w:p w14:paraId="45E4FFE0" w14:textId="10D53014" w:rsidR="00F5687E" w:rsidRDefault="00F5687E" w:rsidP="00CE1830">
            <w:pPr>
              <w:rPr>
                <w:color w:val="000000" w:themeColor="text1"/>
              </w:rPr>
            </w:pPr>
            <w:r>
              <w:rPr>
                <w:color w:val="000000" w:themeColor="text1"/>
              </w:rPr>
              <w:t>M</w:t>
            </w:r>
            <w:r w:rsidRPr="00F5687E">
              <w:rPr>
                <w:color w:val="000000" w:themeColor="text1"/>
                <w:vertAlign w:val="subscript"/>
              </w:rPr>
              <w:t>inh, NF</w:t>
            </w:r>
            <w:r w:rsidRPr="00F5687E">
              <w:rPr>
                <w:color w:val="000000" w:themeColor="text1"/>
                <w:vertAlign w:val="subscript"/>
              </w:rPr>
              <w:sym w:font="Wingdings" w:char="F0E0"/>
            </w:r>
            <w:r w:rsidRPr="00F5687E">
              <w:rPr>
                <w:color w:val="000000" w:themeColor="text1"/>
                <w:vertAlign w:val="subscript"/>
              </w:rPr>
              <w:t>FF</w:t>
            </w:r>
            <w:r>
              <w:rPr>
                <w:color w:val="000000" w:themeColor="text1"/>
                <w:vertAlign w:val="subscript"/>
              </w:rPr>
              <w:t xml:space="preserve"> </w:t>
            </w:r>
            <w:r w:rsidRPr="00F5687E">
              <w:rPr>
                <w:color w:val="000000" w:themeColor="text1"/>
              </w:rPr>
              <w:t>(t</w:t>
            </w:r>
            <w:r w:rsidRPr="00F5687E">
              <w:rPr>
                <w:color w:val="000000" w:themeColor="text1"/>
                <w:vertAlign w:val="subscript"/>
              </w:rPr>
              <w:t>i-1</w:t>
            </w:r>
            <w:r>
              <w:rPr>
                <w:color w:val="000000" w:themeColor="text1"/>
              </w:rPr>
              <w:t>)</w:t>
            </w:r>
          </w:p>
        </w:tc>
        <w:tc>
          <w:tcPr>
            <w:tcW w:w="360" w:type="dxa"/>
            <w:vMerge w:val="restart"/>
            <w:vAlign w:val="center"/>
          </w:tcPr>
          <w:p w14:paraId="7D391B2C" w14:textId="1D784B15" w:rsidR="00F5687E" w:rsidRDefault="00F5687E" w:rsidP="00F5687E">
            <w:pPr>
              <w:jc w:val="center"/>
              <w:rPr>
                <w:color w:val="000000" w:themeColor="text1"/>
              </w:rPr>
            </w:pPr>
            <w:r>
              <w:rPr>
                <w:color w:val="000000" w:themeColor="text1"/>
              </w:rPr>
              <w:t>+</w:t>
            </w:r>
          </w:p>
        </w:tc>
        <w:tc>
          <w:tcPr>
            <w:tcW w:w="990" w:type="dxa"/>
            <w:vMerge w:val="restart"/>
            <w:vAlign w:val="center"/>
          </w:tcPr>
          <w:p w14:paraId="12D46F48" w14:textId="638C7295" w:rsidR="00F5687E" w:rsidRDefault="00F5687E" w:rsidP="00F5687E">
            <w:pPr>
              <w:jc w:val="center"/>
              <w:rPr>
                <w:color w:val="000000" w:themeColor="text1"/>
              </w:rPr>
            </w:pPr>
            <w:r>
              <w:rPr>
                <w:color w:val="000000" w:themeColor="text1"/>
              </w:rPr>
              <w:t>C</w:t>
            </w:r>
            <w:r w:rsidRPr="00F5687E">
              <w:rPr>
                <w:color w:val="000000" w:themeColor="text1"/>
                <w:vertAlign w:val="subscript"/>
              </w:rPr>
              <w:t>inh, FF</w:t>
            </w:r>
            <w:r>
              <w:rPr>
                <w:color w:val="000000" w:themeColor="text1"/>
                <w:vertAlign w:val="subscript"/>
              </w:rPr>
              <w:t xml:space="preserve"> </w:t>
            </w:r>
            <w:r>
              <w:rPr>
                <w:color w:val="000000" w:themeColor="text1"/>
              </w:rPr>
              <w:t>(t</w:t>
            </w:r>
            <w:r w:rsidRPr="00F5687E">
              <w:rPr>
                <w:color w:val="000000" w:themeColor="text1"/>
                <w:vertAlign w:val="subscript"/>
              </w:rPr>
              <w:t>i</w:t>
            </w:r>
            <w:r>
              <w:rPr>
                <w:color w:val="000000" w:themeColor="text1"/>
              </w:rPr>
              <w:t>)</w:t>
            </w:r>
          </w:p>
        </w:tc>
        <w:tc>
          <w:tcPr>
            <w:tcW w:w="905" w:type="dxa"/>
            <w:vMerge w:val="restart"/>
            <w:vAlign w:val="center"/>
          </w:tcPr>
          <w:p w14:paraId="7ABDE037" w14:textId="7BC22DEC" w:rsidR="00F5687E" w:rsidRDefault="00F5687E" w:rsidP="00CC7B56">
            <w:pPr>
              <w:jc w:val="center"/>
              <w:rPr>
                <w:color w:val="000000" w:themeColor="text1"/>
              </w:rPr>
            </w:pPr>
            <w:r>
              <w:rPr>
                <w:color w:val="000000" w:themeColor="text1"/>
              </w:rPr>
              <w:t xml:space="preserve">eq. </w:t>
            </w:r>
            <w:ins w:id="209" w:author="Michael" w:date="2015-10-04T12:21:00Z">
              <w:r w:rsidR="00CC7B56">
                <w:rPr>
                  <w:color w:val="000000" w:themeColor="text1"/>
                </w:rPr>
                <w:t>4</w:t>
              </w:r>
            </w:ins>
          </w:p>
        </w:tc>
      </w:tr>
      <w:tr w:rsidR="00F5687E" w14:paraId="65E72AC7" w14:textId="77777777" w:rsidTr="00913E98">
        <w:trPr>
          <w:trHeight w:val="287"/>
          <w:jc w:val="center"/>
        </w:trPr>
        <w:tc>
          <w:tcPr>
            <w:tcW w:w="1165" w:type="dxa"/>
            <w:vMerge/>
          </w:tcPr>
          <w:p w14:paraId="43F8FF7A" w14:textId="77777777" w:rsidR="00F5687E" w:rsidRDefault="00F5687E" w:rsidP="00CE1830">
            <w:pPr>
              <w:rPr>
                <w:color w:val="000000" w:themeColor="text1"/>
              </w:rPr>
            </w:pPr>
          </w:p>
        </w:tc>
        <w:tc>
          <w:tcPr>
            <w:tcW w:w="450" w:type="dxa"/>
            <w:vMerge/>
          </w:tcPr>
          <w:p w14:paraId="3B8B9711" w14:textId="77777777" w:rsidR="00F5687E" w:rsidRDefault="00F5687E" w:rsidP="00CE1830">
            <w:pPr>
              <w:rPr>
                <w:color w:val="000000" w:themeColor="text1"/>
              </w:rPr>
            </w:pPr>
          </w:p>
        </w:tc>
        <w:tc>
          <w:tcPr>
            <w:tcW w:w="496" w:type="dxa"/>
            <w:tcBorders>
              <w:top w:val="single" w:sz="4" w:space="0" w:color="auto"/>
            </w:tcBorders>
          </w:tcPr>
          <w:p w14:paraId="426DC8AE" w14:textId="1C4EB6A6" w:rsidR="00F5687E" w:rsidRDefault="00F5687E" w:rsidP="00F5687E">
            <w:pPr>
              <w:jc w:val="center"/>
              <w:rPr>
                <w:color w:val="000000" w:themeColor="text1"/>
              </w:rPr>
            </w:pPr>
            <w:r>
              <w:rPr>
                <w:color w:val="000000" w:themeColor="text1"/>
              </w:rPr>
              <w:t>V</w:t>
            </w:r>
            <w:r w:rsidRPr="00F5687E">
              <w:rPr>
                <w:color w:val="000000" w:themeColor="text1"/>
                <w:vertAlign w:val="subscript"/>
              </w:rPr>
              <w:t>NF</w:t>
            </w:r>
          </w:p>
        </w:tc>
        <w:tc>
          <w:tcPr>
            <w:tcW w:w="494" w:type="dxa"/>
            <w:vMerge/>
          </w:tcPr>
          <w:p w14:paraId="08B8A17E" w14:textId="77777777" w:rsidR="00F5687E" w:rsidRDefault="00F5687E" w:rsidP="00CE1830">
            <w:pPr>
              <w:rPr>
                <w:color w:val="000000" w:themeColor="text1"/>
              </w:rPr>
            </w:pPr>
          </w:p>
        </w:tc>
        <w:tc>
          <w:tcPr>
            <w:tcW w:w="360" w:type="dxa"/>
            <w:vMerge/>
          </w:tcPr>
          <w:p w14:paraId="2E180FEE" w14:textId="77777777" w:rsidR="00F5687E" w:rsidRDefault="00F5687E" w:rsidP="00CE1830">
            <w:pPr>
              <w:rPr>
                <w:color w:val="000000" w:themeColor="text1"/>
              </w:rPr>
            </w:pPr>
          </w:p>
        </w:tc>
        <w:tc>
          <w:tcPr>
            <w:tcW w:w="1530" w:type="dxa"/>
            <w:tcBorders>
              <w:top w:val="single" w:sz="4" w:space="0" w:color="auto"/>
            </w:tcBorders>
          </w:tcPr>
          <w:p w14:paraId="6C27D6EE" w14:textId="710DC38A" w:rsidR="00F5687E" w:rsidRDefault="00F5687E" w:rsidP="00F5687E">
            <w:pPr>
              <w:jc w:val="center"/>
              <w:rPr>
                <w:color w:val="000000" w:themeColor="text1"/>
              </w:rPr>
            </w:pPr>
            <w:r>
              <w:rPr>
                <w:color w:val="000000" w:themeColor="text1"/>
              </w:rPr>
              <w:t>V</w:t>
            </w:r>
            <w:r w:rsidRPr="00F5687E">
              <w:rPr>
                <w:color w:val="000000" w:themeColor="text1"/>
                <w:vertAlign w:val="subscript"/>
              </w:rPr>
              <w:t>NF</w:t>
            </w:r>
          </w:p>
        </w:tc>
        <w:tc>
          <w:tcPr>
            <w:tcW w:w="360" w:type="dxa"/>
            <w:vMerge/>
          </w:tcPr>
          <w:p w14:paraId="4F6D4E83" w14:textId="77777777" w:rsidR="00F5687E" w:rsidRDefault="00F5687E" w:rsidP="00CE1830">
            <w:pPr>
              <w:rPr>
                <w:color w:val="000000" w:themeColor="text1"/>
              </w:rPr>
            </w:pPr>
          </w:p>
        </w:tc>
        <w:tc>
          <w:tcPr>
            <w:tcW w:w="1530" w:type="dxa"/>
            <w:tcBorders>
              <w:top w:val="single" w:sz="4" w:space="0" w:color="auto"/>
            </w:tcBorders>
          </w:tcPr>
          <w:p w14:paraId="2F69E0B7" w14:textId="762C46AD" w:rsidR="00F5687E" w:rsidRDefault="00F5687E" w:rsidP="00F5687E">
            <w:pPr>
              <w:jc w:val="center"/>
              <w:rPr>
                <w:color w:val="000000" w:themeColor="text1"/>
              </w:rPr>
            </w:pPr>
            <w:r>
              <w:rPr>
                <w:color w:val="000000" w:themeColor="text1"/>
              </w:rPr>
              <w:t>V</w:t>
            </w:r>
            <w:r w:rsidRPr="00F5687E">
              <w:rPr>
                <w:color w:val="000000" w:themeColor="text1"/>
                <w:vertAlign w:val="subscript"/>
              </w:rPr>
              <w:t>NF</w:t>
            </w:r>
          </w:p>
        </w:tc>
        <w:tc>
          <w:tcPr>
            <w:tcW w:w="360" w:type="dxa"/>
            <w:vMerge/>
          </w:tcPr>
          <w:p w14:paraId="0BDEA041" w14:textId="77777777" w:rsidR="00F5687E" w:rsidRDefault="00F5687E" w:rsidP="00CE1830">
            <w:pPr>
              <w:rPr>
                <w:color w:val="000000" w:themeColor="text1"/>
              </w:rPr>
            </w:pPr>
          </w:p>
        </w:tc>
        <w:tc>
          <w:tcPr>
            <w:tcW w:w="990" w:type="dxa"/>
            <w:vMerge/>
          </w:tcPr>
          <w:p w14:paraId="76B693EF" w14:textId="77777777" w:rsidR="00F5687E" w:rsidRDefault="00F5687E" w:rsidP="00CE1830">
            <w:pPr>
              <w:rPr>
                <w:color w:val="000000" w:themeColor="text1"/>
              </w:rPr>
            </w:pPr>
          </w:p>
        </w:tc>
        <w:tc>
          <w:tcPr>
            <w:tcW w:w="905" w:type="dxa"/>
            <w:vMerge/>
          </w:tcPr>
          <w:p w14:paraId="55562C1D" w14:textId="77777777" w:rsidR="00F5687E" w:rsidRDefault="00F5687E" w:rsidP="00CE1830">
            <w:pPr>
              <w:rPr>
                <w:color w:val="000000" w:themeColor="text1"/>
              </w:rPr>
            </w:pPr>
          </w:p>
        </w:tc>
      </w:tr>
    </w:tbl>
    <w:p w14:paraId="39D2CCD7" w14:textId="77777777" w:rsidR="00E26545" w:rsidRDefault="00E26545" w:rsidP="00CE1830">
      <w:pPr>
        <w:spacing w:after="0" w:line="240" w:lineRule="auto"/>
        <w:rPr>
          <w:color w:val="000000" w:themeColor="text1"/>
        </w:rPr>
      </w:pPr>
    </w:p>
    <w:tbl>
      <w:tblPr>
        <w:tblStyle w:val="TableGrid"/>
        <w:tblW w:w="680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5"/>
        <w:gridCol w:w="326"/>
        <w:gridCol w:w="1564"/>
        <w:gridCol w:w="284"/>
        <w:gridCol w:w="1516"/>
        <w:gridCol w:w="335"/>
        <w:gridCol w:w="754"/>
        <w:gridCol w:w="946"/>
      </w:tblGrid>
      <w:tr w:rsidR="00D70251" w14:paraId="4FD0C88B" w14:textId="77777777" w:rsidTr="00CF1800">
        <w:trPr>
          <w:jc w:val="center"/>
        </w:trPr>
        <w:tc>
          <w:tcPr>
            <w:tcW w:w="1075" w:type="dxa"/>
            <w:vMerge w:val="restart"/>
            <w:vAlign w:val="center"/>
          </w:tcPr>
          <w:p w14:paraId="07BB3B76" w14:textId="779B1FC5" w:rsidR="00D70251" w:rsidRDefault="00D70251" w:rsidP="00D70251">
            <w:pPr>
              <w:jc w:val="center"/>
              <w:rPr>
                <w:color w:val="000000" w:themeColor="text1"/>
              </w:rPr>
            </w:pPr>
            <w:r>
              <w:rPr>
                <w:color w:val="000000" w:themeColor="text1"/>
              </w:rPr>
              <w:t>C</w:t>
            </w:r>
            <w:r w:rsidRPr="00F5687E">
              <w:rPr>
                <w:color w:val="000000" w:themeColor="text1"/>
                <w:vertAlign w:val="subscript"/>
              </w:rPr>
              <w:t>inh,</w:t>
            </w:r>
            <w:r>
              <w:rPr>
                <w:color w:val="000000" w:themeColor="text1"/>
                <w:vertAlign w:val="subscript"/>
              </w:rPr>
              <w:t>F</w:t>
            </w:r>
            <w:r w:rsidRPr="00F5687E">
              <w:rPr>
                <w:color w:val="000000" w:themeColor="text1"/>
                <w:vertAlign w:val="subscript"/>
              </w:rPr>
              <w:t>F</w:t>
            </w:r>
            <w:r>
              <w:rPr>
                <w:color w:val="000000" w:themeColor="text1"/>
                <w:vertAlign w:val="subscript"/>
              </w:rPr>
              <w:t xml:space="preserve"> </w:t>
            </w:r>
            <w:r>
              <w:rPr>
                <w:color w:val="000000" w:themeColor="text1"/>
              </w:rPr>
              <w:t>(t</w:t>
            </w:r>
            <w:r w:rsidRPr="00F5687E">
              <w:rPr>
                <w:color w:val="000000" w:themeColor="text1"/>
                <w:vertAlign w:val="subscript"/>
              </w:rPr>
              <w:t>i</w:t>
            </w:r>
            <w:r>
              <w:rPr>
                <w:color w:val="000000" w:themeColor="text1"/>
              </w:rPr>
              <w:t>)</w:t>
            </w:r>
          </w:p>
        </w:tc>
        <w:tc>
          <w:tcPr>
            <w:tcW w:w="326" w:type="dxa"/>
            <w:vMerge w:val="restart"/>
            <w:vAlign w:val="center"/>
          </w:tcPr>
          <w:p w14:paraId="34E4CCA0" w14:textId="430CF248" w:rsidR="00D70251" w:rsidRDefault="00D70251" w:rsidP="00D70251">
            <w:pPr>
              <w:jc w:val="center"/>
              <w:rPr>
                <w:color w:val="000000" w:themeColor="text1"/>
              </w:rPr>
            </w:pPr>
            <w:r>
              <w:rPr>
                <w:color w:val="000000" w:themeColor="text1"/>
              </w:rPr>
              <w:t>=</w:t>
            </w:r>
          </w:p>
        </w:tc>
        <w:tc>
          <w:tcPr>
            <w:tcW w:w="1564" w:type="dxa"/>
            <w:tcBorders>
              <w:bottom w:val="single" w:sz="4" w:space="0" w:color="auto"/>
            </w:tcBorders>
          </w:tcPr>
          <w:p w14:paraId="6A960C72" w14:textId="19FE835E" w:rsidR="00D70251" w:rsidRDefault="00D70251" w:rsidP="00D70251">
            <w:pPr>
              <w:rPr>
                <w:color w:val="000000" w:themeColor="text1"/>
              </w:rPr>
            </w:pPr>
            <w:r>
              <w:rPr>
                <w:color w:val="000000" w:themeColor="text1"/>
              </w:rPr>
              <w:t>M</w:t>
            </w:r>
            <w:r w:rsidRPr="00F5687E">
              <w:rPr>
                <w:color w:val="000000" w:themeColor="text1"/>
                <w:vertAlign w:val="subscript"/>
              </w:rPr>
              <w:t>inh, NF</w:t>
            </w:r>
            <w:r w:rsidRPr="00F5687E">
              <w:rPr>
                <w:color w:val="000000" w:themeColor="text1"/>
                <w:vertAlign w:val="subscript"/>
              </w:rPr>
              <w:sym w:font="Wingdings" w:char="F0E0"/>
            </w:r>
            <w:r w:rsidRPr="00F5687E">
              <w:rPr>
                <w:color w:val="000000" w:themeColor="text1"/>
                <w:vertAlign w:val="subscript"/>
              </w:rPr>
              <w:t>FF</w:t>
            </w:r>
            <w:r>
              <w:rPr>
                <w:color w:val="000000" w:themeColor="text1"/>
                <w:vertAlign w:val="subscript"/>
              </w:rPr>
              <w:t xml:space="preserve"> </w:t>
            </w:r>
            <w:r w:rsidRPr="00F5687E">
              <w:rPr>
                <w:color w:val="000000" w:themeColor="text1"/>
              </w:rPr>
              <w:t>(t</w:t>
            </w:r>
            <w:r w:rsidRPr="00F5687E">
              <w:rPr>
                <w:color w:val="000000" w:themeColor="text1"/>
                <w:vertAlign w:val="subscript"/>
              </w:rPr>
              <w:t>i-1</w:t>
            </w:r>
            <w:r>
              <w:rPr>
                <w:color w:val="000000" w:themeColor="text1"/>
              </w:rPr>
              <w:t>)</w:t>
            </w:r>
          </w:p>
        </w:tc>
        <w:tc>
          <w:tcPr>
            <w:tcW w:w="284" w:type="dxa"/>
            <w:vMerge w:val="restart"/>
            <w:vAlign w:val="center"/>
          </w:tcPr>
          <w:p w14:paraId="488AD6CA" w14:textId="0E221EF3" w:rsidR="00D70251" w:rsidRDefault="00D70251" w:rsidP="00D70251">
            <w:pPr>
              <w:jc w:val="center"/>
              <w:rPr>
                <w:color w:val="000000" w:themeColor="text1"/>
              </w:rPr>
            </w:pPr>
            <w:r>
              <w:rPr>
                <w:color w:val="000000" w:themeColor="text1"/>
              </w:rPr>
              <w:t>-</w:t>
            </w:r>
          </w:p>
        </w:tc>
        <w:tc>
          <w:tcPr>
            <w:tcW w:w="1516" w:type="dxa"/>
            <w:tcBorders>
              <w:bottom w:val="single" w:sz="4" w:space="0" w:color="auto"/>
            </w:tcBorders>
          </w:tcPr>
          <w:p w14:paraId="60DD5BAD" w14:textId="4B411CCD" w:rsidR="00D70251" w:rsidRDefault="00D70251" w:rsidP="00D70251">
            <w:pPr>
              <w:rPr>
                <w:color w:val="000000" w:themeColor="text1"/>
              </w:rPr>
            </w:pPr>
            <w:r>
              <w:rPr>
                <w:color w:val="000000" w:themeColor="text1"/>
              </w:rPr>
              <w:t>M</w:t>
            </w:r>
            <w:r w:rsidRPr="00F5687E">
              <w:rPr>
                <w:color w:val="000000" w:themeColor="text1"/>
                <w:vertAlign w:val="subscript"/>
              </w:rPr>
              <w:t>inh, FF</w:t>
            </w:r>
            <w:r w:rsidRPr="00F5687E">
              <w:rPr>
                <w:color w:val="000000" w:themeColor="text1"/>
                <w:vertAlign w:val="subscript"/>
              </w:rPr>
              <w:sym w:font="Wingdings" w:char="F0E0"/>
            </w:r>
            <w:r w:rsidRPr="00F5687E">
              <w:rPr>
                <w:color w:val="000000" w:themeColor="text1"/>
                <w:vertAlign w:val="subscript"/>
              </w:rPr>
              <w:t>NF</w:t>
            </w:r>
            <w:r>
              <w:rPr>
                <w:color w:val="000000" w:themeColor="text1"/>
                <w:vertAlign w:val="subscript"/>
              </w:rPr>
              <w:t xml:space="preserve"> </w:t>
            </w:r>
            <w:r>
              <w:rPr>
                <w:color w:val="000000" w:themeColor="text1"/>
              </w:rPr>
              <w:t>(</w:t>
            </w:r>
            <w:r w:rsidRPr="00F5687E">
              <w:rPr>
                <w:color w:val="000000" w:themeColor="text1"/>
              </w:rPr>
              <w:t>t</w:t>
            </w:r>
            <w:r w:rsidRPr="00F5687E">
              <w:rPr>
                <w:color w:val="000000" w:themeColor="text1"/>
                <w:vertAlign w:val="subscript"/>
              </w:rPr>
              <w:t>i-1</w:t>
            </w:r>
            <w:r>
              <w:rPr>
                <w:color w:val="000000" w:themeColor="text1"/>
              </w:rPr>
              <w:t>)</w:t>
            </w:r>
          </w:p>
        </w:tc>
        <w:tc>
          <w:tcPr>
            <w:tcW w:w="335" w:type="dxa"/>
            <w:vMerge w:val="restart"/>
            <w:vAlign w:val="center"/>
          </w:tcPr>
          <w:p w14:paraId="115ED3DC" w14:textId="26C732DF" w:rsidR="00D70251" w:rsidRDefault="00D70251" w:rsidP="00D70251">
            <w:pPr>
              <w:jc w:val="center"/>
              <w:rPr>
                <w:color w:val="000000" w:themeColor="text1"/>
              </w:rPr>
            </w:pPr>
            <w:r>
              <w:rPr>
                <w:color w:val="000000" w:themeColor="text1"/>
              </w:rPr>
              <w:t>+</w:t>
            </w:r>
          </w:p>
        </w:tc>
        <w:tc>
          <w:tcPr>
            <w:tcW w:w="754" w:type="dxa"/>
            <w:vMerge w:val="restart"/>
            <w:vAlign w:val="center"/>
          </w:tcPr>
          <w:p w14:paraId="7DF2558B" w14:textId="3067E273" w:rsidR="00D70251" w:rsidRDefault="00D70251" w:rsidP="00D70251">
            <w:pPr>
              <w:jc w:val="center"/>
              <w:rPr>
                <w:color w:val="000000" w:themeColor="text1"/>
              </w:rPr>
            </w:pPr>
            <w:r>
              <w:rPr>
                <w:color w:val="000000" w:themeColor="text1"/>
              </w:rPr>
              <w:t>R</w:t>
            </w:r>
            <w:r w:rsidRPr="00D70251">
              <w:rPr>
                <w:color w:val="000000" w:themeColor="text1"/>
                <w:vertAlign w:val="subscript"/>
              </w:rPr>
              <w:t>inh</w:t>
            </w:r>
            <w:r>
              <w:rPr>
                <w:color w:val="000000" w:themeColor="text1"/>
              </w:rPr>
              <w:t>(t</w:t>
            </w:r>
            <w:r w:rsidRPr="00D70251">
              <w:rPr>
                <w:color w:val="000000" w:themeColor="text1"/>
                <w:vertAlign w:val="subscript"/>
              </w:rPr>
              <w:t>i</w:t>
            </w:r>
            <w:r>
              <w:rPr>
                <w:color w:val="000000" w:themeColor="text1"/>
              </w:rPr>
              <w:t>)</w:t>
            </w:r>
          </w:p>
        </w:tc>
        <w:tc>
          <w:tcPr>
            <w:tcW w:w="946" w:type="dxa"/>
            <w:vMerge w:val="restart"/>
            <w:vAlign w:val="center"/>
          </w:tcPr>
          <w:p w14:paraId="54C89F4B" w14:textId="52FE2AF0" w:rsidR="00D70251" w:rsidRDefault="00D70251" w:rsidP="00CC7B56">
            <w:pPr>
              <w:jc w:val="center"/>
              <w:rPr>
                <w:color w:val="000000" w:themeColor="text1"/>
              </w:rPr>
            </w:pPr>
            <w:r>
              <w:rPr>
                <w:color w:val="000000" w:themeColor="text1"/>
              </w:rPr>
              <w:t xml:space="preserve">eq. </w:t>
            </w:r>
            <w:ins w:id="210" w:author="Michael" w:date="2015-10-04T12:21:00Z">
              <w:r w:rsidR="00CC7B56">
                <w:rPr>
                  <w:color w:val="000000" w:themeColor="text1"/>
                </w:rPr>
                <w:t>5</w:t>
              </w:r>
            </w:ins>
          </w:p>
        </w:tc>
      </w:tr>
      <w:tr w:rsidR="00D70251" w14:paraId="4E1876C3" w14:textId="77777777" w:rsidTr="00CF1800">
        <w:trPr>
          <w:jc w:val="center"/>
        </w:trPr>
        <w:tc>
          <w:tcPr>
            <w:tcW w:w="1075" w:type="dxa"/>
            <w:vMerge/>
          </w:tcPr>
          <w:p w14:paraId="17AA5A16" w14:textId="77777777" w:rsidR="00D70251" w:rsidRDefault="00D70251" w:rsidP="00D70251">
            <w:pPr>
              <w:rPr>
                <w:color w:val="000000" w:themeColor="text1"/>
              </w:rPr>
            </w:pPr>
          </w:p>
        </w:tc>
        <w:tc>
          <w:tcPr>
            <w:tcW w:w="326" w:type="dxa"/>
            <w:vMerge/>
          </w:tcPr>
          <w:p w14:paraId="7D4EAC72" w14:textId="77777777" w:rsidR="00D70251" w:rsidRDefault="00D70251" w:rsidP="00D70251">
            <w:pPr>
              <w:rPr>
                <w:color w:val="000000" w:themeColor="text1"/>
              </w:rPr>
            </w:pPr>
          </w:p>
        </w:tc>
        <w:tc>
          <w:tcPr>
            <w:tcW w:w="1564" w:type="dxa"/>
            <w:tcBorders>
              <w:top w:val="single" w:sz="4" w:space="0" w:color="auto"/>
            </w:tcBorders>
          </w:tcPr>
          <w:p w14:paraId="52AE3C2E" w14:textId="653310C6" w:rsidR="00D70251" w:rsidRDefault="00D70251" w:rsidP="00D70251">
            <w:pPr>
              <w:jc w:val="center"/>
              <w:rPr>
                <w:color w:val="000000" w:themeColor="text1"/>
              </w:rPr>
            </w:pPr>
            <w:r>
              <w:rPr>
                <w:color w:val="000000" w:themeColor="text1"/>
              </w:rPr>
              <w:t>V</w:t>
            </w:r>
            <w:r>
              <w:rPr>
                <w:color w:val="000000" w:themeColor="text1"/>
                <w:vertAlign w:val="subscript"/>
              </w:rPr>
              <w:t>total</w:t>
            </w:r>
          </w:p>
        </w:tc>
        <w:tc>
          <w:tcPr>
            <w:tcW w:w="284" w:type="dxa"/>
            <w:vMerge/>
          </w:tcPr>
          <w:p w14:paraId="4E3A82EE" w14:textId="196855BF" w:rsidR="00D70251" w:rsidRDefault="00D70251" w:rsidP="00D70251">
            <w:pPr>
              <w:rPr>
                <w:color w:val="000000" w:themeColor="text1"/>
              </w:rPr>
            </w:pPr>
          </w:p>
        </w:tc>
        <w:tc>
          <w:tcPr>
            <w:tcW w:w="1516" w:type="dxa"/>
            <w:tcBorders>
              <w:top w:val="single" w:sz="4" w:space="0" w:color="auto"/>
            </w:tcBorders>
          </w:tcPr>
          <w:p w14:paraId="1C906517" w14:textId="7DE2769F" w:rsidR="00D70251" w:rsidRDefault="00D70251" w:rsidP="00D70251">
            <w:pPr>
              <w:jc w:val="center"/>
              <w:rPr>
                <w:color w:val="000000" w:themeColor="text1"/>
              </w:rPr>
            </w:pPr>
            <w:r>
              <w:rPr>
                <w:color w:val="000000" w:themeColor="text1"/>
              </w:rPr>
              <w:t>V</w:t>
            </w:r>
            <w:r>
              <w:rPr>
                <w:color w:val="000000" w:themeColor="text1"/>
                <w:vertAlign w:val="subscript"/>
              </w:rPr>
              <w:t>total</w:t>
            </w:r>
          </w:p>
        </w:tc>
        <w:tc>
          <w:tcPr>
            <w:tcW w:w="335" w:type="dxa"/>
            <w:vMerge/>
          </w:tcPr>
          <w:p w14:paraId="35BDC57E" w14:textId="2712F010" w:rsidR="00D70251" w:rsidRDefault="00D70251" w:rsidP="00D70251">
            <w:pPr>
              <w:rPr>
                <w:color w:val="000000" w:themeColor="text1"/>
              </w:rPr>
            </w:pPr>
          </w:p>
        </w:tc>
        <w:tc>
          <w:tcPr>
            <w:tcW w:w="754" w:type="dxa"/>
            <w:vMerge/>
          </w:tcPr>
          <w:p w14:paraId="4C4E553B" w14:textId="77777777" w:rsidR="00D70251" w:rsidRDefault="00D70251" w:rsidP="00D70251">
            <w:pPr>
              <w:rPr>
                <w:color w:val="000000" w:themeColor="text1"/>
              </w:rPr>
            </w:pPr>
          </w:p>
        </w:tc>
        <w:tc>
          <w:tcPr>
            <w:tcW w:w="946" w:type="dxa"/>
            <w:vMerge/>
          </w:tcPr>
          <w:p w14:paraId="742885D5" w14:textId="77777777" w:rsidR="00D70251" w:rsidRDefault="00D70251" w:rsidP="00D70251">
            <w:pPr>
              <w:rPr>
                <w:color w:val="000000" w:themeColor="text1"/>
              </w:rPr>
            </w:pPr>
          </w:p>
        </w:tc>
      </w:tr>
    </w:tbl>
    <w:p w14:paraId="24D92F8C" w14:textId="77777777" w:rsidR="00011B92" w:rsidRDefault="00011B92" w:rsidP="00CE1830">
      <w:pPr>
        <w:spacing w:after="0" w:line="240" w:lineRule="auto"/>
        <w:rPr>
          <w:color w:val="000000" w:themeColor="text1"/>
        </w:rPr>
      </w:pPr>
    </w:p>
    <w:p w14:paraId="39327B7E" w14:textId="77777777" w:rsidR="00BA046D" w:rsidRDefault="00BA046D" w:rsidP="00CE1830">
      <w:pPr>
        <w:spacing w:after="0" w:line="240" w:lineRule="auto"/>
        <w:rPr>
          <w:color w:val="000000" w:themeColor="text1"/>
        </w:rPr>
      </w:pPr>
    </w:p>
    <w:p w14:paraId="7E96E57C" w14:textId="5B4BF549" w:rsidR="00BA046D" w:rsidRDefault="00CC7B56" w:rsidP="00CE1830">
      <w:pPr>
        <w:spacing w:after="0" w:line="240" w:lineRule="auto"/>
        <w:rPr>
          <w:color w:val="000000" w:themeColor="text1"/>
        </w:rPr>
      </w:pPr>
      <w:ins w:id="211" w:author="Michael" w:date="2015-10-04T12:18:00Z">
        <w:r>
          <w:rPr>
            <w:color w:val="000000" w:themeColor="text1"/>
          </w:rPr>
          <w:t>where M</w:t>
        </w:r>
        <w:r w:rsidRPr="00F5687E">
          <w:rPr>
            <w:color w:val="000000" w:themeColor="text1"/>
            <w:vertAlign w:val="subscript"/>
          </w:rPr>
          <w:t>inh, NF</w:t>
        </w:r>
        <w:r w:rsidRPr="00F5687E">
          <w:rPr>
            <w:color w:val="000000" w:themeColor="text1"/>
            <w:vertAlign w:val="subscript"/>
          </w:rPr>
          <w:sym w:font="Wingdings" w:char="F0E0"/>
        </w:r>
        <w:r w:rsidRPr="00F5687E">
          <w:rPr>
            <w:color w:val="000000" w:themeColor="text1"/>
            <w:vertAlign w:val="subscript"/>
          </w:rPr>
          <w:t>FF</w:t>
        </w:r>
        <w:r>
          <w:rPr>
            <w:color w:val="000000" w:themeColor="text1"/>
            <w:vertAlign w:val="subscript"/>
          </w:rPr>
          <w:t xml:space="preserve"> </w:t>
        </w:r>
        <w:r w:rsidRPr="00F5687E">
          <w:rPr>
            <w:color w:val="000000" w:themeColor="text1"/>
          </w:rPr>
          <w:t>(t</w:t>
        </w:r>
        <w:r>
          <w:rPr>
            <w:color w:val="000000" w:themeColor="text1"/>
            <w:vertAlign w:val="subscript"/>
          </w:rPr>
          <w:t>i</w:t>
        </w:r>
        <w:r>
          <w:rPr>
            <w:color w:val="000000" w:themeColor="text1"/>
          </w:rPr>
          <w:t>), M</w:t>
        </w:r>
        <w:r>
          <w:rPr>
            <w:color w:val="000000" w:themeColor="text1"/>
            <w:vertAlign w:val="subscript"/>
          </w:rPr>
          <w:t>inh, F</w:t>
        </w:r>
        <w:r w:rsidRPr="00F5687E">
          <w:rPr>
            <w:color w:val="000000" w:themeColor="text1"/>
            <w:vertAlign w:val="subscript"/>
          </w:rPr>
          <w:t>F</w:t>
        </w:r>
        <w:r w:rsidRPr="00F5687E">
          <w:rPr>
            <w:color w:val="000000" w:themeColor="text1"/>
            <w:vertAlign w:val="subscript"/>
          </w:rPr>
          <w:sym w:font="Wingdings" w:char="F0E0"/>
        </w:r>
        <w:r>
          <w:rPr>
            <w:color w:val="000000" w:themeColor="text1"/>
            <w:vertAlign w:val="subscript"/>
          </w:rPr>
          <w:t>N</w:t>
        </w:r>
        <w:r w:rsidRPr="00F5687E">
          <w:rPr>
            <w:color w:val="000000" w:themeColor="text1"/>
            <w:vertAlign w:val="subscript"/>
          </w:rPr>
          <w:t>F</w:t>
        </w:r>
        <w:r>
          <w:rPr>
            <w:color w:val="000000" w:themeColor="text1"/>
            <w:vertAlign w:val="subscript"/>
          </w:rPr>
          <w:t xml:space="preserve"> </w:t>
        </w:r>
        <w:r w:rsidRPr="00F5687E">
          <w:rPr>
            <w:color w:val="000000" w:themeColor="text1"/>
          </w:rPr>
          <w:t>(t</w:t>
        </w:r>
        <w:r>
          <w:rPr>
            <w:color w:val="000000" w:themeColor="text1"/>
            <w:vertAlign w:val="subscript"/>
          </w:rPr>
          <w:t>i</w:t>
        </w:r>
        <w:r>
          <w:rPr>
            <w:color w:val="000000" w:themeColor="text1"/>
          </w:rPr>
          <w:t>)</w:t>
        </w:r>
      </w:ins>
      <w:ins w:id="212" w:author="Michael" w:date="2015-10-04T12:19:00Z">
        <w:r>
          <w:rPr>
            <w:color w:val="000000" w:themeColor="text1"/>
          </w:rPr>
          <w:t xml:space="preserve"> and R</w:t>
        </w:r>
        <w:r>
          <w:rPr>
            <w:color w:val="000000" w:themeColor="text1"/>
            <w:vertAlign w:val="subscript"/>
          </w:rPr>
          <w:t xml:space="preserve">inh </w:t>
        </w:r>
        <w:r w:rsidRPr="00F5687E">
          <w:rPr>
            <w:color w:val="000000" w:themeColor="text1"/>
          </w:rPr>
          <w:t>(t</w:t>
        </w:r>
        <w:r>
          <w:rPr>
            <w:color w:val="000000" w:themeColor="text1"/>
            <w:vertAlign w:val="subscript"/>
          </w:rPr>
          <w:t>i</w:t>
        </w:r>
        <w:r>
          <w:rPr>
            <w:color w:val="000000" w:themeColor="text1"/>
          </w:rPr>
          <w:t xml:space="preserve">) are defined by Equations </w:t>
        </w:r>
      </w:ins>
      <w:ins w:id="213" w:author="Michael" w:date="2015-10-04T12:21:00Z">
        <w:r>
          <w:rPr>
            <w:color w:val="000000" w:themeColor="text1"/>
          </w:rPr>
          <w:t>6</w:t>
        </w:r>
      </w:ins>
      <w:ins w:id="214" w:author="Michael" w:date="2015-10-04T12:19:00Z">
        <w:r>
          <w:rPr>
            <w:color w:val="000000" w:themeColor="text1"/>
          </w:rPr>
          <w:t xml:space="preserve">, </w:t>
        </w:r>
      </w:ins>
      <w:ins w:id="215" w:author="Michael" w:date="2015-10-04T12:21:00Z">
        <w:r>
          <w:rPr>
            <w:color w:val="000000" w:themeColor="text1"/>
          </w:rPr>
          <w:t>7</w:t>
        </w:r>
      </w:ins>
      <w:ins w:id="216" w:author="Michael" w:date="2015-10-04T12:19:00Z">
        <w:r>
          <w:rPr>
            <w:color w:val="000000" w:themeColor="text1"/>
          </w:rPr>
          <w:t xml:space="preserve">, and </w:t>
        </w:r>
      </w:ins>
      <w:ins w:id="217" w:author="Michael" w:date="2015-10-04T12:21:00Z">
        <w:r>
          <w:rPr>
            <w:color w:val="000000" w:themeColor="text1"/>
          </w:rPr>
          <w:t>8</w:t>
        </w:r>
      </w:ins>
      <w:ins w:id="218" w:author="Michael" w:date="2015-10-04T12:19:00Z">
        <w:r>
          <w:rPr>
            <w:color w:val="000000" w:themeColor="text1"/>
          </w:rPr>
          <w:t>:.</w:t>
        </w:r>
      </w:ins>
    </w:p>
    <w:p w14:paraId="47930C4B" w14:textId="77777777" w:rsidR="00BA046D" w:rsidRDefault="00BA046D" w:rsidP="00CE1830">
      <w:pPr>
        <w:spacing w:after="0" w:line="240" w:lineRule="auto"/>
        <w:rPr>
          <w:ins w:id="219" w:author="Michael" w:date="2015-09-28T20:52:00Z"/>
          <w:color w:val="000000" w:themeColor="text1"/>
        </w:rPr>
      </w:pPr>
    </w:p>
    <w:tbl>
      <w:tblPr>
        <w:tblStyle w:val="TableGrid"/>
        <w:tblW w:w="729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435"/>
        <w:gridCol w:w="185"/>
        <w:gridCol w:w="450"/>
        <w:gridCol w:w="360"/>
        <w:gridCol w:w="540"/>
        <w:gridCol w:w="900"/>
        <w:gridCol w:w="180"/>
        <w:gridCol w:w="180"/>
        <w:gridCol w:w="270"/>
        <w:gridCol w:w="360"/>
        <w:gridCol w:w="360"/>
        <w:gridCol w:w="270"/>
        <w:gridCol w:w="270"/>
        <w:gridCol w:w="180"/>
        <w:gridCol w:w="270"/>
        <w:gridCol w:w="180"/>
        <w:gridCol w:w="180"/>
        <w:gridCol w:w="270"/>
        <w:gridCol w:w="450"/>
      </w:tblGrid>
      <w:tr w:rsidR="00343514" w14:paraId="44B9109A" w14:textId="78807BC9" w:rsidTr="00805ABB">
        <w:trPr>
          <w:jc w:val="center"/>
        </w:trPr>
        <w:tc>
          <w:tcPr>
            <w:tcW w:w="1435" w:type="dxa"/>
            <w:vMerge w:val="restart"/>
            <w:vAlign w:val="center"/>
          </w:tcPr>
          <w:p w14:paraId="032A2C8D" w14:textId="47FD17AF" w:rsidR="00343514" w:rsidRDefault="00343514" w:rsidP="00893FC7">
            <w:pPr>
              <w:jc w:val="center"/>
              <w:rPr>
                <w:color w:val="000000" w:themeColor="text1"/>
              </w:rPr>
            </w:pPr>
            <w:r>
              <w:rPr>
                <w:color w:val="000000" w:themeColor="text1"/>
              </w:rPr>
              <w:t>M</w:t>
            </w:r>
            <w:r w:rsidRPr="00F5687E">
              <w:rPr>
                <w:color w:val="000000" w:themeColor="text1"/>
                <w:vertAlign w:val="subscript"/>
              </w:rPr>
              <w:t>inh, NF</w:t>
            </w:r>
            <w:r w:rsidRPr="00F5687E">
              <w:rPr>
                <w:color w:val="000000" w:themeColor="text1"/>
                <w:vertAlign w:val="subscript"/>
              </w:rPr>
              <w:sym w:font="Wingdings" w:char="F0E0"/>
            </w:r>
            <w:r w:rsidRPr="00F5687E">
              <w:rPr>
                <w:color w:val="000000" w:themeColor="text1"/>
                <w:vertAlign w:val="subscript"/>
              </w:rPr>
              <w:t>FF</w:t>
            </w:r>
            <w:r>
              <w:rPr>
                <w:color w:val="000000" w:themeColor="text1"/>
                <w:vertAlign w:val="subscript"/>
              </w:rPr>
              <w:t xml:space="preserve"> </w:t>
            </w:r>
            <w:r w:rsidRPr="00F5687E">
              <w:rPr>
                <w:color w:val="000000" w:themeColor="text1"/>
              </w:rPr>
              <w:t>(t</w:t>
            </w:r>
            <w:r>
              <w:rPr>
                <w:color w:val="000000" w:themeColor="text1"/>
                <w:vertAlign w:val="subscript"/>
              </w:rPr>
              <w:t>i</w:t>
            </w:r>
            <w:r>
              <w:rPr>
                <w:color w:val="000000" w:themeColor="text1"/>
              </w:rPr>
              <w:t>)</w:t>
            </w:r>
          </w:p>
        </w:tc>
        <w:tc>
          <w:tcPr>
            <w:tcW w:w="185" w:type="dxa"/>
            <w:vMerge w:val="restart"/>
            <w:vAlign w:val="center"/>
          </w:tcPr>
          <w:p w14:paraId="03FBE0D0" w14:textId="3FF951AF" w:rsidR="00343514" w:rsidRDefault="00343514" w:rsidP="00893FC7">
            <w:pPr>
              <w:jc w:val="center"/>
              <w:rPr>
                <w:color w:val="000000" w:themeColor="text1"/>
              </w:rPr>
            </w:pPr>
            <w:r>
              <w:rPr>
                <w:color w:val="000000" w:themeColor="text1"/>
              </w:rPr>
              <w:t>=</w:t>
            </w:r>
          </w:p>
        </w:tc>
        <w:tc>
          <w:tcPr>
            <w:tcW w:w="450" w:type="dxa"/>
            <w:vMerge w:val="restart"/>
            <w:vAlign w:val="center"/>
          </w:tcPr>
          <w:p w14:paraId="70EC38E5" w14:textId="2A00CADA" w:rsidR="00343514" w:rsidRPr="00EA686F" w:rsidRDefault="00343514" w:rsidP="00893FC7">
            <w:pPr>
              <w:jc w:val="center"/>
              <w:rPr>
                <w:rFonts w:ascii="Calibri Light" w:hAnsi="Calibri Light"/>
                <w:color w:val="000000" w:themeColor="text1"/>
                <w:sz w:val="96"/>
                <w:szCs w:val="96"/>
              </w:rPr>
            </w:pPr>
            <w:r w:rsidRPr="00EA686F">
              <w:rPr>
                <w:rFonts w:ascii="Calibri Light" w:hAnsi="Calibri Light"/>
                <w:sz w:val="96"/>
                <w:szCs w:val="96"/>
              </w:rPr>
              <w:t>[</w:t>
            </w:r>
          </w:p>
        </w:tc>
        <w:tc>
          <w:tcPr>
            <w:tcW w:w="360" w:type="dxa"/>
            <w:tcBorders>
              <w:bottom w:val="single" w:sz="4" w:space="0" w:color="auto"/>
            </w:tcBorders>
          </w:tcPr>
          <w:p w14:paraId="314F95E7" w14:textId="5438E2FC" w:rsidR="00343514" w:rsidRDefault="00343514" w:rsidP="00893FC7">
            <w:pPr>
              <w:rPr>
                <w:color w:val="000000" w:themeColor="text1"/>
              </w:rPr>
            </w:pPr>
            <w:r>
              <w:rPr>
                <w:color w:val="000000" w:themeColor="text1"/>
              </w:rPr>
              <w:t>Q</w:t>
            </w:r>
            <w:r w:rsidRPr="00BA046D">
              <w:rPr>
                <w:color w:val="000000" w:themeColor="text1"/>
                <w:vertAlign w:val="subscript"/>
              </w:rPr>
              <w:t>NF</w:t>
            </w:r>
          </w:p>
        </w:tc>
        <w:tc>
          <w:tcPr>
            <w:tcW w:w="540" w:type="dxa"/>
            <w:vMerge w:val="restart"/>
            <w:tcBorders>
              <w:bottom w:val="single" w:sz="4" w:space="0" w:color="auto"/>
            </w:tcBorders>
            <w:vAlign w:val="center"/>
          </w:tcPr>
          <w:p w14:paraId="55369F0D" w14:textId="3A98F4FD" w:rsidR="00343514" w:rsidRDefault="00343514" w:rsidP="00893FC7">
            <w:pPr>
              <w:jc w:val="center"/>
              <w:rPr>
                <w:color w:val="000000" w:themeColor="text1"/>
              </w:rPr>
            </w:pPr>
            <w:r>
              <w:rPr>
                <w:rFonts w:ascii="Times New Roman" w:hAnsi="Times New Roman" w:cs="Times New Roman"/>
                <w:color w:val="000000" w:themeColor="text1"/>
              </w:rPr>
              <w:t>·</w:t>
            </w:r>
          </w:p>
        </w:tc>
        <w:tc>
          <w:tcPr>
            <w:tcW w:w="900" w:type="dxa"/>
            <w:vMerge w:val="restart"/>
            <w:tcBorders>
              <w:bottom w:val="single" w:sz="4" w:space="0" w:color="auto"/>
            </w:tcBorders>
            <w:vAlign w:val="center"/>
          </w:tcPr>
          <w:p w14:paraId="2B809149" w14:textId="3FEDE481" w:rsidR="00343514" w:rsidRDefault="00343514" w:rsidP="00893FC7">
            <w:pPr>
              <w:rPr>
                <w:color w:val="000000" w:themeColor="text1"/>
              </w:rPr>
            </w:pPr>
            <w:r>
              <w:rPr>
                <w:color w:val="000000" w:themeColor="text1"/>
              </w:rPr>
              <w:t>C</w:t>
            </w:r>
            <w:r w:rsidRPr="00F5687E">
              <w:rPr>
                <w:color w:val="000000" w:themeColor="text1"/>
                <w:vertAlign w:val="subscript"/>
              </w:rPr>
              <w:t>inh,NF</w:t>
            </w:r>
            <w:r>
              <w:rPr>
                <w:color w:val="000000" w:themeColor="text1"/>
                <w:vertAlign w:val="subscript"/>
              </w:rPr>
              <w:t xml:space="preserve"> </w:t>
            </w:r>
            <w:r>
              <w:rPr>
                <w:color w:val="000000" w:themeColor="text1"/>
              </w:rPr>
              <w:t>(t</w:t>
            </w:r>
            <w:r w:rsidRPr="00F5687E">
              <w:rPr>
                <w:color w:val="000000" w:themeColor="text1"/>
                <w:vertAlign w:val="subscript"/>
              </w:rPr>
              <w:t>i</w:t>
            </w:r>
            <w:r>
              <w:rPr>
                <w:color w:val="000000" w:themeColor="text1"/>
                <w:vertAlign w:val="subscript"/>
              </w:rPr>
              <w:t>-1</w:t>
            </w:r>
            <w:r>
              <w:rPr>
                <w:color w:val="000000" w:themeColor="text1"/>
              </w:rPr>
              <w:t>)</w:t>
            </w:r>
          </w:p>
        </w:tc>
        <w:tc>
          <w:tcPr>
            <w:tcW w:w="180" w:type="dxa"/>
            <w:vMerge w:val="restart"/>
            <w:vAlign w:val="center"/>
          </w:tcPr>
          <w:p w14:paraId="6463FC31" w14:textId="685F288E" w:rsidR="00343514" w:rsidRDefault="00343514" w:rsidP="00893FC7">
            <w:pPr>
              <w:jc w:val="center"/>
              <w:rPr>
                <w:color w:val="000000" w:themeColor="text1"/>
              </w:rPr>
            </w:pPr>
            <w:r>
              <w:rPr>
                <w:rFonts w:ascii="Calibri Light" w:hAnsi="Calibri Light"/>
                <w:sz w:val="96"/>
                <w:szCs w:val="96"/>
              </w:rPr>
              <w:t>]</w:t>
            </w:r>
          </w:p>
        </w:tc>
        <w:tc>
          <w:tcPr>
            <w:tcW w:w="180" w:type="dxa"/>
            <w:vMerge w:val="restart"/>
            <w:vAlign w:val="center"/>
          </w:tcPr>
          <w:p w14:paraId="32AF503A" w14:textId="56C6DBC0" w:rsidR="00343514" w:rsidRDefault="00343514" w:rsidP="00893FC7">
            <w:pPr>
              <w:jc w:val="center"/>
              <w:rPr>
                <w:color w:val="000000" w:themeColor="text1"/>
              </w:rPr>
            </w:pPr>
            <w:r>
              <w:rPr>
                <w:rFonts w:ascii="Times New Roman" w:hAnsi="Times New Roman" w:cs="Times New Roman"/>
                <w:color w:val="000000" w:themeColor="text1"/>
              </w:rPr>
              <w:t>·</w:t>
            </w:r>
          </w:p>
        </w:tc>
        <w:tc>
          <w:tcPr>
            <w:tcW w:w="270" w:type="dxa"/>
            <w:vMerge w:val="restart"/>
            <w:vAlign w:val="center"/>
          </w:tcPr>
          <w:p w14:paraId="7F63BE13" w14:textId="1F813224" w:rsidR="00343514" w:rsidRDefault="00805ABB" w:rsidP="00893FC7">
            <w:pPr>
              <w:jc w:val="center"/>
              <w:rPr>
                <w:color w:val="000000" w:themeColor="text1"/>
              </w:rPr>
            </w:pPr>
            <w:r w:rsidRPr="00EA686F">
              <w:rPr>
                <w:rFonts w:ascii="Calibri Light" w:hAnsi="Calibri Light"/>
                <w:sz w:val="96"/>
                <w:szCs w:val="96"/>
              </w:rPr>
              <w:t>[</w:t>
            </w:r>
          </w:p>
        </w:tc>
        <w:tc>
          <w:tcPr>
            <w:tcW w:w="360" w:type="dxa"/>
            <w:vMerge w:val="restart"/>
            <w:vAlign w:val="center"/>
          </w:tcPr>
          <w:p w14:paraId="224253D6" w14:textId="5E05D24C" w:rsidR="00343514" w:rsidRDefault="00343514" w:rsidP="00893FC7">
            <w:pPr>
              <w:jc w:val="center"/>
              <w:rPr>
                <w:color w:val="000000" w:themeColor="text1"/>
              </w:rPr>
            </w:pPr>
            <w:r>
              <w:rPr>
                <w:color w:val="000000" w:themeColor="text1"/>
              </w:rPr>
              <w:t xml:space="preserve">Δt </w:t>
            </w:r>
            <w:r>
              <w:rPr>
                <w:rFonts w:ascii="Times New Roman" w:hAnsi="Times New Roman" w:cs="Times New Roman"/>
                <w:color w:val="000000" w:themeColor="text1"/>
              </w:rPr>
              <w:t>·</w:t>
            </w:r>
          </w:p>
          <w:p w14:paraId="307FCCC0" w14:textId="2904CED1" w:rsidR="00343514" w:rsidRDefault="00343514" w:rsidP="00893FC7">
            <w:pPr>
              <w:jc w:val="center"/>
              <w:rPr>
                <w:color w:val="000000" w:themeColor="text1"/>
              </w:rPr>
            </w:pPr>
          </w:p>
        </w:tc>
        <w:tc>
          <w:tcPr>
            <w:tcW w:w="360" w:type="dxa"/>
            <w:vMerge w:val="restart"/>
            <w:tcBorders>
              <w:bottom w:val="single" w:sz="4" w:space="0" w:color="auto"/>
            </w:tcBorders>
            <w:vAlign w:val="bottom"/>
          </w:tcPr>
          <w:p w14:paraId="31DEA051" w14:textId="580EE73A" w:rsidR="00343514" w:rsidRDefault="00343514" w:rsidP="00893FC7">
            <w:pPr>
              <w:jc w:val="center"/>
              <w:rPr>
                <w:color w:val="000000" w:themeColor="text1"/>
              </w:rPr>
            </w:pPr>
            <w:r>
              <w:rPr>
                <w:color w:val="000000" w:themeColor="text1"/>
              </w:rPr>
              <w:t>Q</w:t>
            </w:r>
            <w:r w:rsidRPr="005351C8">
              <w:rPr>
                <w:color w:val="000000" w:themeColor="text1"/>
                <w:vertAlign w:val="subscript"/>
              </w:rPr>
              <w:t>NF</w:t>
            </w:r>
          </w:p>
        </w:tc>
        <w:tc>
          <w:tcPr>
            <w:tcW w:w="270" w:type="dxa"/>
            <w:vMerge w:val="restart"/>
            <w:vAlign w:val="center"/>
          </w:tcPr>
          <w:p w14:paraId="6805BCC3" w14:textId="77777777" w:rsidR="00343514" w:rsidRDefault="00343514" w:rsidP="00893FC7">
            <w:pPr>
              <w:jc w:val="center"/>
              <w:rPr>
                <w:color w:val="000000" w:themeColor="text1"/>
              </w:rPr>
            </w:pPr>
            <w:r>
              <w:rPr>
                <w:color w:val="000000" w:themeColor="text1"/>
              </w:rPr>
              <w:t>+</w:t>
            </w:r>
          </w:p>
          <w:p w14:paraId="6963D4CE" w14:textId="70E5EA9A" w:rsidR="00343514" w:rsidRDefault="00343514" w:rsidP="00893FC7">
            <w:pPr>
              <w:jc w:val="center"/>
              <w:rPr>
                <w:color w:val="000000" w:themeColor="text1"/>
              </w:rPr>
            </w:pPr>
          </w:p>
        </w:tc>
        <w:tc>
          <w:tcPr>
            <w:tcW w:w="270" w:type="dxa"/>
            <w:vMerge w:val="restart"/>
            <w:vAlign w:val="center"/>
          </w:tcPr>
          <w:p w14:paraId="03ABDA0C" w14:textId="77777777" w:rsidR="00343514" w:rsidRDefault="00343514" w:rsidP="00893FC7">
            <w:pPr>
              <w:jc w:val="center"/>
              <w:rPr>
                <w:color w:val="000000" w:themeColor="text1"/>
              </w:rPr>
            </w:pPr>
            <w:r>
              <w:rPr>
                <w:color w:val="000000" w:themeColor="text1"/>
              </w:rPr>
              <w:t>e</w:t>
            </w:r>
          </w:p>
          <w:p w14:paraId="2E161751" w14:textId="75112F24" w:rsidR="00343514" w:rsidRDefault="00343514" w:rsidP="00893FC7">
            <w:pPr>
              <w:jc w:val="center"/>
              <w:rPr>
                <w:color w:val="000000" w:themeColor="text1"/>
              </w:rPr>
            </w:pPr>
          </w:p>
        </w:tc>
        <w:tc>
          <w:tcPr>
            <w:tcW w:w="180" w:type="dxa"/>
            <w:tcBorders>
              <w:bottom w:val="single" w:sz="4" w:space="0" w:color="auto"/>
            </w:tcBorders>
            <w:vAlign w:val="bottom"/>
          </w:tcPr>
          <w:p w14:paraId="03C7F627" w14:textId="6CEAE1EC" w:rsidR="00343514" w:rsidRPr="009C267E" w:rsidRDefault="00343514" w:rsidP="00893FC7">
            <w:pPr>
              <w:jc w:val="right"/>
              <w:rPr>
                <w:color w:val="000000" w:themeColor="text1"/>
                <w:sz w:val="16"/>
              </w:rPr>
            </w:pPr>
            <w:r w:rsidRPr="009C267E">
              <w:rPr>
                <w:color w:val="000000" w:themeColor="text1"/>
                <w:sz w:val="16"/>
              </w:rPr>
              <w:t>Δt</w:t>
            </w:r>
            <w:r>
              <w:rPr>
                <w:color w:val="000000" w:themeColor="text1"/>
                <w:sz w:val="16"/>
              </w:rPr>
              <w:t xml:space="preserve"> </w:t>
            </w:r>
          </w:p>
        </w:tc>
        <w:tc>
          <w:tcPr>
            <w:tcW w:w="270" w:type="dxa"/>
            <w:tcBorders>
              <w:bottom w:val="single" w:sz="4" w:space="0" w:color="auto"/>
            </w:tcBorders>
            <w:vAlign w:val="bottom"/>
          </w:tcPr>
          <w:p w14:paraId="0766F4DD" w14:textId="74CD7E4B" w:rsidR="00343514" w:rsidRPr="009C267E" w:rsidRDefault="00343514" w:rsidP="00893FC7">
            <w:pPr>
              <w:rPr>
                <w:color w:val="000000" w:themeColor="text1"/>
                <w:sz w:val="16"/>
              </w:rPr>
            </w:pPr>
            <w:r>
              <w:rPr>
                <w:rFonts w:ascii="Times New Roman" w:hAnsi="Times New Roman" w:cs="Times New Roman"/>
                <w:color w:val="000000" w:themeColor="text1"/>
                <w:sz w:val="16"/>
              </w:rPr>
              <w:t>·</w:t>
            </w:r>
            <w:r w:rsidRPr="009C267E">
              <w:rPr>
                <w:color w:val="000000" w:themeColor="text1"/>
                <w:sz w:val="16"/>
              </w:rPr>
              <w:t>Q</w:t>
            </w:r>
            <w:r w:rsidRPr="009C267E">
              <w:rPr>
                <w:color w:val="000000" w:themeColor="text1"/>
                <w:sz w:val="16"/>
                <w:vertAlign w:val="subscript"/>
              </w:rPr>
              <w:t>NF</w:t>
            </w:r>
          </w:p>
        </w:tc>
        <w:tc>
          <w:tcPr>
            <w:tcW w:w="180" w:type="dxa"/>
            <w:vMerge w:val="restart"/>
            <w:vAlign w:val="center"/>
          </w:tcPr>
          <w:p w14:paraId="1BC504ED" w14:textId="77777777" w:rsidR="00343514" w:rsidRDefault="00343514" w:rsidP="00893FC7">
            <w:pPr>
              <w:jc w:val="center"/>
              <w:rPr>
                <w:color w:val="000000" w:themeColor="text1"/>
              </w:rPr>
            </w:pPr>
            <w:r>
              <w:rPr>
                <w:color w:val="000000" w:themeColor="text1"/>
              </w:rPr>
              <w:t>+</w:t>
            </w:r>
          </w:p>
          <w:p w14:paraId="731124F3" w14:textId="2AA0AA37" w:rsidR="00343514" w:rsidRDefault="00343514" w:rsidP="00893FC7">
            <w:pPr>
              <w:jc w:val="center"/>
              <w:rPr>
                <w:color w:val="000000" w:themeColor="text1"/>
              </w:rPr>
            </w:pPr>
          </w:p>
        </w:tc>
        <w:tc>
          <w:tcPr>
            <w:tcW w:w="180" w:type="dxa"/>
            <w:vMerge w:val="restart"/>
            <w:vAlign w:val="center"/>
          </w:tcPr>
          <w:p w14:paraId="16E3E251" w14:textId="77777777" w:rsidR="00343514" w:rsidRDefault="00343514" w:rsidP="00893FC7">
            <w:pPr>
              <w:jc w:val="center"/>
              <w:rPr>
                <w:color w:val="000000" w:themeColor="text1"/>
              </w:rPr>
            </w:pPr>
            <w:r>
              <w:rPr>
                <w:color w:val="000000" w:themeColor="text1"/>
              </w:rPr>
              <w:t>1</w:t>
            </w:r>
          </w:p>
          <w:p w14:paraId="4476B10F" w14:textId="26E36F10" w:rsidR="00343514" w:rsidRDefault="00343514" w:rsidP="00893FC7">
            <w:pPr>
              <w:jc w:val="center"/>
              <w:rPr>
                <w:color w:val="000000" w:themeColor="text1"/>
              </w:rPr>
            </w:pPr>
          </w:p>
        </w:tc>
        <w:tc>
          <w:tcPr>
            <w:tcW w:w="270" w:type="dxa"/>
            <w:vMerge w:val="restart"/>
          </w:tcPr>
          <w:p w14:paraId="33A84D0E" w14:textId="77777777" w:rsidR="00343514" w:rsidRPr="00E9482B" w:rsidRDefault="00343514" w:rsidP="00343514">
            <w:pPr>
              <w:rPr>
                <w:color w:val="000000" w:themeColor="text1"/>
              </w:rPr>
            </w:pPr>
            <w:r>
              <w:rPr>
                <w:rFonts w:ascii="Calibri Light" w:hAnsi="Calibri Light"/>
                <w:sz w:val="96"/>
                <w:szCs w:val="96"/>
              </w:rPr>
              <w:t>]</w:t>
            </w:r>
          </w:p>
        </w:tc>
        <w:tc>
          <w:tcPr>
            <w:tcW w:w="450" w:type="dxa"/>
            <w:vMerge w:val="restart"/>
            <w:vAlign w:val="center"/>
          </w:tcPr>
          <w:p w14:paraId="7419CDC5" w14:textId="079AA6D0" w:rsidR="00343514" w:rsidRPr="00E9482B" w:rsidRDefault="00343514" w:rsidP="00CC7B56">
            <w:pPr>
              <w:jc w:val="center"/>
              <w:rPr>
                <w:color w:val="000000" w:themeColor="text1"/>
              </w:rPr>
            </w:pPr>
            <w:r>
              <w:rPr>
                <w:rFonts w:ascii="Calibri Light" w:hAnsi="Calibri Light"/>
              </w:rPr>
              <w:t xml:space="preserve">eq. </w:t>
            </w:r>
            <w:ins w:id="220" w:author="Michael" w:date="2015-10-04T12:21:00Z">
              <w:r w:rsidR="00CC7B56">
                <w:rPr>
                  <w:rFonts w:ascii="Calibri Light" w:hAnsi="Calibri Light"/>
                </w:rPr>
                <w:t>6</w:t>
              </w:r>
            </w:ins>
          </w:p>
        </w:tc>
      </w:tr>
      <w:tr w:rsidR="00343514" w14:paraId="70A30E77" w14:textId="1CF7F33B" w:rsidTr="00805ABB">
        <w:trPr>
          <w:trHeight w:val="170"/>
          <w:jc w:val="center"/>
        </w:trPr>
        <w:tc>
          <w:tcPr>
            <w:tcW w:w="1435" w:type="dxa"/>
            <w:vMerge/>
          </w:tcPr>
          <w:p w14:paraId="0ABEC13C" w14:textId="77777777" w:rsidR="00343514" w:rsidRDefault="00343514" w:rsidP="009C267E">
            <w:pPr>
              <w:rPr>
                <w:color w:val="000000" w:themeColor="text1"/>
              </w:rPr>
            </w:pPr>
          </w:p>
        </w:tc>
        <w:tc>
          <w:tcPr>
            <w:tcW w:w="185" w:type="dxa"/>
            <w:vMerge/>
          </w:tcPr>
          <w:p w14:paraId="5307D3BE" w14:textId="77777777" w:rsidR="00343514" w:rsidRDefault="00343514" w:rsidP="009C267E">
            <w:pPr>
              <w:rPr>
                <w:color w:val="000000" w:themeColor="text1"/>
              </w:rPr>
            </w:pPr>
          </w:p>
        </w:tc>
        <w:tc>
          <w:tcPr>
            <w:tcW w:w="450" w:type="dxa"/>
            <w:vMerge/>
          </w:tcPr>
          <w:p w14:paraId="6E52FBA9" w14:textId="6F75E6BE" w:rsidR="00343514" w:rsidRDefault="00343514" w:rsidP="009C267E">
            <w:pPr>
              <w:rPr>
                <w:color w:val="000000" w:themeColor="text1"/>
              </w:rPr>
            </w:pPr>
          </w:p>
        </w:tc>
        <w:tc>
          <w:tcPr>
            <w:tcW w:w="360" w:type="dxa"/>
            <w:tcBorders>
              <w:top w:val="single" w:sz="4" w:space="0" w:color="auto"/>
              <w:bottom w:val="single" w:sz="4" w:space="0" w:color="auto"/>
            </w:tcBorders>
          </w:tcPr>
          <w:p w14:paraId="008D61DB" w14:textId="24640121" w:rsidR="00343514" w:rsidRDefault="00343514" w:rsidP="009C267E">
            <w:pPr>
              <w:rPr>
                <w:color w:val="000000" w:themeColor="text1"/>
              </w:rPr>
            </w:pPr>
            <w:r>
              <w:rPr>
                <w:color w:val="000000" w:themeColor="text1"/>
              </w:rPr>
              <w:t>V</w:t>
            </w:r>
            <w:r w:rsidRPr="00BA046D">
              <w:rPr>
                <w:color w:val="000000" w:themeColor="text1"/>
                <w:vertAlign w:val="subscript"/>
              </w:rPr>
              <w:t>NF</w:t>
            </w:r>
          </w:p>
        </w:tc>
        <w:tc>
          <w:tcPr>
            <w:tcW w:w="540" w:type="dxa"/>
            <w:vMerge/>
            <w:tcBorders>
              <w:bottom w:val="single" w:sz="4" w:space="0" w:color="auto"/>
            </w:tcBorders>
          </w:tcPr>
          <w:p w14:paraId="4AEFD1EB" w14:textId="77777777" w:rsidR="00343514" w:rsidRDefault="00343514" w:rsidP="009C267E">
            <w:pPr>
              <w:rPr>
                <w:color w:val="000000" w:themeColor="text1"/>
              </w:rPr>
            </w:pPr>
          </w:p>
        </w:tc>
        <w:tc>
          <w:tcPr>
            <w:tcW w:w="900" w:type="dxa"/>
            <w:vMerge/>
            <w:tcBorders>
              <w:bottom w:val="single" w:sz="4" w:space="0" w:color="auto"/>
            </w:tcBorders>
          </w:tcPr>
          <w:p w14:paraId="6D550986" w14:textId="77777777" w:rsidR="00343514" w:rsidRDefault="00343514" w:rsidP="009C267E">
            <w:pPr>
              <w:rPr>
                <w:color w:val="000000" w:themeColor="text1"/>
              </w:rPr>
            </w:pPr>
          </w:p>
        </w:tc>
        <w:tc>
          <w:tcPr>
            <w:tcW w:w="180" w:type="dxa"/>
            <w:vMerge/>
          </w:tcPr>
          <w:p w14:paraId="19118575" w14:textId="56B00CF3" w:rsidR="00343514" w:rsidRDefault="00343514" w:rsidP="009C267E">
            <w:pPr>
              <w:rPr>
                <w:color w:val="000000" w:themeColor="text1"/>
              </w:rPr>
            </w:pPr>
          </w:p>
        </w:tc>
        <w:tc>
          <w:tcPr>
            <w:tcW w:w="180" w:type="dxa"/>
            <w:vMerge/>
          </w:tcPr>
          <w:p w14:paraId="0C886197" w14:textId="77777777" w:rsidR="00343514" w:rsidRDefault="00343514" w:rsidP="009C267E">
            <w:pPr>
              <w:rPr>
                <w:color w:val="000000" w:themeColor="text1"/>
              </w:rPr>
            </w:pPr>
          </w:p>
        </w:tc>
        <w:tc>
          <w:tcPr>
            <w:tcW w:w="270" w:type="dxa"/>
            <w:vMerge/>
            <w:vAlign w:val="center"/>
          </w:tcPr>
          <w:p w14:paraId="4810BA5C" w14:textId="09972F85" w:rsidR="00343514" w:rsidRDefault="00343514" w:rsidP="009C267E">
            <w:pPr>
              <w:rPr>
                <w:color w:val="000000" w:themeColor="text1"/>
              </w:rPr>
            </w:pPr>
          </w:p>
        </w:tc>
        <w:tc>
          <w:tcPr>
            <w:tcW w:w="360" w:type="dxa"/>
            <w:vMerge/>
            <w:vAlign w:val="center"/>
          </w:tcPr>
          <w:p w14:paraId="44CA3E2D" w14:textId="23E210D5" w:rsidR="00343514" w:rsidRDefault="00343514" w:rsidP="009C267E">
            <w:pPr>
              <w:rPr>
                <w:color w:val="000000" w:themeColor="text1"/>
              </w:rPr>
            </w:pPr>
          </w:p>
        </w:tc>
        <w:tc>
          <w:tcPr>
            <w:tcW w:w="360" w:type="dxa"/>
            <w:vMerge/>
            <w:tcBorders>
              <w:bottom w:val="single" w:sz="4" w:space="0" w:color="auto"/>
            </w:tcBorders>
          </w:tcPr>
          <w:p w14:paraId="1DC02DA0" w14:textId="5B9529FE" w:rsidR="00343514" w:rsidRDefault="00343514" w:rsidP="009C267E">
            <w:pPr>
              <w:rPr>
                <w:color w:val="000000" w:themeColor="text1"/>
              </w:rPr>
            </w:pPr>
          </w:p>
        </w:tc>
        <w:tc>
          <w:tcPr>
            <w:tcW w:w="270" w:type="dxa"/>
            <w:vMerge/>
          </w:tcPr>
          <w:p w14:paraId="1A659AAC" w14:textId="77777777" w:rsidR="00343514" w:rsidRDefault="00343514" w:rsidP="009C267E">
            <w:pPr>
              <w:rPr>
                <w:color w:val="000000" w:themeColor="text1"/>
              </w:rPr>
            </w:pPr>
          </w:p>
        </w:tc>
        <w:tc>
          <w:tcPr>
            <w:tcW w:w="270" w:type="dxa"/>
            <w:vMerge/>
          </w:tcPr>
          <w:p w14:paraId="4D6598E5" w14:textId="77777777" w:rsidR="00343514" w:rsidRDefault="00343514" w:rsidP="009C267E">
            <w:pPr>
              <w:rPr>
                <w:color w:val="000000" w:themeColor="text1"/>
              </w:rPr>
            </w:pPr>
          </w:p>
        </w:tc>
        <w:tc>
          <w:tcPr>
            <w:tcW w:w="450" w:type="dxa"/>
            <w:gridSpan w:val="2"/>
            <w:tcBorders>
              <w:top w:val="single" w:sz="4" w:space="0" w:color="auto"/>
            </w:tcBorders>
          </w:tcPr>
          <w:p w14:paraId="2498197B" w14:textId="28EE9DA5" w:rsidR="00343514" w:rsidRPr="009C267E" w:rsidRDefault="00343514" w:rsidP="009C267E">
            <w:pPr>
              <w:jc w:val="center"/>
              <w:rPr>
                <w:color w:val="000000" w:themeColor="text1"/>
                <w:sz w:val="16"/>
              </w:rPr>
            </w:pPr>
            <w:r w:rsidRPr="009C267E">
              <w:rPr>
                <w:color w:val="000000" w:themeColor="text1"/>
                <w:sz w:val="16"/>
              </w:rPr>
              <w:t>V</w:t>
            </w:r>
            <w:r w:rsidRPr="009C267E">
              <w:rPr>
                <w:color w:val="000000" w:themeColor="text1"/>
                <w:sz w:val="16"/>
                <w:vertAlign w:val="subscript"/>
              </w:rPr>
              <w:t>NF</w:t>
            </w:r>
          </w:p>
        </w:tc>
        <w:tc>
          <w:tcPr>
            <w:tcW w:w="180" w:type="dxa"/>
            <w:vMerge/>
          </w:tcPr>
          <w:p w14:paraId="2E847EAC" w14:textId="77777777" w:rsidR="00343514" w:rsidRDefault="00343514" w:rsidP="009C267E">
            <w:pPr>
              <w:rPr>
                <w:color w:val="000000" w:themeColor="text1"/>
              </w:rPr>
            </w:pPr>
          </w:p>
        </w:tc>
        <w:tc>
          <w:tcPr>
            <w:tcW w:w="180" w:type="dxa"/>
            <w:vMerge/>
          </w:tcPr>
          <w:p w14:paraId="1C47EC28" w14:textId="73C382F9" w:rsidR="00343514" w:rsidRDefault="00343514" w:rsidP="009C267E">
            <w:pPr>
              <w:rPr>
                <w:color w:val="000000" w:themeColor="text1"/>
              </w:rPr>
            </w:pPr>
          </w:p>
        </w:tc>
        <w:tc>
          <w:tcPr>
            <w:tcW w:w="270" w:type="dxa"/>
            <w:vMerge/>
          </w:tcPr>
          <w:p w14:paraId="5AA54508" w14:textId="77777777" w:rsidR="00343514" w:rsidRDefault="00343514" w:rsidP="009C267E">
            <w:pPr>
              <w:rPr>
                <w:color w:val="000000" w:themeColor="text1"/>
              </w:rPr>
            </w:pPr>
          </w:p>
        </w:tc>
        <w:tc>
          <w:tcPr>
            <w:tcW w:w="450" w:type="dxa"/>
            <w:vMerge/>
          </w:tcPr>
          <w:p w14:paraId="6F3AF13A" w14:textId="5057FD82" w:rsidR="00343514" w:rsidRDefault="00343514" w:rsidP="009C267E">
            <w:pPr>
              <w:rPr>
                <w:color w:val="000000" w:themeColor="text1"/>
              </w:rPr>
            </w:pPr>
          </w:p>
        </w:tc>
      </w:tr>
      <w:tr w:rsidR="00343514" w14:paraId="406EE5A8" w14:textId="43453342" w:rsidTr="00805ABB">
        <w:trPr>
          <w:jc w:val="center"/>
        </w:trPr>
        <w:tc>
          <w:tcPr>
            <w:tcW w:w="1435" w:type="dxa"/>
            <w:vMerge/>
          </w:tcPr>
          <w:p w14:paraId="2B378CC5" w14:textId="77777777" w:rsidR="00343514" w:rsidRDefault="00343514" w:rsidP="005351C8">
            <w:pPr>
              <w:rPr>
                <w:color w:val="000000" w:themeColor="text1"/>
              </w:rPr>
            </w:pPr>
          </w:p>
        </w:tc>
        <w:tc>
          <w:tcPr>
            <w:tcW w:w="185" w:type="dxa"/>
            <w:vMerge/>
          </w:tcPr>
          <w:p w14:paraId="0D202621" w14:textId="77777777" w:rsidR="00343514" w:rsidRDefault="00343514" w:rsidP="005351C8">
            <w:pPr>
              <w:rPr>
                <w:color w:val="000000" w:themeColor="text1"/>
              </w:rPr>
            </w:pPr>
          </w:p>
        </w:tc>
        <w:tc>
          <w:tcPr>
            <w:tcW w:w="450" w:type="dxa"/>
            <w:vMerge/>
          </w:tcPr>
          <w:p w14:paraId="25637B2F" w14:textId="60B73C9E" w:rsidR="00343514" w:rsidRDefault="00343514" w:rsidP="005351C8">
            <w:pPr>
              <w:rPr>
                <w:color w:val="000000" w:themeColor="text1"/>
              </w:rPr>
            </w:pPr>
          </w:p>
        </w:tc>
        <w:tc>
          <w:tcPr>
            <w:tcW w:w="360" w:type="dxa"/>
            <w:vMerge w:val="restart"/>
            <w:tcBorders>
              <w:top w:val="single" w:sz="4" w:space="0" w:color="auto"/>
            </w:tcBorders>
            <w:vAlign w:val="center"/>
          </w:tcPr>
          <w:p w14:paraId="74798094" w14:textId="55DFDD86" w:rsidR="00343514" w:rsidRDefault="00343514" w:rsidP="009C267E">
            <w:pPr>
              <w:jc w:val="right"/>
              <w:rPr>
                <w:color w:val="000000" w:themeColor="text1"/>
              </w:rPr>
            </w:pPr>
            <w:r>
              <w:object w:dxaOrig="330" w:dyaOrig="1305" w14:anchorId="5398AB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pt;height:29.2pt" o:ole="">
                  <v:imagedata r:id="rId10" o:title=""/>
                </v:shape>
                <o:OLEObject Type="Embed" ProgID="PBrush" ShapeID="_x0000_i1025" DrawAspect="Content" ObjectID="_1506867716" r:id="rId11"/>
              </w:object>
            </w:r>
          </w:p>
        </w:tc>
        <w:tc>
          <w:tcPr>
            <w:tcW w:w="540" w:type="dxa"/>
            <w:tcBorders>
              <w:top w:val="single" w:sz="4" w:space="0" w:color="auto"/>
              <w:bottom w:val="single" w:sz="4" w:space="0" w:color="auto"/>
            </w:tcBorders>
          </w:tcPr>
          <w:p w14:paraId="7446AB0B" w14:textId="0113B638" w:rsidR="00343514" w:rsidRDefault="00343514" w:rsidP="005351C8">
            <w:pPr>
              <w:rPr>
                <w:color w:val="000000" w:themeColor="text1"/>
              </w:rPr>
            </w:pPr>
            <w:r>
              <w:rPr>
                <w:color w:val="000000" w:themeColor="text1"/>
              </w:rPr>
              <w:t xml:space="preserve">Δt </w:t>
            </w:r>
            <w:r>
              <w:rPr>
                <w:rFonts w:ascii="Times New Roman" w:hAnsi="Times New Roman" w:cs="Times New Roman"/>
                <w:color w:val="000000" w:themeColor="text1"/>
              </w:rPr>
              <w:t xml:space="preserve">· </w:t>
            </w:r>
            <w:r>
              <w:rPr>
                <w:color w:val="000000" w:themeColor="text1"/>
              </w:rPr>
              <w:t>Q</w:t>
            </w:r>
          </w:p>
        </w:tc>
        <w:tc>
          <w:tcPr>
            <w:tcW w:w="900" w:type="dxa"/>
            <w:vMerge w:val="restart"/>
            <w:tcBorders>
              <w:top w:val="single" w:sz="4" w:space="0" w:color="auto"/>
            </w:tcBorders>
            <w:vAlign w:val="center"/>
          </w:tcPr>
          <w:p w14:paraId="3F6972E0" w14:textId="61240A18" w:rsidR="00343514" w:rsidRPr="00BA046D" w:rsidRDefault="00DB5750" w:rsidP="009C267E">
            <w:pPr>
              <w:rPr>
                <w:color w:val="000000" w:themeColor="text1"/>
              </w:rPr>
            </w:pPr>
            <w:r>
              <w:rPr>
                <w:noProof/>
              </w:rPr>
              <w:object w:dxaOrig="1440" w:dyaOrig="1440" w14:anchorId="15D73CB5">
                <v:shape id="_x0000_s1054" type="#_x0000_t75" style="position:absolute;margin-left:0;margin-top:0;width:3.4pt;height:28.8pt;z-index:251708416;mso-position-horizontal:left;mso-position-horizontal-relative:margin;mso-position-vertical:bottom;mso-position-vertical-relative:margin">
                  <v:imagedata r:id="rId12" o:title=""/>
                  <w10:wrap type="square" anchorx="margin" anchory="margin"/>
                </v:shape>
                <o:OLEObject Type="Embed" ProgID="PBrush" ShapeID="_x0000_s1054" DrawAspect="Content" ObjectID="_1506867718" r:id="rId13"/>
              </w:object>
            </w:r>
            <w:r w:rsidR="00343514" w:rsidRPr="00BA046D">
              <w:rPr>
                <w:color w:val="000000" w:themeColor="text1"/>
                <w:vertAlign w:val="superscript"/>
              </w:rPr>
              <w:t>2</w:t>
            </w:r>
          </w:p>
          <w:p w14:paraId="561CB9CF" w14:textId="30274952" w:rsidR="00343514" w:rsidRPr="00BA046D" w:rsidRDefault="00343514" w:rsidP="009C267E">
            <w:pPr>
              <w:jc w:val="center"/>
              <w:rPr>
                <w:color w:val="000000" w:themeColor="text1"/>
              </w:rPr>
            </w:pPr>
          </w:p>
        </w:tc>
        <w:tc>
          <w:tcPr>
            <w:tcW w:w="180" w:type="dxa"/>
            <w:vMerge/>
          </w:tcPr>
          <w:p w14:paraId="4ED61D55" w14:textId="58A5621B" w:rsidR="00343514" w:rsidRDefault="00343514" w:rsidP="005351C8">
            <w:pPr>
              <w:rPr>
                <w:color w:val="000000" w:themeColor="text1"/>
              </w:rPr>
            </w:pPr>
          </w:p>
        </w:tc>
        <w:tc>
          <w:tcPr>
            <w:tcW w:w="180" w:type="dxa"/>
            <w:vMerge/>
          </w:tcPr>
          <w:p w14:paraId="1B0F9BF1" w14:textId="77777777" w:rsidR="00343514" w:rsidRDefault="00343514" w:rsidP="005351C8">
            <w:pPr>
              <w:rPr>
                <w:color w:val="000000" w:themeColor="text1"/>
              </w:rPr>
            </w:pPr>
          </w:p>
        </w:tc>
        <w:tc>
          <w:tcPr>
            <w:tcW w:w="270" w:type="dxa"/>
            <w:vMerge/>
          </w:tcPr>
          <w:p w14:paraId="64CCB8AA" w14:textId="6714911B" w:rsidR="00343514" w:rsidRDefault="00343514" w:rsidP="005351C8">
            <w:pPr>
              <w:rPr>
                <w:color w:val="000000" w:themeColor="text1"/>
              </w:rPr>
            </w:pPr>
          </w:p>
        </w:tc>
        <w:tc>
          <w:tcPr>
            <w:tcW w:w="360" w:type="dxa"/>
            <w:vMerge/>
          </w:tcPr>
          <w:p w14:paraId="1CD54274" w14:textId="77777777" w:rsidR="00343514" w:rsidRDefault="00343514" w:rsidP="005351C8">
            <w:pPr>
              <w:rPr>
                <w:color w:val="000000" w:themeColor="text1"/>
              </w:rPr>
            </w:pPr>
          </w:p>
        </w:tc>
        <w:tc>
          <w:tcPr>
            <w:tcW w:w="360" w:type="dxa"/>
            <w:vMerge w:val="restart"/>
            <w:tcBorders>
              <w:top w:val="single" w:sz="4" w:space="0" w:color="auto"/>
            </w:tcBorders>
          </w:tcPr>
          <w:p w14:paraId="3C6316CF" w14:textId="2704267B" w:rsidR="00343514" w:rsidRDefault="00343514" w:rsidP="009C267E">
            <w:pPr>
              <w:jc w:val="center"/>
              <w:rPr>
                <w:color w:val="000000" w:themeColor="text1"/>
              </w:rPr>
            </w:pPr>
            <w:r>
              <w:rPr>
                <w:color w:val="000000" w:themeColor="text1"/>
              </w:rPr>
              <w:t>V</w:t>
            </w:r>
            <w:r w:rsidRPr="00BA046D">
              <w:rPr>
                <w:color w:val="000000" w:themeColor="text1"/>
                <w:vertAlign w:val="subscript"/>
              </w:rPr>
              <w:t>NF</w:t>
            </w:r>
          </w:p>
        </w:tc>
        <w:tc>
          <w:tcPr>
            <w:tcW w:w="270" w:type="dxa"/>
            <w:vMerge/>
          </w:tcPr>
          <w:p w14:paraId="51FDFE00" w14:textId="77777777" w:rsidR="00343514" w:rsidRDefault="00343514" w:rsidP="005351C8">
            <w:pPr>
              <w:rPr>
                <w:color w:val="000000" w:themeColor="text1"/>
              </w:rPr>
            </w:pPr>
          </w:p>
        </w:tc>
        <w:tc>
          <w:tcPr>
            <w:tcW w:w="270" w:type="dxa"/>
            <w:vMerge/>
          </w:tcPr>
          <w:p w14:paraId="2B832514" w14:textId="77777777" w:rsidR="00343514" w:rsidRDefault="00343514" w:rsidP="005351C8">
            <w:pPr>
              <w:rPr>
                <w:color w:val="000000" w:themeColor="text1"/>
              </w:rPr>
            </w:pPr>
          </w:p>
        </w:tc>
        <w:tc>
          <w:tcPr>
            <w:tcW w:w="450" w:type="dxa"/>
            <w:gridSpan w:val="2"/>
            <w:vMerge w:val="restart"/>
          </w:tcPr>
          <w:p w14:paraId="44B30A83" w14:textId="5A684F48" w:rsidR="00343514" w:rsidRDefault="00343514" w:rsidP="005351C8">
            <w:pPr>
              <w:rPr>
                <w:color w:val="000000" w:themeColor="text1"/>
              </w:rPr>
            </w:pPr>
          </w:p>
        </w:tc>
        <w:tc>
          <w:tcPr>
            <w:tcW w:w="180" w:type="dxa"/>
            <w:vMerge/>
          </w:tcPr>
          <w:p w14:paraId="0B5BE1EF" w14:textId="77777777" w:rsidR="00343514" w:rsidRDefault="00343514" w:rsidP="005351C8">
            <w:pPr>
              <w:rPr>
                <w:color w:val="000000" w:themeColor="text1"/>
              </w:rPr>
            </w:pPr>
          </w:p>
        </w:tc>
        <w:tc>
          <w:tcPr>
            <w:tcW w:w="180" w:type="dxa"/>
            <w:vMerge/>
          </w:tcPr>
          <w:p w14:paraId="188DB930" w14:textId="2BFC5BD6" w:rsidR="00343514" w:rsidRDefault="00343514" w:rsidP="005351C8">
            <w:pPr>
              <w:rPr>
                <w:color w:val="000000" w:themeColor="text1"/>
              </w:rPr>
            </w:pPr>
          </w:p>
        </w:tc>
        <w:tc>
          <w:tcPr>
            <w:tcW w:w="270" w:type="dxa"/>
            <w:vMerge/>
          </w:tcPr>
          <w:p w14:paraId="6816DE38" w14:textId="77777777" w:rsidR="00343514" w:rsidRDefault="00343514" w:rsidP="005351C8">
            <w:pPr>
              <w:rPr>
                <w:color w:val="000000" w:themeColor="text1"/>
              </w:rPr>
            </w:pPr>
          </w:p>
        </w:tc>
        <w:tc>
          <w:tcPr>
            <w:tcW w:w="450" w:type="dxa"/>
            <w:vMerge/>
          </w:tcPr>
          <w:p w14:paraId="50CC481D" w14:textId="6FB0AE2D" w:rsidR="00343514" w:rsidRDefault="00343514" w:rsidP="005351C8">
            <w:pPr>
              <w:rPr>
                <w:color w:val="000000" w:themeColor="text1"/>
              </w:rPr>
            </w:pPr>
          </w:p>
        </w:tc>
      </w:tr>
      <w:tr w:rsidR="00343514" w14:paraId="3D43B807" w14:textId="47F751E8" w:rsidTr="00805ABB">
        <w:trPr>
          <w:jc w:val="center"/>
        </w:trPr>
        <w:tc>
          <w:tcPr>
            <w:tcW w:w="1435" w:type="dxa"/>
            <w:vMerge/>
          </w:tcPr>
          <w:p w14:paraId="7DBD66BD" w14:textId="77777777" w:rsidR="00343514" w:rsidRDefault="00343514" w:rsidP="005351C8">
            <w:pPr>
              <w:rPr>
                <w:color w:val="000000" w:themeColor="text1"/>
              </w:rPr>
            </w:pPr>
          </w:p>
        </w:tc>
        <w:tc>
          <w:tcPr>
            <w:tcW w:w="185" w:type="dxa"/>
            <w:vMerge/>
          </w:tcPr>
          <w:p w14:paraId="661B6D26" w14:textId="77777777" w:rsidR="00343514" w:rsidRDefault="00343514" w:rsidP="005351C8">
            <w:pPr>
              <w:rPr>
                <w:color w:val="000000" w:themeColor="text1"/>
              </w:rPr>
            </w:pPr>
          </w:p>
        </w:tc>
        <w:tc>
          <w:tcPr>
            <w:tcW w:w="450" w:type="dxa"/>
            <w:vMerge/>
          </w:tcPr>
          <w:p w14:paraId="45373AD3" w14:textId="78BF2E08" w:rsidR="00343514" w:rsidRDefault="00343514" w:rsidP="005351C8">
            <w:pPr>
              <w:rPr>
                <w:color w:val="000000" w:themeColor="text1"/>
              </w:rPr>
            </w:pPr>
          </w:p>
        </w:tc>
        <w:tc>
          <w:tcPr>
            <w:tcW w:w="360" w:type="dxa"/>
            <w:vMerge/>
          </w:tcPr>
          <w:p w14:paraId="72D87954" w14:textId="646D986E" w:rsidR="00343514" w:rsidRDefault="00343514" w:rsidP="005351C8">
            <w:pPr>
              <w:rPr>
                <w:color w:val="000000" w:themeColor="text1"/>
              </w:rPr>
            </w:pPr>
          </w:p>
        </w:tc>
        <w:tc>
          <w:tcPr>
            <w:tcW w:w="540" w:type="dxa"/>
            <w:tcBorders>
              <w:top w:val="single" w:sz="4" w:space="0" w:color="auto"/>
            </w:tcBorders>
            <w:vAlign w:val="center"/>
          </w:tcPr>
          <w:p w14:paraId="75B3930F" w14:textId="1B5230B9" w:rsidR="00343514" w:rsidRDefault="00343514" w:rsidP="005351C8">
            <w:pPr>
              <w:jc w:val="center"/>
              <w:rPr>
                <w:color w:val="000000" w:themeColor="text1"/>
              </w:rPr>
            </w:pPr>
            <w:r>
              <w:rPr>
                <w:color w:val="000000" w:themeColor="text1"/>
              </w:rPr>
              <w:t>V</w:t>
            </w:r>
            <w:r w:rsidRPr="00BA046D">
              <w:rPr>
                <w:color w:val="000000" w:themeColor="text1"/>
                <w:vertAlign w:val="subscript"/>
              </w:rPr>
              <w:t>NF</w:t>
            </w:r>
          </w:p>
        </w:tc>
        <w:tc>
          <w:tcPr>
            <w:tcW w:w="900" w:type="dxa"/>
            <w:vMerge/>
          </w:tcPr>
          <w:p w14:paraId="051D96EC" w14:textId="6BE4B10F" w:rsidR="00343514" w:rsidRDefault="00343514" w:rsidP="005351C8">
            <w:pPr>
              <w:rPr>
                <w:color w:val="000000" w:themeColor="text1"/>
              </w:rPr>
            </w:pPr>
          </w:p>
        </w:tc>
        <w:tc>
          <w:tcPr>
            <w:tcW w:w="180" w:type="dxa"/>
            <w:vMerge/>
          </w:tcPr>
          <w:p w14:paraId="5D405BE0" w14:textId="6FC5BFF3" w:rsidR="00343514" w:rsidRDefault="00343514" w:rsidP="005351C8">
            <w:pPr>
              <w:rPr>
                <w:color w:val="000000" w:themeColor="text1"/>
              </w:rPr>
            </w:pPr>
          </w:p>
        </w:tc>
        <w:tc>
          <w:tcPr>
            <w:tcW w:w="180" w:type="dxa"/>
            <w:vMerge/>
          </w:tcPr>
          <w:p w14:paraId="264889A7" w14:textId="77777777" w:rsidR="00343514" w:rsidRDefault="00343514" w:rsidP="005351C8">
            <w:pPr>
              <w:rPr>
                <w:color w:val="000000" w:themeColor="text1"/>
              </w:rPr>
            </w:pPr>
          </w:p>
        </w:tc>
        <w:tc>
          <w:tcPr>
            <w:tcW w:w="270" w:type="dxa"/>
            <w:vMerge/>
          </w:tcPr>
          <w:p w14:paraId="0345942D" w14:textId="40DE2BF1" w:rsidR="00343514" w:rsidRDefault="00343514" w:rsidP="005351C8">
            <w:pPr>
              <w:rPr>
                <w:color w:val="000000" w:themeColor="text1"/>
              </w:rPr>
            </w:pPr>
          </w:p>
        </w:tc>
        <w:tc>
          <w:tcPr>
            <w:tcW w:w="360" w:type="dxa"/>
            <w:vMerge/>
          </w:tcPr>
          <w:p w14:paraId="1F5232C1" w14:textId="77777777" w:rsidR="00343514" w:rsidRDefault="00343514" w:rsidP="005351C8">
            <w:pPr>
              <w:rPr>
                <w:color w:val="000000" w:themeColor="text1"/>
              </w:rPr>
            </w:pPr>
          </w:p>
        </w:tc>
        <w:tc>
          <w:tcPr>
            <w:tcW w:w="360" w:type="dxa"/>
            <w:vMerge/>
          </w:tcPr>
          <w:p w14:paraId="2F71D6A1" w14:textId="7D50FCEE" w:rsidR="00343514" w:rsidRDefault="00343514" w:rsidP="005351C8">
            <w:pPr>
              <w:rPr>
                <w:color w:val="000000" w:themeColor="text1"/>
              </w:rPr>
            </w:pPr>
          </w:p>
        </w:tc>
        <w:tc>
          <w:tcPr>
            <w:tcW w:w="270" w:type="dxa"/>
            <w:vMerge/>
          </w:tcPr>
          <w:p w14:paraId="41D7608C" w14:textId="77777777" w:rsidR="00343514" w:rsidRDefault="00343514" w:rsidP="005351C8">
            <w:pPr>
              <w:rPr>
                <w:color w:val="000000" w:themeColor="text1"/>
              </w:rPr>
            </w:pPr>
          </w:p>
        </w:tc>
        <w:tc>
          <w:tcPr>
            <w:tcW w:w="270" w:type="dxa"/>
            <w:vMerge/>
          </w:tcPr>
          <w:p w14:paraId="5D46EE09" w14:textId="77777777" w:rsidR="00343514" w:rsidRDefault="00343514" w:rsidP="005351C8">
            <w:pPr>
              <w:rPr>
                <w:color w:val="000000" w:themeColor="text1"/>
              </w:rPr>
            </w:pPr>
          </w:p>
        </w:tc>
        <w:tc>
          <w:tcPr>
            <w:tcW w:w="450" w:type="dxa"/>
            <w:gridSpan w:val="2"/>
            <w:vMerge/>
          </w:tcPr>
          <w:p w14:paraId="5A85F4A3" w14:textId="63AA4C84" w:rsidR="00343514" w:rsidRDefault="00343514" w:rsidP="005351C8">
            <w:pPr>
              <w:rPr>
                <w:color w:val="000000" w:themeColor="text1"/>
              </w:rPr>
            </w:pPr>
          </w:p>
        </w:tc>
        <w:tc>
          <w:tcPr>
            <w:tcW w:w="180" w:type="dxa"/>
            <w:vMerge/>
          </w:tcPr>
          <w:p w14:paraId="4EB936D5" w14:textId="77777777" w:rsidR="00343514" w:rsidRDefault="00343514" w:rsidP="005351C8">
            <w:pPr>
              <w:rPr>
                <w:color w:val="000000" w:themeColor="text1"/>
              </w:rPr>
            </w:pPr>
          </w:p>
        </w:tc>
        <w:tc>
          <w:tcPr>
            <w:tcW w:w="180" w:type="dxa"/>
            <w:vMerge/>
          </w:tcPr>
          <w:p w14:paraId="54E65A23" w14:textId="5EF74259" w:rsidR="00343514" w:rsidRDefault="00343514" w:rsidP="005351C8">
            <w:pPr>
              <w:rPr>
                <w:color w:val="000000" w:themeColor="text1"/>
              </w:rPr>
            </w:pPr>
          </w:p>
        </w:tc>
        <w:tc>
          <w:tcPr>
            <w:tcW w:w="270" w:type="dxa"/>
            <w:vMerge/>
          </w:tcPr>
          <w:p w14:paraId="4E9971D4" w14:textId="77777777" w:rsidR="00343514" w:rsidRDefault="00343514" w:rsidP="005351C8">
            <w:pPr>
              <w:rPr>
                <w:color w:val="000000" w:themeColor="text1"/>
              </w:rPr>
            </w:pPr>
          </w:p>
        </w:tc>
        <w:tc>
          <w:tcPr>
            <w:tcW w:w="450" w:type="dxa"/>
            <w:vMerge/>
          </w:tcPr>
          <w:p w14:paraId="760E1528" w14:textId="0C0FA0D3" w:rsidR="00343514" w:rsidRDefault="00343514" w:rsidP="005351C8">
            <w:pPr>
              <w:rPr>
                <w:color w:val="000000" w:themeColor="text1"/>
              </w:rPr>
            </w:pPr>
          </w:p>
        </w:tc>
      </w:tr>
    </w:tbl>
    <w:p w14:paraId="2FF00994" w14:textId="77777777" w:rsidR="00E26545" w:rsidRDefault="00E26545" w:rsidP="00CE1830">
      <w:pPr>
        <w:spacing w:after="0" w:line="240" w:lineRule="auto"/>
        <w:rPr>
          <w:ins w:id="221" w:author="Michael" w:date="2015-09-28T20:53:00Z"/>
          <w:color w:val="000000" w:themeColor="text1"/>
        </w:rPr>
      </w:pPr>
    </w:p>
    <w:tbl>
      <w:tblPr>
        <w:tblStyle w:val="TableGrid"/>
        <w:tblW w:w="765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435"/>
        <w:gridCol w:w="185"/>
        <w:gridCol w:w="450"/>
        <w:gridCol w:w="360"/>
        <w:gridCol w:w="720"/>
        <w:gridCol w:w="900"/>
        <w:gridCol w:w="180"/>
        <w:gridCol w:w="180"/>
        <w:gridCol w:w="270"/>
        <w:gridCol w:w="360"/>
        <w:gridCol w:w="360"/>
        <w:gridCol w:w="270"/>
        <w:gridCol w:w="270"/>
        <w:gridCol w:w="180"/>
        <w:gridCol w:w="270"/>
        <w:gridCol w:w="270"/>
        <w:gridCol w:w="180"/>
        <w:gridCol w:w="270"/>
        <w:gridCol w:w="540"/>
      </w:tblGrid>
      <w:tr w:rsidR="00343514" w14:paraId="1F0DBC05" w14:textId="77777777" w:rsidTr="00805ABB">
        <w:trPr>
          <w:jc w:val="center"/>
        </w:trPr>
        <w:tc>
          <w:tcPr>
            <w:tcW w:w="1435" w:type="dxa"/>
            <w:vMerge w:val="restart"/>
            <w:vAlign w:val="center"/>
          </w:tcPr>
          <w:p w14:paraId="1EBC3C7B" w14:textId="1495F2BC" w:rsidR="00343514" w:rsidRDefault="00343514" w:rsidP="00EA2D38">
            <w:pPr>
              <w:jc w:val="center"/>
              <w:rPr>
                <w:color w:val="000000" w:themeColor="text1"/>
              </w:rPr>
            </w:pPr>
            <w:r>
              <w:rPr>
                <w:color w:val="000000" w:themeColor="text1"/>
              </w:rPr>
              <w:t>M</w:t>
            </w:r>
            <w:r>
              <w:rPr>
                <w:color w:val="000000" w:themeColor="text1"/>
                <w:vertAlign w:val="subscript"/>
              </w:rPr>
              <w:t>inh, F</w:t>
            </w:r>
            <w:r w:rsidRPr="00F5687E">
              <w:rPr>
                <w:color w:val="000000" w:themeColor="text1"/>
                <w:vertAlign w:val="subscript"/>
              </w:rPr>
              <w:t>F</w:t>
            </w:r>
            <w:r w:rsidRPr="00F5687E">
              <w:rPr>
                <w:color w:val="000000" w:themeColor="text1"/>
                <w:vertAlign w:val="subscript"/>
              </w:rPr>
              <w:sym w:font="Wingdings" w:char="F0E0"/>
            </w:r>
            <w:r>
              <w:rPr>
                <w:color w:val="000000" w:themeColor="text1"/>
                <w:vertAlign w:val="subscript"/>
              </w:rPr>
              <w:t>N</w:t>
            </w:r>
            <w:r w:rsidRPr="00F5687E">
              <w:rPr>
                <w:color w:val="000000" w:themeColor="text1"/>
                <w:vertAlign w:val="subscript"/>
              </w:rPr>
              <w:t>F</w:t>
            </w:r>
            <w:r>
              <w:rPr>
                <w:color w:val="000000" w:themeColor="text1"/>
                <w:vertAlign w:val="subscript"/>
              </w:rPr>
              <w:t xml:space="preserve"> </w:t>
            </w:r>
            <w:r w:rsidRPr="00F5687E">
              <w:rPr>
                <w:color w:val="000000" w:themeColor="text1"/>
              </w:rPr>
              <w:t>(t</w:t>
            </w:r>
            <w:r>
              <w:rPr>
                <w:color w:val="000000" w:themeColor="text1"/>
                <w:vertAlign w:val="subscript"/>
              </w:rPr>
              <w:t>i</w:t>
            </w:r>
            <w:r>
              <w:rPr>
                <w:color w:val="000000" w:themeColor="text1"/>
              </w:rPr>
              <w:t>)</w:t>
            </w:r>
          </w:p>
        </w:tc>
        <w:tc>
          <w:tcPr>
            <w:tcW w:w="185" w:type="dxa"/>
            <w:vMerge w:val="restart"/>
            <w:vAlign w:val="center"/>
          </w:tcPr>
          <w:p w14:paraId="36690696" w14:textId="77777777" w:rsidR="00343514" w:rsidRDefault="00343514" w:rsidP="00785EE9">
            <w:pPr>
              <w:jc w:val="center"/>
              <w:rPr>
                <w:color w:val="000000" w:themeColor="text1"/>
              </w:rPr>
            </w:pPr>
            <w:r>
              <w:rPr>
                <w:color w:val="000000" w:themeColor="text1"/>
              </w:rPr>
              <w:t>=</w:t>
            </w:r>
          </w:p>
        </w:tc>
        <w:tc>
          <w:tcPr>
            <w:tcW w:w="450" w:type="dxa"/>
            <w:vMerge w:val="restart"/>
            <w:vAlign w:val="center"/>
          </w:tcPr>
          <w:p w14:paraId="762E8267" w14:textId="77777777" w:rsidR="00343514" w:rsidRPr="00EA686F" w:rsidRDefault="00343514" w:rsidP="00785EE9">
            <w:pPr>
              <w:jc w:val="center"/>
              <w:rPr>
                <w:rFonts w:ascii="Calibri Light" w:hAnsi="Calibri Light"/>
                <w:color w:val="000000" w:themeColor="text1"/>
                <w:sz w:val="96"/>
                <w:szCs w:val="96"/>
              </w:rPr>
            </w:pPr>
            <w:r w:rsidRPr="00EA686F">
              <w:rPr>
                <w:rFonts w:ascii="Calibri Light" w:hAnsi="Calibri Light"/>
                <w:sz w:val="96"/>
                <w:szCs w:val="96"/>
              </w:rPr>
              <w:t>[</w:t>
            </w:r>
          </w:p>
        </w:tc>
        <w:tc>
          <w:tcPr>
            <w:tcW w:w="360" w:type="dxa"/>
            <w:tcBorders>
              <w:bottom w:val="single" w:sz="4" w:space="0" w:color="auto"/>
            </w:tcBorders>
          </w:tcPr>
          <w:p w14:paraId="714DA86B" w14:textId="77777777" w:rsidR="00343514" w:rsidRDefault="00343514" w:rsidP="00785EE9">
            <w:pPr>
              <w:rPr>
                <w:color w:val="000000" w:themeColor="text1"/>
              </w:rPr>
            </w:pPr>
            <w:r>
              <w:rPr>
                <w:color w:val="000000" w:themeColor="text1"/>
              </w:rPr>
              <w:t>Q</w:t>
            </w:r>
            <w:r w:rsidRPr="00BA046D">
              <w:rPr>
                <w:color w:val="000000" w:themeColor="text1"/>
                <w:vertAlign w:val="subscript"/>
              </w:rPr>
              <w:t>NF</w:t>
            </w:r>
          </w:p>
        </w:tc>
        <w:tc>
          <w:tcPr>
            <w:tcW w:w="720" w:type="dxa"/>
            <w:vMerge w:val="restart"/>
            <w:tcBorders>
              <w:bottom w:val="single" w:sz="4" w:space="0" w:color="auto"/>
            </w:tcBorders>
            <w:vAlign w:val="center"/>
          </w:tcPr>
          <w:p w14:paraId="4B430C94" w14:textId="6141DD2D" w:rsidR="00343514" w:rsidRDefault="00343514" w:rsidP="00785EE9">
            <w:pPr>
              <w:jc w:val="center"/>
              <w:rPr>
                <w:color w:val="000000" w:themeColor="text1"/>
              </w:rPr>
            </w:pPr>
            <w:r>
              <w:rPr>
                <w:rFonts w:ascii="Times New Roman" w:hAnsi="Times New Roman" w:cs="Times New Roman"/>
                <w:color w:val="000000" w:themeColor="text1"/>
              </w:rPr>
              <w:t>·</w:t>
            </w:r>
          </w:p>
        </w:tc>
        <w:tc>
          <w:tcPr>
            <w:tcW w:w="900" w:type="dxa"/>
            <w:vMerge w:val="restart"/>
            <w:tcBorders>
              <w:bottom w:val="single" w:sz="4" w:space="0" w:color="auto"/>
            </w:tcBorders>
            <w:vAlign w:val="center"/>
          </w:tcPr>
          <w:p w14:paraId="66465F68" w14:textId="6348E5E8" w:rsidR="00343514" w:rsidRDefault="00343514" w:rsidP="00785EE9">
            <w:pPr>
              <w:rPr>
                <w:color w:val="000000" w:themeColor="text1"/>
              </w:rPr>
            </w:pPr>
            <w:r>
              <w:rPr>
                <w:color w:val="000000" w:themeColor="text1"/>
              </w:rPr>
              <w:t>C</w:t>
            </w:r>
            <w:r>
              <w:rPr>
                <w:color w:val="000000" w:themeColor="text1"/>
                <w:vertAlign w:val="subscript"/>
              </w:rPr>
              <w:t>inh,F</w:t>
            </w:r>
            <w:r w:rsidRPr="00F5687E">
              <w:rPr>
                <w:color w:val="000000" w:themeColor="text1"/>
                <w:vertAlign w:val="subscript"/>
              </w:rPr>
              <w:t>F</w:t>
            </w:r>
            <w:r>
              <w:rPr>
                <w:color w:val="000000" w:themeColor="text1"/>
                <w:vertAlign w:val="subscript"/>
              </w:rPr>
              <w:t xml:space="preserve"> </w:t>
            </w:r>
            <w:r>
              <w:rPr>
                <w:color w:val="000000" w:themeColor="text1"/>
              </w:rPr>
              <w:t>(t</w:t>
            </w:r>
            <w:r w:rsidRPr="00F5687E">
              <w:rPr>
                <w:color w:val="000000" w:themeColor="text1"/>
                <w:vertAlign w:val="subscript"/>
              </w:rPr>
              <w:t>i</w:t>
            </w:r>
            <w:r>
              <w:rPr>
                <w:color w:val="000000" w:themeColor="text1"/>
                <w:vertAlign w:val="subscript"/>
              </w:rPr>
              <w:t>-1</w:t>
            </w:r>
            <w:r>
              <w:rPr>
                <w:color w:val="000000" w:themeColor="text1"/>
              </w:rPr>
              <w:t>)</w:t>
            </w:r>
          </w:p>
        </w:tc>
        <w:tc>
          <w:tcPr>
            <w:tcW w:w="180" w:type="dxa"/>
            <w:vMerge w:val="restart"/>
            <w:vAlign w:val="center"/>
          </w:tcPr>
          <w:p w14:paraId="34C70A39" w14:textId="77777777" w:rsidR="00343514" w:rsidRDefault="00343514" w:rsidP="00785EE9">
            <w:pPr>
              <w:jc w:val="center"/>
              <w:rPr>
                <w:color w:val="000000" w:themeColor="text1"/>
              </w:rPr>
            </w:pPr>
            <w:r>
              <w:rPr>
                <w:rFonts w:ascii="Calibri Light" w:hAnsi="Calibri Light"/>
                <w:sz w:val="96"/>
                <w:szCs w:val="96"/>
              </w:rPr>
              <w:t>]</w:t>
            </w:r>
          </w:p>
        </w:tc>
        <w:tc>
          <w:tcPr>
            <w:tcW w:w="180" w:type="dxa"/>
            <w:vMerge w:val="restart"/>
            <w:vAlign w:val="center"/>
          </w:tcPr>
          <w:p w14:paraId="52E006B2" w14:textId="6095EABE" w:rsidR="00343514" w:rsidRDefault="00343514" w:rsidP="00785EE9">
            <w:pPr>
              <w:jc w:val="center"/>
              <w:rPr>
                <w:color w:val="000000" w:themeColor="text1"/>
              </w:rPr>
            </w:pPr>
            <w:r>
              <w:rPr>
                <w:rFonts w:ascii="Times New Roman" w:hAnsi="Times New Roman" w:cs="Times New Roman"/>
                <w:color w:val="000000" w:themeColor="text1"/>
              </w:rPr>
              <w:t>·</w:t>
            </w:r>
          </w:p>
        </w:tc>
        <w:tc>
          <w:tcPr>
            <w:tcW w:w="270" w:type="dxa"/>
            <w:vMerge w:val="restart"/>
            <w:vAlign w:val="center"/>
          </w:tcPr>
          <w:p w14:paraId="776DBA45" w14:textId="77777777" w:rsidR="00343514" w:rsidRDefault="00343514" w:rsidP="00785EE9">
            <w:pPr>
              <w:jc w:val="center"/>
              <w:rPr>
                <w:color w:val="000000" w:themeColor="text1"/>
              </w:rPr>
            </w:pPr>
            <w:r w:rsidRPr="00EA686F">
              <w:rPr>
                <w:rFonts w:ascii="Calibri Light" w:hAnsi="Calibri Light"/>
                <w:sz w:val="96"/>
                <w:szCs w:val="96"/>
              </w:rPr>
              <w:t>[</w:t>
            </w:r>
          </w:p>
        </w:tc>
        <w:tc>
          <w:tcPr>
            <w:tcW w:w="360" w:type="dxa"/>
            <w:vMerge w:val="restart"/>
            <w:vAlign w:val="center"/>
          </w:tcPr>
          <w:p w14:paraId="478FE094" w14:textId="1DF0F7A0" w:rsidR="00343514" w:rsidRDefault="00343514" w:rsidP="00785EE9">
            <w:pPr>
              <w:jc w:val="center"/>
              <w:rPr>
                <w:color w:val="000000" w:themeColor="text1"/>
              </w:rPr>
            </w:pPr>
            <w:r>
              <w:rPr>
                <w:color w:val="000000" w:themeColor="text1"/>
              </w:rPr>
              <w:t xml:space="preserve">Δt </w:t>
            </w:r>
            <w:r>
              <w:rPr>
                <w:rFonts w:ascii="Times New Roman" w:hAnsi="Times New Roman" w:cs="Times New Roman"/>
                <w:color w:val="000000" w:themeColor="text1"/>
              </w:rPr>
              <w:t>·</w:t>
            </w:r>
          </w:p>
          <w:p w14:paraId="75A75CD0" w14:textId="77777777" w:rsidR="00343514" w:rsidRDefault="00343514" w:rsidP="00785EE9">
            <w:pPr>
              <w:jc w:val="center"/>
              <w:rPr>
                <w:color w:val="000000" w:themeColor="text1"/>
              </w:rPr>
            </w:pPr>
          </w:p>
        </w:tc>
        <w:tc>
          <w:tcPr>
            <w:tcW w:w="360" w:type="dxa"/>
            <w:vMerge w:val="restart"/>
            <w:tcBorders>
              <w:bottom w:val="single" w:sz="4" w:space="0" w:color="auto"/>
            </w:tcBorders>
            <w:vAlign w:val="bottom"/>
          </w:tcPr>
          <w:p w14:paraId="30A0899B" w14:textId="77777777" w:rsidR="00343514" w:rsidRDefault="00343514" w:rsidP="00785EE9">
            <w:pPr>
              <w:jc w:val="center"/>
              <w:rPr>
                <w:color w:val="000000" w:themeColor="text1"/>
              </w:rPr>
            </w:pPr>
            <w:r>
              <w:rPr>
                <w:color w:val="000000" w:themeColor="text1"/>
              </w:rPr>
              <w:t>Q</w:t>
            </w:r>
            <w:r w:rsidRPr="005351C8">
              <w:rPr>
                <w:color w:val="000000" w:themeColor="text1"/>
                <w:vertAlign w:val="subscript"/>
              </w:rPr>
              <w:t>NF</w:t>
            </w:r>
          </w:p>
        </w:tc>
        <w:tc>
          <w:tcPr>
            <w:tcW w:w="270" w:type="dxa"/>
            <w:vMerge w:val="restart"/>
            <w:vAlign w:val="center"/>
          </w:tcPr>
          <w:p w14:paraId="19CBC478" w14:textId="77777777" w:rsidR="00343514" w:rsidRDefault="00343514" w:rsidP="00785EE9">
            <w:pPr>
              <w:jc w:val="center"/>
              <w:rPr>
                <w:color w:val="000000" w:themeColor="text1"/>
              </w:rPr>
            </w:pPr>
            <w:r>
              <w:rPr>
                <w:color w:val="000000" w:themeColor="text1"/>
              </w:rPr>
              <w:t>+</w:t>
            </w:r>
          </w:p>
          <w:p w14:paraId="393CFC2C" w14:textId="77777777" w:rsidR="00343514" w:rsidRDefault="00343514" w:rsidP="00785EE9">
            <w:pPr>
              <w:jc w:val="center"/>
              <w:rPr>
                <w:color w:val="000000" w:themeColor="text1"/>
              </w:rPr>
            </w:pPr>
          </w:p>
        </w:tc>
        <w:tc>
          <w:tcPr>
            <w:tcW w:w="270" w:type="dxa"/>
            <w:vMerge w:val="restart"/>
            <w:vAlign w:val="center"/>
          </w:tcPr>
          <w:p w14:paraId="73A2EFE2" w14:textId="77777777" w:rsidR="00343514" w:rsidRDefault="00343514" w:rsidP="00785EE9">
            <w:pPr>
              <w:jc w:val="center"/>
              <w:rPr>
                <w:color w:val="000000" w:themeColor="text1"/>
              </w:rPr>
            </w:pPr>
            <w:r>
              <w:rPr>
                <w:color w:val="000000" w:themeColor="text1"/>
              </w:rPr>
              <w:t>e</w:t>
            </w:r>
          </w:p>
          <w:p w14:paraId="4CD9B161" w14:textId="77777777" w:rsidR="00343514" w:rsidRDefault="00343514" w:rsidP="00785EE9">
            <w:pPr>
              <w:jc w:val="center"/>
              <w:rPr>
                <w:color w:val="000000" w:themeColor="text1"/>
              </w:rPr>
            </w:pPr>
          </w:p>
        </w:tc>
        <w:tc>
          <w:tcPr>
            <w:tcW w:w="180" w:type="dxa"/>
            <w:tcBorders>
              <w:bottom w:val="single" w:sz="4" w:space="0" w:color="auto"/>
            </w:tcBorders>
            <w:vAlign w:val="bottom"/>
          </w:tcPr>
          <w:p w14:paraId="5676AEE1" w14:textId="17FCEF3C" w:rsidR="00343514" w:rsidRPr="009C267E" w:rsidRDefault="00343514" w:rsidP="00893FC7">
            <w:pPr>
              <w:jc w:val="right"/>
              <w:rPr>
                <w:color w:val="000000" w:themeColor="text1"/>
                <w:sz w:val="16"/>
              </w:rPr>
            </w:pPr>
            <w:r w:rsidRPr="009C267E">
              <w:rPr>
                <w:color w:val="000000" w:themeColor="text1"/>
                <w:sz w:val="16"/>
              </w:rPr>
              <w:t>Δt</w:t>
            </w:r>
            <w:r>
              <w:rPr>
                <w:color w:val="000000" w:themeColor="text1"/>
                <w:sz w:val="16"/>
              </w:rPr>
              <w:t xml:space="preserve"> </w:t>
            </w:r>
          </w:p>
        </w:tc>
        <w:tc>
          <w:tcPr>
            <w:tcW w:w="270" w:type="dxa"/>
            <w:tcBorders>
              <w:bottom w:val="single" w:sz="4" w:space="0" w:color="auto"/>
            </w:tcBorders>
            <w:vAlign w:val="bottom"/>
          </w:tcPr>
          <w:p w14:paraId="221FC302" w14:textId="207E0056" w:rsidR="00343514" w:rsidRPr="009C267E" w:rsidRDefault="00343514" w:rsidP="00785EE9">
            <w:pPr>
              <w:rPr>
                <w:color w:val="000000" w:themeColor="text1"/>
                <w:sz w:val="16"/>
              </w:rPr>
            </w:pPr>
            <w:r>
              <w:rPr>
                <w:rFonts w:ascii="Times New Roman" w:hAnsi="Times New Roman" w:cs="Times New Roman"/>
                <w:color w:val="000000" w:themeColor="text1"/>
                <w:sz w:val="16"/>
              </w:rPr>
              <w:t>·</w:t>
            </w:r>
            <w:r w:rsidRPr="009C267E">
              <w:rPr>
                <w:color w:val="000000" w:themeColor="text1"/>
                <w:sz w:val="16"/>
              </w:rPr>
              <w:t>Q</w:t>
            </w:r>
            <w:r w:rsidRPr="009C267E">
              <w:rPr>
                <w:color w:val="000000" w:themeColor="text1"/>
                <w:sz w:val="16"/>
                <w:vertAlign w:val="subscript"/>
              </w:rPr>
              <w:t>NF</w:t>
            </w:r>
          </w:p>
        </w:tc>
        <w:tc>
          <w:tcPr>
            <w:tcW w:w="270" w:type="dxa"/>
            <w:vMerge w:val="restart"/>
            <w:vAlign w:val="center"/>
          </w:tcPr>
          <w:p w14:paraId="3788F254" w14:textId="77777777" w:rsidR="00343514" w:rsidRDefault="00343514" w:rsidP="00785EE9">
            <w:pPr>
              <w:jc w:val="center"/>
              <w:rPr>
                <w:color w:val="000000" w:themeColor="text1"/>
              </w:rPr>
            </w:pPr>
            <w:r>
              <w:rPr>
                <w:color w:val="000000" w:themeColor="text1"/>
              </w:rPr>
              <w:t>+</w:t>
            </w:r>
          </w:p>
          <w:p w14:paraId="1BC548C0" w14:textId="77777777" w:rsidR="00343514" w:rsidRDefault="00343514" w:rsidP="00785EE9">
            <w:pPr>
              <w:jc w:val="center"/>
              <w:rPr>
                <w:color w:val="000000" w:themeColor="text1"/>
              </w:rPr>
            </w:pPr>
          </w:p>
        </w:tc>
        <w:tc>
          <w:tcPr>
            <w:tcW w:w="180" w:type="dxa"/>
            <w:vMerge w:val="restart"/>
            <w:vAlign w:val="center"/>
          </w:tcPr>
          <w:p w14:paraId="7A84A51E" w14:textId="77777777" w:rsidR="00343514" w:rsidRDefault="00343514" w:rsidP="00785EE9">
            <w:pPr>
              <w:jc w:val="center"/>
              <w:rPr>
                <w:color w:val="000000" w:themeColor="text1"/>
              </w:rPr>
            </w:pPr>
            <w:r>
              <w:rPr>
                <w:color w:val="000000" w:themeColor="text1"/>
              </w:rPr>
              <w:t>1</w:t>
            </w:r>
          </w:p>
          <w:p w14:paraId="4DBF7904" w14:textId="77777777" w:rsidR="00343514" w:rsidRDefault="00343514" w:rsidP="00785EE9">
            <w:pPr>
              <w:jc w:val="center"/>
              <w:rPr>
                <w:color w:val="000000" w:themeColor="text1"/>
              </w:rPr>
            </w:pPr>
          </w:p>
        </w:tc>
        <w:tc>
          <w:tcPr>
            <w:tcW w:w="270" w:type="dxa"/>
            <w:vMerge w:val="restart"/>
          </w:tcPr>
          <w:p w14:paraId="053E0AD4" w14:textId="77777777" w:rsidR="00343514" w:rsidRDefault="00343514" w:rsidP="00E9482B">
            <w:pPr>
              <w:rPr>
                <w:color w:val="000000" w:themeColor="text1"/>
              </w:rPr>
            </w:pPr>
            <w:r>
              <w:rPr>
                <w:rFonts w:ascii="Calibri Light" w:hAnsi="Calibri Light"/>
                <w:sz w:val="96"/>
                <w:szCs w:val="96"/>
              </w:rPr>
              <w:t>]</w:t>
            </w:r>
            <w:r>
              <w:rPr>
                <w:rFonts w:ascii="Calibri Light" w:hAnsi="Calibri Light"/>
              </w:rPr>
              <w:t xml:space="preserve"> </w:t>
            </w:r>
          </w:p>
        </w:tc>
        <w:tc>
          <w:tcPr>
            <w:tcW w:w="540" w:type="dxa"/>
            <w:vMerge w:val="restart"/>
            <w:vAlign w:val="center"/>
          </w:tcPr>
          <w:p w14:paraId="459277E1" w14:textId="7BE47CF4" w:rsidR="00343514" w:rsidRDefault="00343514" w:rsidP="00CC7B56">
            <w:pPr>
              <w:jc w:val="center"/>
              <w:rPr>
                <w:color w:val="000000" w:themeColor="text1"/>
              </w:rPr>
            </w:pPr>
            <w:r>
              <w:rPr>
                <w:rFonts w:ascii="Calibri Light" w:hAnsi="Calibri Light"/>
              </w:rPr>
              <w:t xml:space="preserve">eq. </w:t>
            </w:r>
            <w:ins w:id="222" w:author="Michael" w:date="2015-10-04T12:21:00Z">
              <w:r w:rsidR="00CC7B56">
                <w:rPr>
                  <w:rFonts w:ascii="Calibri Light" w:hAnsi="Calibri Light"/>
                </w:rPr>
                <w:t>7</w:t>
              </w:r>
            </w:ins>
          </w:p>
        </w:tc>
      </w:tr>
      <w:tr w:rsidR="00343514" w14:paraId="7BBB4A2D" w14:textId="77777777" w:rsidTr="00805ABB">
        <w:trPr>
          <w:trHeight w:val="170"/>
          <w:jc w:val="center"/>
        </w:trPr>
        <w:tc>
          <w:tcPr>
            <w:tcW w:w="1435" w:type="dxa"/>
            <w:vMerge/>
          </w:tcPr>
          <w:p w14:paraId="6CF2D804" w14:textId="77777777" w:rsidR="00343514" w:rsidRDefault="00343514" w:rsidP="00785EE9">
            <w:pPr>
              <w:rPr>
                <w:color w:val="000000" w:themeColor="text1"/>
              </w:rPr>
            </w:pPr>
          </w:p>
        </w:tc>
        <w:tc>
          <w:tcPr>
            <w:tcW w:w="185" w:type="dxa"/>
            <w:vMerge/>
          </w:tcPr>
          <w:p w14:paraId="3B56073E" w14:textId="77777777" w:rsidR="00343514" w:rsidRDefault="00343514" w:rsidP="00785EE9">
            <w:pPr>
              <w:rPr>
                <w:color w:val="000000" w:themeColor="text1"/>
              </w:rPr>
            </w:pPr>
          </w:p>
        </w:tc>
        <w:tc>
          <w:tcPr>
            <w:tcW w:w="450" w:type="dxa"/>
            <w:vMerge/>
          </w:tcPr>
          <w:p w14:paraId="6E609DAD" w14:textId="77777777" w:rsidR="00343514" w:rsidRDefault="00343514" w:rsidP="00785EE9">
            <w:pPr>
              <w:rPr>
                <w:color w:val="000000" w:themeColor="text1"/>
              </w:rPr>
            </w:pPr>
          </w:p>
        </w:tc>
        <w:tc>
          <w:tcPr>
            <w:tcW w:w="360" w:type="dxa"/>
            <w:tcBorders>
              <w:top w:val="single" w:sz="4" w:space="0" w:color="auto"/>
              <w:bottom w:val="single" w:sz="4" w:space="0" w:color="auto"/>
            </w:tcBorders>
          </w:tcPr>
          <w:p w14:paraId="0B8DF2FB" w14:textId="77777777" w:rsidR="00343514" w:rsidRDefault="00343514" w:rsidP="00785EE9">
            <w:pPr>
              <w:rPr>
                <w:color w:val="000000" w:themeColor="text1"/>
              </w:rPr>
            </w:pPr>
            <w:r>
              <w:rPr>
                <w:color w:val="000000" w:themeColor="text1"/>
              </w:rPr>
              <w:t>V</w:t>
            </w:r>
            <w:r w:rsidRPr="00BA046D">
              <w:rPr>
                <w:color w:val="000000" w:themeColor="text1"/>
                <w:vertAlign w:val="subscript"/>
              </w:rPr>
              <w:t>NF</w:t>
            </w:r>
          </w:p>
        </w:tc>
        <w:tc>
          <w:tcPr>
            <w:tcW w:w="720" w:type="dxa"/>
            <w:vMerge/>
            <w:tcBorders>
              <w:bottom w:val="single" w:sz="4" w:space="0" w:color="auto"/>
            </w:tcBorders>
          </w:tcPr>
          <w:p w14:paraId="5FAF47D8" w14:textId="77777777" w:rsidR="00343514" w:rsidRDefault="00343514" w:rsidP="00785EE9">
            <w:pPr>
              <w:rPr>
                <w:color w:val="000000" w:themeColor="text1"/>
              </w:rPr>
            </w:pPr>
          </w:p>
        </w:tc>
        <w:tc>
          <w:tcPr>
            <w:tcW w:w="900" w:type="dxa"/>
            <w:vMerge/>
            <w:tcBorders>
              <w:bottom w:val="single" w:sz="4" w:space="0" w:color="auto"/>
            </w:tcBorders>
          </w:tcPr>
          <w:p w14:paraId="6264204E" w14:textId="77777777" w:rsidR="00343514" w:rsidRDefault="00343514" w:rsidP="00785EE9">
            <w:pPr>
              <w:rPr>
                <w:color w:val="000000" w:themeColor="text1"/>
              </w:rPr>
            </w:pPr>
          </w:p>
        </w:tc>
        <w:tc>
          <w:tcPr>
            <w:tcW w:w="180" w:type="dxa"/>
            <w:vMerge/>
          </w:tcPr>
          <w:p w14:paraId="36382D53" w14:textId="77777777" w:rsidR="00343514" w:rsidRDefault="00343514" w:rsidP="00785EE9">
            <w:pPr>
              <w:rPr>
                <w:color w:val="000000" w:themeColor="text1"/>
              </w:rPr>
            </w:pPr>
          </w:p>
        </w:tc>
        <w:tc>
          <w:tcPr>
            <w:tcW w:w="180" w:type="dxa"/>
            <w:vMerge/>
          </w:tcPr>
          <w:p w14:paraId="242F8C97" w14:textId="77777777" w:rsidR="00343514" w:rsidRDefault="00343514" w:rsidP="00785EE9">
            <w:pPr>
              <w:rPr>
                <w:color w:val="000000" w:themeColor="text1"/>
              </w:rPr>
            </w:pPr>
          </w:p>
        </w:tc>
        <w:tc>
          <w:tcPr>
            <w:tcW w:w="270" w:type="dxa"/>
            <w:vMerge/>
            <w:vAlign w:val="center"/>
          </w:tcPr>
          <w:p w14:paraId="4F31429D" w14:textId="77777777" w:rsidR="00343514" w:rsidRDefault="00343514" w:rsidP="00785EE9">
            <w:pPr>
              <w:rPr>
                <w:color w:val="000000" w:themeColor="text1"/>
              </w:rPr>
            </w:pPr>
          </w:p>
        </w:tc>
        <w:tc>
          <w:tcPr>
            <w:tcW w:w="360" w:type="dxa"/>
            <w:vMerge/>
            <w:vAlign w:val="center"/>
          </w:tcPr>
          <w:p w14:paraId="2FD55EFF" w14:textId="77777777" w:rsidR="00343514" w:rsidRDefault="00343514" w:rsidP="00785EE9">
            <w:pPr>
              <w:rPr>
                <w:color w:val="000000" w:themeColor="text1"/>
              </w:rPr>
            </w:pPr>
          </w:p>
        </w:tc>
        <w:tc>
          <w:tcPr>
            <w:tcW w:w="360" w:type="dxa"/>
            <w:vMerge/>
            <w:tcBorders>
              <w:bottom w:val="single" w:sz="4" w:space="0" w:color="auto"/>
            </w:tcBorders>
          </w:tcPr>
          <w:p w14:paraId="27AA2DF0" w14:textId="77777777" w:rsidR="00343514" w:rsidRDefault="00343514" w:rsidP="00785EE9">
            <w:pPr>
              <w:rPr>
                <w:color w:val="000000" w:themeColor="text1"/>
              </w:rPr>
            </w:pPr>
          </w:p>
        </w:tc>
        <w:tc>
          <w:tcPr>
            <w:tcW w:w="270" w:type="dxa"/>
            <w:vMerge/>
          </w:tcPr>
          <w:p w14:paraId="46B106BC" w14:textId="77777777" w:rsidR="00343514" w:rsidRDefault="00343514" w:rsidP="00785EE9">
            <w:pPr>
              <w:rPr>
                <w:color w:val="000000" w:themeColor="text1"/>
              </w:rPr>
            </w:pPr>
          </w:p>
        </w:tc>
        <w:tc>
          <w:tcPr>
            <w:tcW w:w="270" w:type="dxa"/>
            <w:vMerge/>
          </w:tcPr>
          <w:p w14:paraId="105C3D21" w14:textId="77777777" w:rsidR="00343514" w:rsidRDefault="00343514" w:rsidP="00785EE9">
            <w:pPr>
              <w:rPr>
                <w:color w:val="000000" w:themeColor="text1"/>
              </w:rPr>
            </w:pPr>
          </w:p>
        </w:tc>
        <w:tc>
          <w:tcPr>
            <w:tcW w:w="450" w:type="dxa"/>
            <w:gridSpan w:val="2"/>
            <w:tcBorders>
              <w:top w:val="single" w:sz="4" w:space="0" w:color="auto"/>
            </w:tcBorders>
          </w:tcPr>
          <w:p w14:paraId="3DA1E4DE" w14:textId="77777777" w:rsidR="00343514" w:rsidRPr="009C267E" w:rsidRDefault="00343514" w:rsidP="00785EE9">
            <w:pPr>
              <w:jc w:val="center"/>
              <w:rPr>
                <w:color w:val="000000" w:themeColor="text1"/>
                <w:sz w:val="16"/>
              </w:rPr>
            </w:pPr>
            <w:r w:rsidRPr="009C267E">
              <w:rPr>
                <w:color w:val="000000" w:themeColor="text1"/>
                <w:sz w:val="16"/>
              </w:rPr>
              <w:t>V</w:t>
            </w:r>
            <w:r w:rsidRPr="009C267E">
              <w:rPr>
                <w:color w:val="000000" w:themeColor="text1"/>
                <w:sz w:val="16"/>
                <w:vertAlign w:val="subscript"/>
              </w:rPr>
              <w:t>NF</w:t>
            </w:r>
          </w:p>
        </w:tc>
        <w:tc>
          <w:tcPr>
            <w:tcW w:w="270" w:type="dxa"/>
            <w:vMerge/>
          </w:tcPr>
          <w:p w14:paraId="06D5F63D" w14:textId="77777777" w:rsidR="00343514" w:rsidRDefault="00343514" w:rsidP="00785EE9">
            <w:pPr>
              <w:rPr>
                <w:color w:val="000000" w:themeColor="text1"/>
              </w:rPr>
            </w:pPr>
          </w:p>
        </w:tc>
        <w:tc>
          <w:tcPr>
            <w:tcW w:w="180" w:type="dxa"/>
            <w:vMerge/>
          </w:tcPr>
          <w:p w14:paraId="5954309D" w14:textId="77777777" w:rsidR="00343514" w:rsidRDefault="00343514" w:rsidP="00785EE9">
            <w:pPr>
              <w:rPr>
                <w:color w:val="000000" w:themeColor="text1"/>
              </w:rPr>
            </w:pPr>
          </w:p>
        </w:tc>
        <w:tc>
          <w:tcPr>
            <w:tcW w:w="270" w:type="dxa"/>
            <w:vMerge/>
          </w:tcPr>
          <w:p w14:paraId="0F7BE379" w14:textId="77777777" w:rsidR="00343514" w:rsidRDefault="00343514" w:rsidP="00785EE9">
            <w:pPr>
              <w:rPr>
                <w:color w:val="000000" w:themeColor="text1"/>
              </w:rPr>
            </w:pPr>
          </w:p>
        </w:tc>
        <w:tc>
          <w:tcPr>
            <w:tcW w:w="540" w:type="dxa"/>
            <w:vMerge/>
          </w:tcPr>
          <w:p w14:paraId="0DD9E88E" w14:textId="6A7E6F2C" w:rsidR="00343514" w:rsidRDefault="00343514" w:rsidP="00785EE9">
            <w:pPr>
              <w:rPr>
                <w:color w:val="000000" w:themeColor="text1"/>
              </w:rPr>
            </w:pPr>
          </w:p>
        </w:tc>
      </w:tr>
      <w:tr w:rsidR="00343514" w14:paraId="047B5EF7" w14:textId="77777777" w:rsidTr="00805ABB">
        <w:trPr>
          <w:jc w:val="center"/>
        </w:trPr>
        <w:tc>
          <w:tcPr>
            <w:tcW w:w="1435" w:type="dxa"/>
            <w:vMerge/>
          </w:tcPr>
          <w:p w14:paraId="5B19A232" w14:textId="77777777" w:rsidR="00343514" w:rsidRDefault="00343514" w:rsidP="00785EE9">
            <w:pPr>
              <w:rPr>
                <w:color w:val="000000" w:themeColor="text1"/>
              </w:rPr>
            </w:pPr>
          </w:p>
        </w:tc>
        <w:tc>
          <w:tcPr>
            <w:tcW w:w="185" w:type="dxa"/>
            <w:vMerge/>
          </w:tcPr>
          <w:p w14:paraId="01705021" w14:textId="77777777" w:rsidR="00343514" w:rsidRDefault="00343514" w:rsidP="00785EE9">
            <w:pPr>
              <w:rPr>
                <w:color w:val="000000" w:themeColor="text1"/>
              </w:rPr>
            </w:pPr>
          </w:p>
        </w:tc>
        <w:tc>
          <w:tcPr>
            <w:tcW w:w="450" w:type="dxa"/>
            <w:vMerge/>
          </w:tcPr>
          <w:p w14:paraId="4CBEAE0C" w14:textId="77777777" w:rsidR="00343514" w:rsidRDefault="00343514" w:rsidP="00785EE9">
            <w:pPr>
              <w:rPr>
                <w:color w:val="000000" w:themeColor="text1"/>
              </w:rPr>
            </w:pPr>
          </w:p>
        </w:tc>
        <w:tc>
          <w:tcPr>
            <w:tcW w:w="360" w:type="dxa"/>
            <w:vMerge w:val="restart"/>
            <w:tcBorders>
              <w:top w:val="single" w:sz="4" w:space="0" w:color="auto"/>
            </w:tcBorders>
            <w:vAlign w:val="center"/>
          </w:tcPr>
          <w:p w14:paraId="4A27D4B5" w14:textId="77777777" w:rsidR="00343514" w:rsidRDefault="00343514" w:rsidP="00785EE9">
            <w:pPr>
              <w:jc w:val="right"/>
              <w:rPr>
                <w:color w:val="000000" w:themeColor="text1"/>
              </w:rPr>
            </w:pPr>
            <w:r>
              <w:object w:dxaOrig="330" w:dyaOrig="1305" w14:anchorId="38F8499F">
                <v:shape id="_x0000_i1026" type="#_x0000_t75" style="width:2.6pt;height:29.2pt" o:ole="">
                  <v:imagedata r:id="rId10" o:title=""/>
                </v:shape>
                <o:OLEObject Type="Embed" ProgID="PBrush" ShapeID="_x0000_i1026" DrawAspect="Content" ObjectID="_1506867717" r:id="rId14"/>
              </w:object>
            </w:r>
          </w:p>
        </w:tc>
        <w:tc>
          <w:tcPr>
            <w:tcW w:w="720" w:type="dxa"/>
            <w:tcBorders>
              <w:top w:val="single" w:sz="4" w:space="0" w:color="auto"/>
              <w:bottom w:val="single" w:sz="4" w:space="0" w:color="auto"/>
            </w:tcBorders>
          </w:tcPr>
          <w:p w14:paraId="7517FA98" w14:textId="7E5812F9" w:rsidR="00343514" w:rsidRDefault="00343514" w:rsidP="00F26249">
            <w:pPr>
              <w:jc w:val="center"/>
              <w:rPr>
                <w:color w:val="000000" w:themeColor="text1"/>
              </w:rPr>
            </w:pPr>
            <w:r>
              <w:rPr>
                <w:color w:val="000000" w:themeColor="text1"/>
              </w:rPr>
              <w:t xml:space="preserve">Δt </w:t>
            </w:r>
            <w:r>
              <w:rPr>
                <w:rFonts w:ascii="Times New Roman" w:hAnsi="Times New Roman" w:cs="Times New Roman"/>
                <w:color w:val="000000" w:themeColor="text1"/>
              </w:rPr>
              <w:t>·</w:t>
            </w:r>
            <w:r>
              <w:rPr>
                <w:color w:val="000000" w:themeColor="text1"/>
              </w:rPr>
              <w:t xml:space="preserve"> Q</w:t>
            </w:r>
            <w:r w:rsidRPr="00EA2D38">
              <w:rPr>
                <w:color w:val="000000" w:themeColor="text1"/>
                <w:vertAlign w:val="subscript"/>
              </w:rPr>
              <w:t>NF</w:t>
            </w:r>
          </w:p>
        </w:tc>
        <w:tc>
          <w:tcPr>
            <w:tcW w:w="900" w:type="dxa"/>
            <w:vMerge w:val="restart"/>
            <w:tcBorders>
              <w:top w:val="single" w:sz="4" w:space="0" w:color="auto"/>
            </w:tcBorders>
            <w:vAlign w:val="center"/>
          </w:tcPr>
          <w:p w14:paraId="6D4B55BD" w14:textId="7938B4BE" w:rsidR="00343514" w:rsidRPr="00BA046D" w:rsidRDefault="00DB5750" w:rsidP="00343514">
            <w:pPr>
              <w:rPr>
                <w:color w:val="000000" w:themeColor="text1"/>
              </w:rPr>
            </w:pPr>
            <w:r>
              <w:rPr>
                <w:noProof/>
              </w:rPr>
              <w:object w:dxaOrig="1440" w:dyaOrig="1440" w14:anchorId="678373A4">
                <v:shape id="_x0000_s1053" type="#_x0000_t75" style="position:absolute;margin-left:0;margin-top:0;width:3.4pt;height:28.8pt;z-index:251706368;mso-position-horizontal:left;mso-position-horizontal-relative:margin;mso-position-vertical:bottom;mso-position-vertical-relative:margin">
                  <v:imagedata r:id="rId12" o:title=""/>
                  <w10:wrap type="square" anchorx="margin" anchory="margin"/>
                </v:shape>
                <o:OLEObject Type="Embed" ProgID="PBrush" ShapeID="_x0000_s1053" DrawAspect="Content" ObjectID="_1506867719" r:id="rId15"/>
              </w:object>
            </w:r>
            <w:r w:rsidR="00343514" w:rsidRPr="00BA046D">
              <w:rPr>
                <w:color w:val="000000" w:themeColor="text1"/>
                <w:vertAlign w:val="superscript"/>
              </w:rPr>
              <w:t>2</w:t>
            </w:r>
          </w:p>
        </w:tc>
        <w:tc>
          <w:tcPr>
            <w:tcW w:w="180" w:type="dxa"/>
            <w:vMerge/>
          </w:tcPr>
          <w:p w14:paraId="7E252732" w14:textId="77777777" w:rsidR="00343514" w:rsidRDefault="00343514" w:rsidP="00785EE9">
            <w:pPr>
              <w:rPr>
                <w:color w:val="000000" w:themeColor="text1"/>
              </w:rPr>
            </w:pPr>
          </w:p>
        </w:tc>
        <w:tc>
          <w:tcPr>
            <w:tcW w:w="180" w:type="dxa"/>
            <w:vMerge/>
          </w:tcPr>
          <w:p w14:paraId="725DACF6" w14:textId="77777777" w:rsidR="00343514" w:rsidRDefault="00343514" w:rsidP="00785EE9">
            <w:pPr>
              <w:rPr>
                <w:color w:val="000000" w:themeColor="text1"/>
              </w:rPr>
            </w:pPr>
          </w:p>
        </w:tc>
        <w:tc>
          <w:tcPr>
            <w:tcW w:w="270" w:type="dxa"/>
            <w:vMerge/>
          </w:tcPr>
          <w:p w14:paraId="0EC146B1" w14:textId="77777777" w:rsidR="00343514" w:rsidRDefault="00343514" w:rsidP="00785EE9">
            <w:pPr>
              <w:rPr>
                <w:color w:val="000000" w:themeColor="text1"/>
              </w:rPr>
            </w:pPr>
          </w:p>
        </w:tc>
        <w:tc>
          <w:tcPr>
            <w:tcW w:w="360" w:type="dxa"/>
            <w:vMerge/>
          </w:tcPr>
          <w:p w14:paraId="27C1A861" w14:textId="77777777" w:rsidR="00343514" w:rsidRDefault="00343514" w:rsidP="00785EE9">
            <w:pPr>
              <w:rPr>
                <w:color w:val="000000" w:themeColor="text1"/>
              </w:rPr>
            </w:pPr>
          </w:p>
        </w:tc>
        <w:tc>
          <w:tcPr>
            <w:tcW w:w="360" w:type="dxa"/>
            <w:vMerge w:val="restart"/>
            <w:tcBorders>
              <w:top w:val="single" w:sz="4" w:space="0" w:color="auto"/>
            </w:tcBorders>
          </w:tcPr>
          <w:p w14:paraId="4B654DEE" w14:textId="77777777" w:rsidR="00343514" w:rsidRDefault="00343514" w:rsidP="00785EE9">
            <w:pPr>
              <w:jc w:val="center"/>
              <w:rPr>
                <w:color w:val="000000" w:themeColor="text1"/>
              </w:rPr>
            </w:pPr>
            <w:r>
              <w:rPr>
                <w:color w:val="000000" w:themeColor="text1"/>
              </w:rPr>
              <w:t>V</w:t>
            </w:r>
            <w:r w:rsidRPr="00BA046D">
              <w:rPr>
                <w:color w:val="000000" w:themeColor="text1"/>
                <w:vertAlign w:val="subscript"/>
              </w:rPr>
              <w:t>NF</w:t>
            </w:r>
          </w:p>
        </w:tc>
        <w:tc>
          <w:tcPr>
            <w:tcW w:w="270" w:type="dxa"/>
            <w:vMerge/>
          </w:tcPr>
          <w:p w14:paraId="086B8240" w14:textId="77777777" w:rsidR="00343514" w:rsidRDefault="00343514" w:rsidP="00785EE9">
            <w:pPr>
              <w:rPr>
                <w:color w:val="000000" w:themeColor="text1"/>
              </w:rPr>
            </w:pPr>
          </w:p>
        </w:tc>
        <w:tc>
          <w:tcPr>
            <w:tcW w:w="270" w:type="dxa"/>
            <w:vMerge/>
          </w:tcPr>
          <w:p w14:paraId="1F707C1C" w14:textId="77777777" w:rsidR="00343514" w:rsidRDefault="00343514" w:rsidP="00785EE9">
            <w:pPr>
              <w:rPr>
                <w:color w:val="000000" w:themeColor="text1"/>
              </w:rPr>
            </w:pPr>
          </w:p>
        </w:tc>
        <w:tc>
          <w:tcPr>
            <w:tcW w:w="450" w:type="dxa"/>
            <w:gridSpan w:val="2"/>
            <w:vMerge w:val="restart"/>
          </w:tcPr>
          <w:p w14:paraId="3956141E" w14:textId="77777777" w:rsidR="00343514" w:rsidRDefault="00343514" w:rsidP="00785EE9">
            <w:pPr>
              <w:rPr>
                <w:color w:val="000000" w:themeColor="text1"/>
              </w:rPr>
            </w:pPr>
          </w:p>
        </w:tc>
        <w:tc>
          <w:tcPr>
            <w:tcW w:w="270" w:type="dxa"/>
            <w:vMerge/>
          </w:tcPr>
          <w:p w14:paraId="364E837D" w14:textId="77777777" w:rsidR="00343514" w:rsidRDefault="00343514" w:rsidP="00785EE9">
            <w:pPr>
              <w:rPr>
                <w:color w:val="000000" w:themeColor="text1"/>
              </w:rPr>
            </w:pPr>
          </w:p>
        </w:tc>
        <w:tc>
          <w:tcPr>
            <w:tcW w:w="180" w:type="dxa"/>
            <w:vMerge/>
          </w:tcPr>
          <w:p w14:paraId="7D171BE9" w14:textId="77777777" w:rsidR="00343514" w:rsidRDefault="00343514" w:rsidP="00785EE9">
            <w:pPr>
              <w:rPr>
                <w:color w:val="000000" w:themeColor="text1"/>
              </w:rPr>
            </w:pPr>
          </w:p>
        </w:tc>
        <w:tc>
          <w:tcPr>
            <w:tcW w:w="270" w:type="dxa"/>
            <w:vMerge/>
          </w:tcPr>
          <w:p w14:paraId="0B30CEE9" w14:textId="77777777" w:rsidR="00343514" w:rsidRDefault="00343514" w:rsidP="00785EE9">
            <w:pPr>
              <w:rPr>
                <w:color w:val="000000" w:themeColor="text1"/>
              </w:rPr>
            </w:pPr>
          </w:p>
        </w:tc>
        <w:tc>
          <w:tcPr>
            <w:tcW w:w="540" w:type="dxa"/>
            <w:vMerge/>
          </w:tcPr>
          <w:p w14:paraId="7A96C11D" w14:textId="2BF5AE69" w:rsidR="00343514" w:rsidRDefault="00343514" w:rsidP="00785EE9">
            <w:pPr>
              <w:rPr>
                <w:color w:val="000000" w:themeColor="text1"/>
              </w:rPr>
            </w:pPr>
          </w:p>
        </w:tc>
      </w:tr>
      <w:tr w:rsidR="00343514" w14:paraId="318FD100" w14:textId="77777777" w:rsidTr="00805ABB">
        <w:trPr>
          <w:jc w:val="center"/>
        </w:trPr>
        <w:tc>
          <w:tcPr>
            <w:tcW w:w="1435" w:type="dxa"/>
            <w:vMerge/>
          </w:tcPr>
          <w:p w14:paraId="0BF6CCBA" w14:textId="77777777" w:rsidR="00343514" w:rsidRDefault="00343514" w:rsidP="00785EE9">
            <w:pPr>
              <w:rPr>
                <w:color w:val="000000" w:themeColor="text1"/>
              </w:rPr>
            </w:pPr>
          </w:p>
        </w:tc>
        <w:tc>
          <w:tcPr>
            <w:tcW w:w="185" w:type="dxa"/>
            <w:vMerge/>
          </w:tcPr>
          <w:p w14:paraId="1618A861" w14:textId="77777777" w:rsidR="00343514" w:rsidRDefault="00343514" w:rsidP="00785EE9">
            <w:pPr>
              <w:rPr>
                <w:color w:val="000000" w:themeColor="text1"/>
              </w:rPr>
            </w:pPr>
          </w:p>
        </w:tc>
        <w:tc>
          <w:tcPr>
            <w:tcW w:w="450" w:type="dxa"/>
            <w:vMerge/>
          </w:tcPr>
          <w:p w14:paraId="4B005C8A" w14:textId="77777777" w:rsidR="00343514" w:rsidRDefault="00343514" w:rsidP="00785EE9">
            <w:pPr>
              <w:rPr>
                <w:color w:val="000000" w:themeColor="text1"/>
              </w:rPr>
            </w:pPr>
          </w:p>
        </w:tc>
        <w:tc>
          <w:tcPr>
            <w:tcW w:w="360" w:type="dxa"/>
            <w:vMerge/>
          </w:tcPr>
          <w:p w14:paraId="67EB0906" w14:textId="77777777" w:rsidR="00343514" w:rsidRDefault="00343514" w:rsidP="00785EE9">
            <w:pPr>
              <w:rPr>
                <w:color w:val="000000" w:themeColor="text1"/>
              </w:rPr>
            </w:pPr>
          </w:p>
        </w:tc>
        <w:tc>
          <w:tcPr>
            <w:tcW w:w="720" w:type="dxa"/>
            <w:tcBorders>
              <w:top w:val="single" w:sz="4" w:space="0" w:color="auto"/>
            </w:tcBorders>
            <w:vAlign w:val="center"/>
          </w:tcPr>
          <w:p w14:paraId="3EC624CA" w14:textId="77777777" w:rsidR="00343514" w:rsidRDefault="00343514" w:rsidP="00785EE9">
            <w:pPr>
              <w:jc w:val="center"/>
              <w:rPr>
                <w:color w:val="000000" w:themeColor="text1"/>
              </w:rPr>
            </w:pPr>
            <w:r>
              <w:rPr>
                <w:color w:val="000000" w:themeColor="text1"/>
              </w:rPr>
              <w:t>V</w:t>
            </w:r>
            <w:r w:rsidRPr="00BA046D">
              <w:rPr>
                <w:color w:val="000000" w:themeColor="text1"/>
                <w:vertAlign w:val="subscript"/>
              </w:rPr>
              <w:t>NF</w:t>
            </w:r>
          </w:p>
        </w:tc>
        <w:tc>
          <w:tcPr>
            <w:tcW w:w="900" w:type="dxa"/>
            <w:vMerge/>
          </w:tcPr>
          <w:p w14:paraId="527E2BA7" w14:textId="77777777" w:rsidR="00343514" w:rsidRDefault="00343514" w:rsidP="00785EE9">
            <w:pPr>
              <w:rPr>
                <w:color w:val="000000" w:themeColor="text1"/>
              </w:rPr>
            </w:pPr>
          </w:p>
        </w:tc>
        <w:tc>
          <w:tcPr>
            <w:tcW w:w="180" w:type="dxa"/>
            <w:vMerge/>
          </w:tcPr>
          <w:p w14:paraId="4D5D9071" w14:textId="77777777" w:rsidR="00343514" w:rsidRDefault="00343514" w:rsidP="00785EE9">
            <w:pPr>
              <w:rPr>
                <w:color w:val="000000" w:themeColor="text1"/>
              </w:rPr>
            </w:pPr>
          </w:p>
        </w:tc>
        <w:tc>
          <w:tcPr>
            <w:tcW w:w="180" w:type="dxa"/>
            <w:vMerge/>
          </w:tcPr>
          <w:p w14:paraId="197B12AC" w14:textId="77777777" w:rsidR="00343514" w:rsidRDefault="00343514" w:rsidP="00785EE9">
            <w:pPr>
              <w:rPr>
                <w:color w:val="000000" w:themeColor="text1"/>
              </w:rPr>
            </w:pPr>
          </w:p>
        </w:tc>
        <w:tc>
          <w:tcPr>
            <w:tcW w:w="270" w:type="dxa"/>
            <w:vMerge/>
          </w:tcPr>
          <w:p w14:paraId="21881F3C" w14:textId="77777777" w:rsidR="00343514" w:rsidRDefault="00343514" w:rsidP="00785EE9">
            <w:pPr>
              <w:rPr>
                <w:color w:val="000000" w:themeColor="text1"/>
              </w:rPr>
            </w:pPr>
          </w:p>
        </w:tc>
        <w:tc>
          <w:tcPr>
            <w:tcW w:w="360" w:type="dxa"/>
            <w:vMerge/>
          </w:tcPr>
          <w:p w14:paraId="7E2316F6" w14:textId="77777777" w:rsidR="00343514" w:rsidRDefault="00343514" w:rsidP="00785EE9">
            <w:pPr>
              <w:rPr>
                <w:color w:val="000000" w:themeColor="text1"/>
              </w:rPr>
            </w:pPr>
          </w:p>
        </w:tc>
        <w:tc>
          <w:tcPr>
            <w:tcW w:w="360" w:type="dxa"/>
            <w:vMerge/>
          </w:tcPr>
          <w:p w14:paraId="2334D73A" w14:textId="77777777" w:rsidR="00343514" w:rsidRDefault="00343514" w:rsidP="00785EE9">
            <w:pPr>
              <w:rPr>
                <w:color w:val="000000" w:themeColor="text1"/>
              </w:rPr>
            </w:pPr>
          </w:p>
        </w:tc>
        <w:tc>
          <w:tcPr>
            <w:tcW w:w="270" w:type="dxa"/>
            <w:vMerge/>
          </w:tcPr>
          <w:p w14:paraId="3D31894A" w14:textId="77777777" w:rsidR="00343514" w:rsidRDefault="00343514" w:rsidP="00785EE9">
            <w:pPr>
              <w:rPr>
                <w:color w:val="000000" w:themeColor="text1"/>
              </w:rPr>
            </w:pPr>
          </w:p>
        </w:tc>
        <w:tc>
          <w:tcPr>
            <w:tcW w:w="270" w:type="dxa"/>
            <w:vMerge/>
          </w:tcPr>
          <w:p w14:paraId="306C9EB8" w14:textId="77777777" w:rsidR="00343514" w:rsidRDefault="00343514" w:rsidP="00785EE9">
            <w:pPr>
              <w:rPr>
                <w:color w:val="000000" w:themeColor="text1"/>
              </w:rPr>
            </w:pPr>
          </w:p>
        </w:tc>
        <w:tc>
          <w:tcPr>
            <w:tcW w:w="450" w:type="dxa"/>
            <w:gridSpan w:val="2"/>
            <w:vMerge/>
          </w:tcPr>
          <w:p w14:paraId="5211D395" w14:textId="77777777" w:rsidR="00343514" w:rsidRDefault="00343514" w:rsidP="00785EE9">
            <w:pPr>
              <w:rPr>
                <w:color w:val="000000" w:themeColor="text1"/>
              </w:rPr>
            </w:pPr>
          </w:p>
        </w:tc>
        <w:tc>
          <w:tcPr>
            <w:tcW w:w="270" w:type="dxa"/>
            <w:vMerge/>
          </w:tcPr>
          <w:p w14:paraId="10EED3B3" w14:textId="77777777" w:rsidR="00343514" w:rsidRDefault="00343514" w:rsidP="00785EE9">
            <w:pPr>
              <w:rPr>
                <w:color w:val="000000" w:themeColor="text1"/>
              </w:rPr>
            </w:pPr>
          </w:p>
        </w:tc>
        <w:tc>
          <w:tcPr>
            <w:tcW w:w="180" w:type="dxa"/>
            <w:vMerge/>
          </w:tcPr>
          <w:p w14:paraId="353C21F7" w14:textId="77777777" w:rsidR="00343514" w:rsidRDefault="00343514" w:rsidP="00785EE9">
            <w:pPr>
              <w:rPr>
                <w:color w:val="000000" w:themeColor="text1"/>
              </w:rPr>
            </w:pPr>
          </w:p>
        </w:tc>
        <w:tc>
          <w:tcPr>
            <w:tcW w:w="270" w:type="dxa"/>
            <w:vMerge/>
          </w:tcPr>
          <w:p w14:paraId="2CE6C3E3" w14:textId="77777777" w:rsidR="00343514" w:rsidRDefault="00343514" w:rsidP="00785EE9">
            <w:pPr>
              <w:rPr>
                <w:color w:val="000000" w:themeColor="text1"/>
              </w:rPr>
            </w:pPr>
          </w:p>
        </w:tc>
        <w:tc>
          <w:tcPr>
            <w:tcW w:w="540" w:type="dxa"/>
            <w:vMerge/>
          </w:tcPr>
          <w:p w14:paraId="5EEFD373" w14:textId="7FC4686B" w:rsidR="00343514" w:rsidRDefault="00343514" w:rsidP="00785EE9">
            <w:pPr>
              <w:rPr>
                <w:color w:val="000000" w:themeColor="text1"/>
              </w:rPr>
            </w:pPr>
          </w:p>
        </w:tc>
      </w:tr>
    </w:tbl>
    <w:p w14:paraId="68F22BC1" w14:textId="77777777" w:rsidR="00E26545" w:rsidRDefault="00E26545" w:rsidP="00CE1830">
      <w:pPr>
        <w:spacing w:after="0" w:line="240" w:lineRule="auto"/>
        <w:rPr>
          <w:color w:val="000000" w:themeColor="text1"/>
        </w:rPr>
      </w:pPr>
    </w:p>
    <w:tbl>
      <w:tblPr>
        <w:tblStyle w:val="TableGrid"/>
        <w:tblW w:w="747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715"/>
        <w:gridCol w:w="270"/>
        <w:gridCol w:w="360"/>
        <w:gridCol w:w="395"/>
        <w:gridCol w:w="900"/>
        <w:gridCol w:w="815"/>
        <w:gridCol w:w="900"/>
        <w:gridCol w:w="265"/>
        <w:gridCol w:w="360"/>
        <w:gridCol w:w="240"/>
        <w:gridCol w:w="270"/>
        <w:gridCol w:w="180"/>
        <w:gridCol w:w="180"/>
        <w:gridCol w:w="785"/>
        <w:gridCol w:w="25"/>
        <w:gridCol w:w="180"/>
        <w:gridCol w:w="630"/>
      </w:tblGrid>
      <w:tr w:rsidR="00343514" w14:paraId="2980F94D" w14:textId="77777777" w:rsidTr="00343514">
        <w:trPr>
          <w:jc w:val="center"/>
        </w:trPr>
        <w:tc>
          <w:tcPr>
            <w:tcW w:w="715" w:type="dxa"/>
            <w:vMerge w:val="restart"/>
            <w:vAlign w:val="center"/>
          </w:tcPr>
          <w:p w14:paraId="64B23F05" w14:textId="67481E5D" w:rsidR="00343514" w:rsidRDefault="00343514" w:rsidP="00893FC7">
            <w:pPr>
              <w:jc w:val="center"/>
              <w:rPr>
                <w:color w:val="000000" w:themeColor="text1"/>
              </w:rPr>
            </w:pPr>
            <w:r>
              <w:rPr>
                <w:color w:val="000000" w:themeColor="text1"/>
              </w:rPr>
              <w:t>R</w:t>
            </w:r>
            <w:r>
              <w:rPr>
                <w:color w:val="000000" w:themeColor="text1"/>
                <w:vertAlign w:val="subscript"/>
              </w:rPr>
              <w:t xml:space="preserve">inh </w:t>
            </w:r>
            <w:r w:rsidRPr="00F5687E">
              <w:rPr>
                <w:color w:val="000000" w:themeColor="text1"/>
              </w:rPr>
              <w:t>(t</w:t>
            </w:r>
            <w:r>
              <w:rPr>
                <w:color w:val="000000" w:themeColor="text1"/>
                <w:vertAlign w:val="subscript"/>
              </w:rPr>
              <w:t>i</w:t>
            </w:r>
            <w:r>
              <w:rPr>
                <w:color w:val="000000" w:themeColor="text1"/>
              </w:rPr>
              <w:t>)</w:t>
            </w:r>
          </w:p>
        </w:tc>
        <w:tc>
          <w:tcPr>
            <w:tcW w:w="270" w:type="dxa"/>
            <w:vMerge w:val="restart"/>
            <w:vAlign w:val="center"/>
          </w:tcPr>
          <w:p w14:paraId="2528935C" w14:textId="77777777" w:rsidR="00343514" w:rsidRDefault="00343514" w:rsidP="00893FC7">
            <w:pPr>
              <w:jc w:val="center"/>
              <w:rPr>
                <w:color w:val="000000" w:themeColor="text1"/>
              </w:rPr>
            </w:pPr>
            <w:r>
              <w:rPr>
                <w:color w:val="000000" w:themeColor="text1"/>
              </w:rPr>
              <w:t>=</w:t>
            </w:r>
          </w:p>
        </w:tc>
        <w:tc>
          <w:tcPr>
            <w:tcW w:w="360" w:type="dxa"/>
            <w:vMerge w:val="restart"/>
            <w:vAlign w:val="center"/>
          </w:tcPr>
          <w:p w14:paraId="20AA0385" w14:textId="7463B90B" w:rsidR="00343514" w:rsidRPr="00EA2D38" w:rsidRDefault="00343514" w:rsidP="00893FC7">
            <w:pPr>
              <w:jc w:val="center"/>
              <w:rPr>
                <w:rFonts w:ascii="Calibri Light" w:hAnsi="Calibri Light"/>
                <w:color w:val="000000" w:themeColor="text1"/>
              </w:rPr>
            </w:pPr>
            <w:r w:rsidRPr="00EA2D38">
              <w:rPr>
                <w:rFonts w:ascii="Calibri Light" w:hAnsi="Calibri Light"/>
              </w:rPr>
              <w:t>0.5</w:t>
            </w:r>
          </w:p>
        </w:tc>
        <w:tc>
          <w:tcPr>
            <w:tcW w:w="395" w:type="dxa"/>
            <w:vMerge w:val="restart"/>
          </w:tcPr>
          <w:p w14:paraId="675A27BA" w14:textId="5693BC8F" w:rsidR="00343514" w:rsidRDefault="00343514" w:rsidP="00893FC7">
            <w:pPr>
              <w:rPr>
                <w:color w:val="000000" w:themeColor="text1"/>
              </w:rPr>
            </w:pPr>
            <w:r w:rsidRPr="00EA686F">
              <w:rPr>
                <w:rFonts w:ascii="Calibri Light" w:hAnsi="Calibri Light"/>
                <w:sz w:val="96"/>
                <w:szCs w:val="96"/>
              </w:rPr>
              <w:t>[</w:t>
            </w:r>
          </w:p>
        </w:tc>
        <w:tc>
          <w:tcPr>
            <w:tcW w:w="900" w:type="dxa"/>
            <w:vMerge w:val="restart"/>
            <w:tcBorders>
              <w:bottom w:val="single" w:sz="4" w:space="0" w:color="auto"/>
            </w:tcBorders>
          </w:tcPr>
          <w:p w14:paraId="3555C9A7" w14:textId="452FE2B4" w:rsidR="00343514" w:rsidRDefault="00343514" w:rsidP="00893FC7">
            <w:pPr>
              <w:rPr>
                <w:color w:val="000000" w:themeColor="text1"/>
              </w:rPr>
            </w:pPr>
            <w:r>
              <w:rPr>
                <w:color w:val="000000" w:themeColor="text1"/>
              </w:rPr>
              <w:t>C</w:t>
            </w:r>
            <w:r w:rsidRPr="00F5687E">
              <w:rPr>
                <w:color w:val="000000" w:themeColor="text1"/>
                <w:vertAlign w:val="subscript"/>
              </w:rPr>
              <w:t>inh,</w:t>
            </w:r>
            <w:r>
              <w:rPr>
                <w:color w:val="000000" w:themeColor="text1"/>
                <w:vertAlign w:val="subscript"/>
              </w:rPr>
              <w:t>F</w:t>
            </w:r>
            <w:r w:rsidRPr="00F5687E">
              <w:rPr>
                <w:color w:val="000000" w:themeColor="text1"/>
                <w:vertAlign w:val="subscript"/>
              </w:rPr>
              <w:t>F</w:t>
            </w:r>
            <w:r>
              <w:rPr>
                <w:color w:val="000000" w:themeColor="text1"/>
                <w:vertAlign w:val="subscript"/>
              </w:rPr>
              <w:t xml:space="preserve"> </w:t>
            </w:r>
            <w:r>
              <w:rPr>
                <w:color w:val="000000" w:themeColor="text1"/>
              </w:rPr>
              <w:t>(t</w:t>
            </w:r>
            <w:r w:rsidRPr="00F5687E">
              <w:rPr>
                <w:color w:val="000000" w:themeColor="text1"/>
                <w:vertAlign w:val="subscript"/>
              </w:rPr>
              <w:t>i</w:t>
            </w:r>
            <w:r>
              <w:rPr>
                <w:color w:val="000000" w:themeColor="text1"/>
                <w:vertAlign w:val="subscript"/>
              </w:rPr>
              <w:t>-1</w:t>
            </w:r>
            <w:r>
              <w:rPr>
                <w:color w:val="000000" w:themeColor="text1"/>
              </w:rPr>
              <w:t>)</w:t>
            </w:r>
          </w:p>
        </w:tc>
        <w:tc>
          <w:tcPr>
            <w:tcW w:w="815" w:type="dxa"/>
            <w:vMerge w:val="restart"/>
            <w:tcBorders>
              <w:bottom w:val="single" w:sz="4" w:space="0" w:color="auto"/>
            </w:tcBorders>
            <w:vAlign w:val="center"/>
          </w:tcPr>
          <w:p w14:paraId="3725D852" w14:textId="10568DB6" w:rsidR="00343514" w:rsidRDefault="00343514" w:rsidP="00893FC7">
            <w:pPr>
              <w:jc w:val="center"/>
              <w:rPr>
                <w:color w:val="000000" w:themeColor="text1"/>
              </w:rPr>
            </w:pPr>
            <w:r>
              <w:rPr>
                <w:color w:val="000000" w:themeColor="text1"/>
              </w:rPr>
              <w:t>+</w:t>
            </w:r>
          </w:p>
        </w:tc>
        <w:tc>
          <w:tcPr>
            <w:tcW w:w="900" w:type="dxa"/>
            <w:vMerge w:val="restart"/>
            <w:tcBorders>
              <w:bottom w:val="single" w:sz="4" w:space="0" w:color="auto"/>
            </w:tcBorders>
            <w:vAlign w:val="center"/>
          </w:tcPr>
          <w:p w14:paraId="41E894A9" w14:textId="77777777" w:rsidR="00343514" w:rsidRDefault="00343514" w:rsidP="00893FC7">
            <w:pPr>
              <w:rPr>
                <w:color w:val="000000" w:themeColor="text1"/>
              </w:rPr>
            </w:pPr>
            <w:r>
              <w:rPr>
                <w:color w:val="000000" w:themeColor="text1"/>
              </w:rPr>
              <w:t>C</w:t>
            </w:r>
            <w:r>
              <w:rPr>
                <w:color w:val="000000" w:themeColor="text1"/>
                <w:vertAlign w:val="subscript"/>
              </w:rPr>
              <w:t>inh,F</w:t>
            </w:r>
            <w:r w:rsidRPr="00F5687E">
              <w:rPr>
                <w:color w:val="000000" w:themeColor="text1"/>
                <w:vertAlign w:val="subscript"/>
              </w:rPr>
              <w:t>F</w:t>
            </w:r>
            <w:r>
              <w:rPr>
                <w:color w:val="000000" w:themeColor="text1"/>
                <w:vertAlign w:val="subscript"/>
              </w:rPr>
              <w:t xml:space="preserve"> </w:t>
            </w:r>
            <w:r>
              <w:rPr>
                <w:color w:val="000000" w:themeColor="text1"/>
              </w:rPr>
              <w:t>(t</w:t>
            </w:r>
            <w:r w:rsidRPr="00F5687E">
              <w:rPr>
                <w:color w:val="000000" w:themeColor="text1"/>
                <w:vertAlign w:val="subscript"/>
              </w:rPr>
              <w:t>i</w:t>
            </w:r>
            <w:r>
              <w:rPr>
                <w:color w:val="000000" w:themeColor="text1"/>
                <w:vertAlign w:val="subscript"/>
              </w:rPr>
              <w:t>-1</w:t>
            </w:r>
            <w:r>
              <w:rPr>
                <w:color w:val="000000" w:themeColor="text1"/>
              </w:rPr>
              <w:t>)</w:t>
            </w:r>
          </w:p>
        </w:tc>
        <w:tc>
          <w:tcPr>
            <w:tcW w:w="265" w:type="dxa"/>
            <w:vMerge w:val="restart"/>
            <w:vAlign w:val="center"/>
          </w:tcPr>
          <w:p w14:paraId="129BED31" w14:textId="77777777" w:rsidR="00343514" w:rsidRDefault="00343514" w:rsidP="00893FC7">
            <w:pPr>
              <w:jc w:val="center"/>
              <w:rPr>
                <w:color w:val="000000" w:themeColor="text1"/>
              </w:rPr>
            </w:pPr>
            <w:r>
              <w:rPr>
                <w:rFonts w:ascii="Calibri Light" w:hAnsi="Calibri Light"/>
                <w:sz w:val="96"/>
                <w:szCs w:val="96"/>
              </w:rPr>
              <w:t>]</w:t>
            </w:r>
          </w:p>
        </w:tc>
        <w:tc>
          <w:tcPr>
            <w:tcW w:w="360" w:type="dxa"/>
            <w:vMerge w:val="restart"/>
            <w:vAlign w:val="center"/>
          </w:tcPr>
          <w:p w14:paraId="02E72375" w14:textId="0206567B" w:rsidR="00343514" w:rsidRDefault="00343514" w:rsidP="00893FC7">
            <w:pPr>
              <w:jc w:val="center"/>
              <w:rPr>
                <w:color w:val="000000" w:themeColor="text1"/>
              </w:rPr>
            </w:pPr>
            <w:r>
              <w:rPr>
                <w:rFonts w:ascii="Times New Roman" w:hAnsi="Times New Roman" w:cs="Times New Roman"/>
                <w:color w:val="000000" w:themeColor="text1"/>
              </w:rPr>
              <w:t>·</w:t>
            </w:r>
          </w:p>
        </w:tc>
        <w:tc>
          <w:tcPr>
            <w:tcW w:w="240" w:type="dxa"/>
            <w:vMerge w:val="restart"/>
            <w:vAlign w:val="center"/>
          </w:tcPr>
          <w:p w14:paraId="7847EAE2" w14:textId="77777777" w:rsidR="00343514" w:rsidRDefault="00343514" w:rsidP="00893FC7">
            <w:pPr>
              <w:jc w:val="center"/>
              <w:rPr>
                <w:color w:val="000000" w:themeColor="text1"/>
              </w:rPr>
            </w:pPr>
            <w:r w:rsidRPr="00EA686F">
              <w:rPr>
                <w:rFonts w:ascii="Calibri Light" w:hAnsi="Calibri Light"/>
                <w:sz w:val="96"/>
                <w:szCs w:val="96"/>
              </w:rPr>
              <w:t>[</w:t>
            </w:r>
          </w:p>
        </w:tc>
        <w:tc>
          <w:tcPr>
            <w:tcW w:w="270" w:type="dxa"/>
            <w:vMerge w:val="restart"/>
            <w:vAlign w:val="center"/>
          </w:tcPr>
          <w:p w14:paraId="0D8D94DA" w14:textId="308FE36F" w:rsidR="00343514" w:rsidRDefault="00343514" w:rsidP="00893FC7">
            <w:pPr>
              <w:jc w:val="center"/>
              <w:rPr>
                <w:color w:val="000000" w:themeColor="text1"/>
              </w:rPr>
            </w:pPr>
            <w:r>
              <w:rPr>
                <w:color w:val="000000" w:themeColor="text1"/>
              </w:rPr>
              <w:t>1</w:t>
            </w:r>
          </w:p>
        </w:tc>
        <w:tc>
          <w:tcPr>
            <w:tcW w:w="180" w:type="dxa"/>
            <w:vMerge w:val="restart"/>
            <w:vAlign w:val="center"/>
          </w:tcPr>
          <w:p w14:paraId="4AF4E9D3" w14:textId="5C2FDEF5" w:rsidR="00343514" w:rsidRDefault="00343514" w:rsidP="00E9482B">
            <w:pPr>
              <w:jc w:val="center"/>
              <w:rPr>
                <w:color w:val="000000" w:themeColor="text1"/>
              </w:rPr>
            </w:pPr>
            <w:r>
              <w:rPr>
                <w:color w:val="000000" w:themeColor="text1"/>
              </w:rPr>
              <w:t>-</w:t>
            </w:r>
          </w:p>
        </w:tc>
        <w:tc>
          <w:tcPr>
            <w:tcW w:w="180" w:type="dxa"/>
            <w:vMerge w:val="restart"/>
            <w:vAlign w:val="center"/>
          </w:tcPr>
          <w:p w14:paraId="135EF3DB" w14:textId="6E5A3E53" w:rsidR="00343514" w:rsidRDefault="00343514" w:rsidP="00E9482B">
            <w:pPr>
              <w:jc w:val="center"/>
              <w:rPr>
                <w:color w:val="000000" w:themeColor="text1"/>
              </w:rPr>
            </w:pPr>
            <w:r>
              <w:rPr>
                <w:color w:val="000000" w:themeColor="text1"/>
              </w:rPr>
              <w:t>e</w:t>
            </w:r>
          </w:p>
        </w:tc>
        <w:tc>
          <w:tcPr>
            <w:tcW w:w="785" w:type="dxa"/>
            <w:vAlign w:val="bottom"/>
          </w:tcPr>
          <w:p w14:paraId="3CBDDC98" w14:textId="234FC4A8" w:rsidR="00343514" w:rsidRPr="009C267E" w:rsidRDefault="00343514" w:rsidP="00893FC7">
            <w:pPr>
              <w:jc w:val="right"/>
              <w:rPr>
                <w:color w:val="000000" w:themeColor="text1"/>
                <w:sz w:val="16"/>
              </w:rPr>
            </w:pPr>
          </w:p>
        </w:tc>
        <w:tc>
          <w:tcPr>
            <w:tcW w:w="25" w:type="dxa"/>
            <w:vAlign w:val="bottom"/>
          </w:tcPr>
          <w:p w14:paraId="5AC48A5C" w14:textId="5B35356F" w:rsidR="00343514" w:rsidRPr="009C267E" w:rsidRDefault="00343514" w:rsidP="00893FC7">
            <w:pPr>
              <w:rPr>
                <w:color w:val="000000" w:themeColor="text1"/>
                <w:sz w:val="16"/>
              </w:rPr>
            </w:pPr>
          </w:p>
        </w:tc>
        <w:tc>
          <w:tcPr>
            <w:tcW w:w="180" w:type="dxa"/>
            <w:vMerge w:val="restart"/>
            <w:vAlign w:val="center"/>
          </w:tcPr>
          <w:p w14:paraId="2F21B467" w14:textId="77777777" w:rsidR="00343514" w:rsidRDefault="00343514" w:rsidP="00E9482B">
            <w:pPr>
              <w:jc w:val="center"/>
              <w:rPr>
                <w:color w:val="000000" w:themeColor="text1"/>
              </w:rPr>
            </w:pPr>
            <w:r>
              <w:rPr>
                <w:rFonts w:ascii="Calibri Light" w:hAnsi="Calibri Light"/>
                <w:sz w:val="96"/>
                <w:szCs w:val="96"/>
              </w:rPr>
              <w:t>]</w:t>
            </w:r>
            <w:r>
              <w:rPr>
                <w:rFonts w:ascii="Calibri Light" w:hAnsi="Calibri Light"/>
              </w:rPr>
              <w:t xml:space="preserve"> </w:t>
            </w:r>
          </w:p>
        </w:tc>
        <w:tc>
          <w:tcPr>
            <w:tcW w:w="630" w:type="dxa"/>
            <w:vMerge w:val="restart"/>
            <w:vAlign w:val="center"/>
          </w:tcPr>
          <w:p w14:paraId="3DBA2743" w14:textId="2B33C39F" w:rsidR="00343514" w:rsidRDefault="00343514" w:rsidP="00CC7B56">
            <w:pPr>
              <w:jc w:val="center"/>
              <w:rPr>
                <w:color w:val="000000" w:themeColor="text1"/>
              </w:rPr>
            </w:pPr>
            <w:r>
              <w:rPr>
                <w:rFonts w:ascii="Calibri Light" w:hAnsi="Calibri Light"/>
              </w:rPr>
              <w:t xml:space="preserve">eq. </w:t>
            </w:r>
            <w:ins w:id="223" w:author="Michael" w:date="2015-10-04T12:21:00Z">
              <w:r w:rsidR="00CC7B56">
                <w:rPr>
                  <w:rFonts w:ascii="Calibri Light" w:hAnsi="Calibri Light"/>
                </w:rPr>
                <w:t>8</w:t>
              </w:r>
            </w:ins>
          </w:p>
        </w:tc>
      </w:tr>
      <w:tr w:rsidR="00343514" w14:paraId="5328D4AD" w14:textId="77777777" w:rsidTr="00343514">
        <w:trPr>
          <w:trHeight w:val="170"/>
          <w:jc w:val="center"/>
        </w:trPr>
        <w:tc>
          <w:tcPr>
            <w:tcW w:w="715" w:type="dxa"/>
            <w:vMerge/>
          </w:tcPr>
          <w:p w14:paraId="53E8CF25" w14:textId="77777777" w:rsidR="00343514" w:rsidRDefault="00343514" w:rsidP="00E9482B">
            <w:pPr>
              <w:rPr>
                <w:color w:val="000000" w:themeColor="text1"/>
              </w:rPr>
            </w:pPr>
          </w:p>
        </w:tc>
        <w:tc>
          <w:tcPr>
            <w:tcW w:w="270" w:type="dxa"/>
            <w:vMerge/>
          </w:tcPr>
          <w:p w14:paraId="255FA5EB" w14:textId="77777777" w:rsidR="00343514" w:rsidRDefault="00343514" w:rsidP="00E9482B">
            <w:pPr>
              <w:rPr>
                <w:color w:val="000000" w:themeColor="text1"/>
              </w:rPr>
            </w:pPr>
          </w:p>
        </w:tc>
        <w:tc>
          <w:tcPr>
            <w:tcW w:w="360" w:type="dxa"/>
            <w:vMerge/>
          </w:tcPr>
          <w:p w14:paraId="616CFC4A" w14:textId="77777777" w:rsidR="00343514" w:rsidRDefault="00343514" w:rsidP="00E9482B">
            <w:pPr>
              <w:rPr>
                <w:color w:val="000000" w:themeColor="text1"/>
              </w:rPr>
            </w:pPr>
          </w:p>
        </w:tc>
        <w:tc>
          <w:tcPr>
            <w:tcW w:w="395" w:type="dxa"/>
            <w:vMerge/>
          </w:tcPr>
          <w:p w14:paraId="5774C251" w14:textId="77777777" w:rsidR="00343514" w:rsidRDefault="00343514" w:rsidP="00E9482B">
            <w:pPr>
              <w:rPr>
                <w:color w:val="000000" w:themeColor="text1"/>
              </w:rPr>
            </w:pPr>
          </w:p>
        </w:tc>
        <w:tc>
          <w:tcPr>
            <w:tcW w:w="900" w:type="dxa"/>
            <w:vMerge/>
            <w:tcBorders>
              <w:bottom w:val="single" w:sz="4" w:space="0" w:color="auto"/>
            </w:tcBorders>
          </w:tcPr>
          <w:p w14:paraId="2D178D82" w14:textId="662B7007" w:rsidR="00343514" w:rsidRDefault="00343514" w:rsidP="00E9482B">
            <w:pPr>
              <w:rPr>
                <w:color w:val="000000" w:themeColor="text1"/>
              </w:rPr>
            </w:pPr>
          </w:p>
        </w:tc>
        <w:tc>
          <w:tcPr>
            <w:tcW w:w="815" w:type="dxa"/>
            <w:vMerge/>
            <w:tcBorders>
              <w:bottom w:val="single" w:sz="4" w:space="0" w:color="auto"/>
            </w:tcBorders>
          </w:tcPr>
          <w:p w14:paraId="7B9C79E8" w14:textId="77777777" w:rsidR="00343514" w:rsidRDefault="00343514" w:rsidP="00E9482B">
            <w:pPr>
              <w:rPr>
                <w:color w:val="000000" w:themeColor="text1"/>
              </w:rPr>
            </w:pPr>
          </w:p>
        </w:tc>
        <w:tc>
          <w:tcPr>
            <w:tcW w:w="900" w:type="dxa"/>
            <w:vMerge/>
            <w:tcBorders>
              <w:bottom w:val="single" w:sz="4" w:space="0" w:color="auto"/>
            </w:tcBorders>
          </w:tcPr>
          <w:p w14:paraId="3CFDB6A3" w14:textId="77777777" w:rsidR="00343514" w:rsidRDefault="00343514" w:rsidP="00E9482B">
            <w:pPr>
              <w:rPr>
                <w:color w:val="000000" w:themeColor="text1"/>
              </w:rPr>
            </w:pPr>
          </w:p>
        </w:tc>
        <w:tc>
          <w:tcPr>
            <w:tcW w:w="265" w:type="dxa"/>
            <w:vMerge/>
          </w:tcPr>
          <w:p w14:paraId="6C5460B5" w14:textId="77777777" w:rsidR="00343514" w:rsidRDefault="00343514" w:rsidP="00E9482B">
            <w:pPr>
              <w:rPr>
                <w:color w:val="000000" w:themeColor="text1"/>
              </w:rPr>
            </w:pPr>
          </w:p>
        </w:tc>
        <w:tc>
          <w:tcPr>
            <w:tcW w:w="360" w:type="dxa"/>
            <w:vMerge/>
          </w:tcPr>
          <w:p w14:paraId="7C0EE341" w14:textId="77777777" w:rsidR="00343514" w:rsidRDefault="00343514" w:rsidP="00E9482B">
            <w:pPr>
              <w:rPr>
                <w:color w:val="000000" w:themeColor="text1"/>
              </w:rPr>
            </w:pPr>
          </w:p>
        </w:tc>
        <w:tc>
          <w:tcPr>
            <w:tcW w:w="240" w:type="dxa"/>
            <w:vMerge/>
            <w:vAlign w:val="center"/>
          </w:tcPr>
          <w:p w14:paraId="62313D35" w14:textId="77777777" w:rsidR="00343514" w:rsidRDefault="00343514" w:rsidP="00E9482B">
            <w:pPr>
              <w:rPr>
                <w:color w:val="000000" w:themeColor="text1"/>
              </w:rPr>
            </w:pPr>
          </w:p>
        </w:tc>
        <w:tc>
          <w:tcPr>
            <w:tcW w:w="270" w:type="dxa"/>
            <w:vMerge/>
            <w:vAlign w:val="center"/>
          </w:tcPr>
          <w:p w14:paraId="7E358598" w14:textId="77777777" w:rsidR="00343514" w:rsidRDefault="00343514" w:rsidP="00E9482B">
            <w:pPr>
              <w:rPr>
                <w:color w:val="000000" w:themeColor="text1"/>
              </w:rPr>
            </w:pPr>
          </w:p>
        </w:tc>
        <w:tc>
          <w:tcPr>
            <w:tcW w:w="180" w:type="dxa"/>
            <w:vMerge/>
          </w:tcPr>
          <w:p w14:paraId="66530C48" w14:textId="77777777" w:rsidR="00343514" w:rsidRDefault="00343514" w:rsidP="00E9482B">
            <w:pPr>
              <w:rPr>
                <w:color w:val="000000" w:themeColor="text1"/>
              </w:rPr>
            </w:pPr>
          </w:p>
        </w:tc>
        <w:tc>
          <w:tcPr>
            <w:tcW w:w="180" w:type="dxa"/>
            <w:vMerge/>
          </w:tcPr>
          <w:p w14:paraId="1B0B0DEF" w14:textId="77777777" w:rsidR="00343514" w:rsidRDefault="00343514" w:rsidP="00E9482B">
            <w:pPr>
              <w:rPr>
                <w:color w:val="000000" w:themeColor="text1"/>
              </w:rPr>
            </w:pPr>
          </w:p>
        </w:tc>
        <w:tc>
          <w:tcPr>
            <w:tcW w:w="810" w:type="dxa"/>
            <w:gridSpan w:val="2"/>
            <w:vAlign w:val="bottom"/>
          </w:tcPr>
          <w:p w14:paraId="12225342" w14:textId="3CA5AECF" w:rsidR="00343514" w:rsidRPr="009C267E" w:rsidRDefault="00343514" w:rsidP="00E9482B">
            <w:pPr>
              <w:jc w:val="center"/>
              <w:rPr>
                <w:color w:val="000000" w:themeColor="text1"/>
                <w:sz w:val="16"/>
              </w:rPr>
            </w:pPr>
            <w:r w:rsidRPr="009C267E">
              <w:rPr>
                <w:color w:val="000000" w:themeColor="text1"/>
                <w:sz w:val="16"/>
              </w:rPr>
              <w:t>Δt</w:t>
            </w:r>
            <w:r>
              <w:rPr>
                <w:color w:val="000000" w:themeColor="text1"/>
                <w:sz w:val="16"/>
              </w:rPr>
              <w:t xml:space="preserve"> </w:t>
            </w:r>
            <w:r>
              <w:rPr>
                <w:rFonts w:ascii="Times New Roman" w:hAnsi="Times New Roman" w:cs="Times New Roman"/>
                <w:color w:val="000000" w:themeColor="text1"/>
                <w:sz w:val="16"/>
              </w:rPr>
              <w:t>·</w:t>
            </w:r>
            <w:r w:rsidRPr="009C267E">
              <w:rPr>
                <w:color w:val="000000" w:themeColor="text1"/>
                <w:sz w:val="16"/>
              </w:rPr>
              <w:t xml:space="preserve"> Q</w:t>
            </w:r>
            <w:r w:rsidRPr="009C267E">
              <w:rPr>
                <w:color w:val="000000" w:themeColor="text1"/>
                <w:sz w:val="16"/>
                <w:vertAlign w:val="subscript"/>
              </w:rPr>
              <w:t>F</w:t>
            </w:r>
            <w:r>
              <w:rPr>
                <w:color w:val="000000" w:themeColor="text1"/>
                <w:sz w:val="16"/>
                <w:vertAlign w:val="subscript"/>
              </w:rPr>
              <w:t>F</w:t>
            </w:r>
          </w:p>
        </w:tc>
        <w:tc>
          <w:tcPr>
            <w:tcW w:w="180" w:type="dxa"/>
            <w:vMerge/>
          </w:tcPr>
          <w:p w14:paraId="64462D63" w14:textId="77777777" w:rsidR="00343514" w:rsidRDefault="00343514" w:rsidP="00E9482B">
            <w:pPr>
              <w:rPr>
                <w:color w:val="000000" w:themeColor="text1"/>
              </w:rPr>
            </w:pPr>
          </w:p>
        </w:tc>
        <w:tc>
          <w:tcPr>
            <w:tcW w:w="630" w:type="dxa"/>
            <w:vMerge/>
          </w:tcPr>
          <w:p w14:paraId="598B6183" w14:textId="0051FC3C" w:rsidR="00343514" w:rsidRDefault="00343514" w:rsidP="00E9482B">
            <w:pPr>
              <w:rPr>
                <w:color w:val="000000" w:themeColor="text1"/>
              </w:rPr>
            </w:pPr>
          </w:p>
        </w:tc>
      </w:tr>
      <w:tr w:rsidR="00343514" w14:paraId="5C2E65B7" w14:textId="77777777" w:rsidTr="00343514">
        <w:trPr>
          <w:jc w:val="center"/>
        </w:trPr>
        <w:tc>
          <w:tcPr>
            <w:tcW w:w="715" w:type="dxa"/>
            <w:vMerge/>
          </w:tcPr>
          <w:p w14:paraId="6073D4E0" w14:textId="77777777" w:rsidR="00343514" w:rsidRDefault="00343514" w:rsidP="00E9482B">
            <w:pPr>
              <w:rPr>
                <w:color w:val="000000" w:themeColor="text1"/>
              </w:rPr>
            </w:pPr>
          </w:p>
        </w:tc>
        <w:tc>
          <w:tcPr>
            <w:tcW w:w="270" w:type="dxa"/>
            <w:vMerge/>
          </w:tcPr>
          <w:p w14:paraId="56BA8205" w14:textId="77777777" w:rsidR="00343514" w:rsidRDefault="00343514" w:rsidP="00E9482B">
            <w:pPr>
              <w:rPr>
                <w:color w:val="000000" w:themeColor="text1"/>
              </w:rPr>
            </w:pPr>
          </w:p>
        </w:tc>
        <w:tc>
          <w:tcPr>
            <w:tcW w:w="360" w:type="dxa"/>
            <w:vMerge/>
          </w:tcPr>
          <w:p w14:paraId="4C1AE231" w14:textId="77777777" w:rsidR="00343514" w:rsidRDefault="00343514" w:rsidP="00E9482B">
            <w:pPr>
              <w:rPr>
                <w:color w:val="000000" w:themeColor="text1"/>
              </w:rPr>
            </w:pPr>
          </w:p>
        </w:tc>
        <w:tc>
          <w:tcPr>
            <w:tcW w:w="395" w:type="dxa"/>
            <w:vMerge/>
          </w:tcPr>
          <w:p w14:paraId="46068D36" w14:textId="77777777" w:rsidR="00343514" w:rsidRDefault="00343514" w:rsidP="00E9482B">
            <w:pPr>
              <w:jc w:val="right"/>
            </w:pPr>
          </w:p>
        </w:tc>
        <w:tc>
          <w:tcPr>
            <w:tcW w:w="900" w:type="dxa"/>
            <w:vMerge w:val="restart"/>
            <w:tcBorders>
              <w:top w:val="single" w:sz="4" w:space="0" w:color="auto"/>
            </w:tcBorders>
            <w:vAlign w:val="center"/>
          </w:tcPr>
          <w:p w14:paraId="3E644C9D" w14:textId="1A1444B2" w:rsidR="00343514" w:rsidRDefault="00343514" w:rsidP="00E9482B">
            <w:pPr>
              <w:jc w:val="right"/>
              <w:rPr>
                <w:color w:val="000000" w:themeColor="text1"/>
              </w:rPr>
            </w:pPr>
          </w:p>
        </w:tc>
        <w:tc>
          <w:tcPr>
            <w:tcW w:w="815" w:type="dxa"/>
            <w:tcBorders>
              <w:top w:val="single" w:sz="4" w:space="0" w:color="auto"/>
              <w:bottom w:val="single" w:sz="4" w:space="0" w:color="auto"/>
            </w:tcBorders>
          </w:tcPr>
          <w:p w14:paraId="28DC0292" w14:textId="2FC54CF1" w:rsidR="00343514" w:rsidRDefault="00343514" w:rsidP="00E9482B">
            <w:pPr>
              <w:jc w:val="center"/>
              <w:rPr>
                <w:color w:val="000000" w:themeColor="text1"/>
              </w:rPr>
            </w:pPr>
            <w:r>
              <w:rPr>
                <w:color w:val="000000" w:themeColor="text1"/>
              </w:rPr>
              <w:t xml:space="preserve">Δt </w:t>
            </w:r>
            <w:r>
              <w:rPr>
                <w:rFonts w:ascii="Times New Roman" w:hAnsi="Times New Roman" w:cs="Times New Roman"/>
                <w:color w:val="000000" w:themeColor="text1"/>
              </w:rPr>
              <w:t>·</w:t>
            </w:r>
            <w:r>
              <w:rPr>
                <w:color w:val="000000" w:themeColor="text1"/>
              </w:rPr>
              <w:t xml:space="preserve"> Q</w:t>
            </w:r>
            <w:r w:rsidRPr="00EA2D38">
              <w:rPr>
                <w:color w:val="000000" w:themeColor="text1"/>
                <w:vertAlign w:val="subscript"/>
              </w:rPr>
              <w:t>F</w:t>
            </w:r>
            <w:r>
              <w:rPr>
                <w:color w:val="000000" w:themeColor="text1"/>
                <w:vertAlign w:val="subscript"/>
              </w:rPr>
              <w:t>F</w:t>
            </w:r>
          </w:p>
        </w:tc>
        <w:tc>
          <w:tcPr>
            <w:tcW w:w="900" w:type="dxa"/>
            <w:vMerge w:val="restart"/>
            <w:tcBorders>
              <w:top w:val="single" w:sz="4" w:space="0" w:color="auto"/>
            </w:tcBorders>
            <w:vAlign w:val="center"/>
          </w:tcPr>
          <w:p w14:paraId="1C46E871" w14:textId="77777777" w:rsidR="00343514" w:rsidRPr="00BA046D" w:rsidRDefault="00343514" w:rsidP="00E9482B">
            <w:pPr>
              <w:rPr>
                <w:color w:val="000000" w:themeColor="text1"/>
              </w:rPr>
            </w:pPr>
          </w:p>
        </w:tc>
        <w:tc>
          <w:tcPr>
            <w:tcW w:w="265" w:type="dxa"/>
            <w:vMerge/>
          </w:tcPr>
          <w:p w14:paraId="674FFB62" w14:textId="77777777" w:rsidR="00343514" w:rsidRDefault="00343514" w:rsidP="00E9482B">
            <w:pPr>
              <w:rPr>
                <w:color w:val="000000" w:themeColor="text1"/>
              </w:rPr>
            </w:pPr>
          </w:p>
        </w:tc>
        <w:tc>
          <w:tcPr>
            <w:tcW w:w="360" w:type="dxa"/>
            <w:vMerge/>
          </w:tcPr>
          <w:p w14:paraId="026BD19F" w14:textId="77777777" w:rsidR="00343514" w:rsidRDefault="00343514" w:rsidP="00E9482B">
            <w:pPr>
              <w:rPr>
                <w:color w:val="000000" w:themeColor="text1"/>
              </w:rPr>
            </w:pPr>
          </w:p>
        </w:tc>
        <w:tc>
          <w:tcPr>
            <w:tcW w:w="240" w:type="dxa"/>
            <w:vMerge/>
          </w:tcPr>
          <w:p w14:paraId="7D556D44" w14:textId="77777777" w:rsidR="00343514" w:rsidRDefault="00343514" w:rsidP="00E9482B">
            <w:pPr>
              <w:rPr>
                <w:color w:val="000000" w:themeColor="text1"/>
              </w:rPr>
            </w:pPr>
          </w:p>
        </w:tc>
        <w:tc>
          <w:tcPr>
            <w:tcW w:w="270" w:type="dxa"/>
            <w:vMerge/>
          </w:tcPr>
          <w:p w14:paraId="2FAC78F1" w14:textId="719717EB" w:rsidR="00343514" w:rsidRDefault="00343514" w:rsidP="00E9482B">
            <w:pPr>
              <w:jc w:val="center"/>
              <w:rPr>
                <w:color w:val="000000" w:themeColor="text1"/>
              </w:rPr>
            </w:pPr>
          </w:p>
        </w:tc>
        <w:tc>
          <w:tcPr>
            <w:tcW w:w="180" w:type="dxa"/>
            <w:vMerge/>
          </w:tcPr>
          <w:p w14:paraId="06A87E3C" w14:textId="77777777" w:rsidR="00343514" w:rsidRDefault="00343514" w:rsidP="00E9482B">
            <w:pPr>
              <w:rPr>
                <w:color w:val="000000" w:themeColor="text1"/>
              </w:rPr>
            </w:pPr>
          </w:p>
        </w:tc>
        <w:tc>
          <w:tcPr>
            <w:tcW w:w="180" w:type="dxa"/>
            <w:vMerge/>
          </w:tcPr>
          <w:p w14:paraId="08FF7E9F" w14:textId="77777777" w:rsidR="00343514" w:rsidRDefault="00343514" w:rsidP="00E9482B">
            <w:pPr>
              <w:rPr>
                <w:color w:val="000000" w:themeColor="text1"/>
              </w:rPr>
            </w:pPr>
          </w:p>
        </w:tc>
        <w:tc>
          <w:tcPr>
            <w:tcW w:w="810" w:type="dxa"/>
            <w:gridSpan w:val="2"/>
            <w:vMerge w:val="restart"/>
            <w:tcBorders>
              <w:top w:val="single" w:sz="4" w:space="0" w:color="auto"/>
            </w:tcBorders>
          </w:tcPr>
          <w:p w14:paraId="4CA93D6D" w14:textId="27295918" w:rsidR="00343514" w:rsidRDefault="00343514" w:rsidP="00E9482B">
            <w:pPr>
              <w:jc w:val="center"/>
              <w:rPr>
                <w:color w:val="000000" w:themeColor="text1"/>
              </w:rPr>
            </w:pPr>
            <w:r w:rsidRPr="009C267E">
              <w:rPr>
                <w:color w:val="000000" w:themeColor="text1"/>
                <w:sz w:val="16"/>
              </w:rPr>
              <w:t>V</w:t>
            </w:r>
            <w:r w:rsidRPr="009C267E">
              <w:rPr>
                <w:color w:val="000000" w:themeColor="text1"/>
                <w:sz w:val="16"/>
                <w:vertAlign w:val="subscript"/>
              </w:rPr>
              <w:t>F</w:t>
            </w:r>
            <w:r>
              <w:rPr>
                <w:color w:val="000000" w:themeColor="text1"/>
                <w:sz w:val="16"/>
                <w:vertAlign w:val="subscript"/>
              </w:rPr>
              <w:t>F</w:t>
            </w:r>
          </w:p>
        </w:tc>
        <w:tc>
          <w:tcPr>
            <w:tcW w:w="180" w:type="dxa"/>
            <w:vMerge/>
          </w:tcPr>
          <w:p w14:paraId="19DE4D8E" w14:textId="77777777" w:rsidR="00343514" w:rsidRDefault="00343514" w:rsidP="00E9482B">
            <w:pPr>
              <w:rPr>
                <w:color w:val="000000" w:themeColor="text1"/>
              </w:rPr>
            </w:pPr>
          </w:p>
        </w:tc>
        <w:tc>
          <w:tcPr>
            <w:tcW w:w="630" w:type="dxa"/>
            <w:vMerge/>
          </w:tcPr>
          <w:p w14:paraId="67344B01" w14:textId="560506AF" w:rsidR="00343514" w:rsidRDefault="00343514" w:rsidP="00E9482B">
            <w:pPr>
              <w:rPr>
                <w:color w:val="000000" w:themeColor="text1"/>
              </w:rPr>
            </w:pPr>
          </w:p>
        </w:tc>
      </w:tr>
      <w:tr w:rsidR="00343514" w14:paraId="352E09EC" w14:textId="77777777" w:rsidTr="00343514">
        <w:trPr>
          <w:jc w:val="center"/>
        </w:trPr>
        <w:tc>
          <w:tcPr>
            <w:tcW w:w="715" w:type="dxa"/>
            <w:vMerge/>
          </w:tcPr>
          <w:p w14:paraId="7B00FD16" w14:textId="77777777" w:rsidR="00343514" w:rsidRDefault="00343514" w:rsidP="00E9482B">
            <w:pPr>
              <w:rPr>
                <w:color w:val="000000" w:themeColor="text1"/>
              </w:rPr>
            </w:pPr>
          </w:p>
        </w:tc>
        <w:tc>
          <w:tcPr>
            <w:tcW w:w="270" w:type="dxa"/>
            <w:vMerge/>
          </w:tcPr>
          <w:p w14:paraId="6FFA2C80" w14:textId="77777777" w:rsidR="00343514" w:rsidRDefault="00343514" w:rsidP="00E9482B">
            <w:pPr>
              <w:rPr>
                <w:color w:val="000000" w:themeColor="text1"/>
              </w:rPr>
            </w:pPr>
          </w:p>
        </w:tc>
        <w:tc>
          <w:tcPr>
            <w:tcW w:w="360" w:type="dxa"/>
            <w:vMerge/>
          </w:tcPr>
          <w:p w14:paraId="6B8A1FE9" w14:textId="77777777" w:rsidR="00343514" w:rsidRDefault="00343514" w:rsidP="00E9482B">
            <w:pPr>
              <w:rPr>
                <w:color w:val="000000" w:themeColor="text1"/>
              </w:rPr>
            </w:pPr>
          </w:p>
        </w:tc>
        <w:tc>
          <w:tcPr>
            <w:tcW w:w="395" w:type="dxa"/>
            <w:vMerge/>
          </w:tcPr>
          <w:p w14:paraId="0F36D947" w14:textId="77777777" w:rsidR="00343514" w:rsidRDefault="00343514" w:rsidP="00E9482B">
            <w:pPr>
              <w:rPr>
                <w:color w:val="000000" w:themeColor="text1"/>
              </w:rPr>
            </w:pPr>
          </w:p>
        </w:tc>
        <w:tc>
          <w:tcPr>
            <w:tcW w:w="900" w:type="dxa"/>
            <w:vMerge/>
          </w:tcPr>
          <w:p w14:paraId="2CF71FC3" w14:textId="0464199A" w:rsidR="00343514" w:rsidRDefault="00343514" w:rsidP="00E9482B">
            <w:pPr>
              <w:rPr>
                <w:color w:val="000000" w:themeColor="text1"/>
              </w:rPr>
            </w:pPr>
          </w:p>
        </w:tc>
        <w:tc>
          <w:tcPr>
            <w:tcW w:w="815" w:type="dxa"/>
            <w:tcBorders>
              <w:top w:val="single" w:sz="4" w:space="0" w:color="auto"/>
            </w:tcBorders>
          </w:tcPr>
          <w:p w14:paraId="1F8A47E5" w14:textId="7EF4037C" w:rsidR="00343514" w:rsidRDefault="00343514" w:rsidP="00343514">
            <w:pPr>
              <w:jc w:val="center"/>
              <w:rPr>
                <w:color w:val="000000" w:themeColor="text1"/>
              </w:rPr>
            </w:pPr>
            <w:r>
              <w:rPr>
                <w:color w:val="000000" w:themeColor="text1"/>
              </w:rPr>
              <w:t>V</w:t>
            </w:r>
            <w:r w:rsidRPr="00BA046D">
              <w:rPr>
                <w:color w:val="000000" w:themeColor="text1"/>
                <w:vertAlign w:val="subscript"/>
              </w:rPr>
              <w:t>F</w:t>
            </w:r>
            <w:r>
              <w:rPr>
                <w:color w:val="000000" w:themeColor="text1"/>
                <w:vertAlign w:val="subscript"/>
              </w:rPr>
              <w:t>F</w:t>
            </w:r>
          </w:p>
        </w:tc>
        <w:tc>
          <w:tcPr>
            <w:tcW w:w="900" w:type="dxa"/>
            <w:vMerge/>
          </w:tcPr>
          <w:p w14:paraId="16F4DDAE" w14:textId="77777777" w:rsidR="00343514" w:rsidRDefault="00343514" w:rsidP="00E9482B">
            <w:pPr>
              <w:rPr>
                <w:color w:val="000000" w:themeColor="text1"/>
              </w:rPr>
            </w:pPr>
          </w:p>
        </w:tc>
        <w:tc>
          <w:tcPr>
            <w:tcW w:w="265" w:type="dxa"/>
            <w:vMerge/>
          </w:tcPr>
          <w:p w14:paraId="4AE92C9C" w14:textId="77777777" w:rsidR="00343514" w:rsidRDefault="00343514" w:rsidP="00E9482B">
            <w:pPr>
              <w:rPr>
                <w:color w:val="000000" w:themeColor="text1"/>
              </w:rPr>
            </w:pPr>
          </w:p>
        </w:tc>
        <w:tc>
          <w:tcPr>
            <w:tcW w:w="360" w:type="dxa"/>
            <w:vMerge/>
          </w:tcPr>
          <w:p w14:paraId="6E6132B0" w14:textId="77777777" w:rsidR="00343514" w:rsidRDefault="00343514" w:rsidP="00E9482B">
            <w:pPr>
              <w:rPr>
                <w:color w:val="000000" w:themeColor="text1"/>
              </w:rPr>
            </w:pPr>
          </w:p>
        </w:tc>
        <w:tc>
          <w:tcPr>
            <w:tcW w:w="240" w:type="dxa"/>
            <w:vMerge/>
          </w:tcPr>
          <w:p w14:paraId="21E277DC" w14:textId="77777777" w:rsidR="00343514" w:rsidRDefault="00343514" w:rsidP="00E9482B">
            <w:pPr>
              <w:rPr>
                <w:color w:val="000000" w:themeColor="text1"/>
              </w:rPr>
            </w:pPr>
          </w:p>
        </w:tc>
        <w:tc>
          <w:tcPr>
            <w:tcW w:w="270" w:type="dxa"/>
            <w:vMerge/>
          </w:tcPr>
          <w:p w14:paraId="5A7189B0" w14:textId="77777777" w:rsidR="00343514" w:rsidRDefault="00343514" w:rsidP="00E9482B">
            <w:pPr>
              <w:rPr>
                <w:color w:val="000000" w:themeColor="text1"/>
              </w:rPr>
            </w:pPr>
          </w:p>
        </w:tc>
        <w:tc>
          <w:tcPr>
            <w:tcW w:w="180" w:type="dxa"/>
            <w:vMerge/>
          </w:tcPr>
          <w:p w14:paraId="50BC06B8" w14:textId="77777777" w:rsidR="00343514" w:rsidRDefault="00343514" w:rsidP="00E9482B">
            <w:pPr>
              <w:rPr>
                <w:color w:val="000000" w:themeColor="text1"/>
              </w:rPr>
            </w:pPr>
          </w:p>
        </w:tc>
        <w:tc>
          <w:tcPr>
            <w:tcW w:w="180" w:type="dxa"/>
            <w:vMerge/>
          </w:tcPr>
          <w:p w14:paraId="585A9C41" w14:textId="77777777" w:rsidR="00343514" w:rsidRDefault="00343514" w:rsidP="00E9482B">
            <w:pPr>
              <w:rPr>
                <w:color w:val="000000" w:themeColor="text1"/>
              </w:rPr>
            </w:pPr>
          </w:p>
        </w:tc>
        <w:tc>
          <w:tcPr>
            <w:tcW w:w="810" w:type="dxa"/>
            <w:gridSpan w:val="2"/>
            <w:vMerge/>
            <w:tcBorders>
              <w:top w:val="single" w:sz="4" w:space="0" w:color="auto"/>
            </w:tcBorders>
          </w:tcPr>
          <w:p w14:paraId="27295A88" w14:textId="77777777" w:rsidR="00343514" w:rsidRDefault="00343514" w:rsidP="00E9482B">
            <w:pPr>
              <w:rPr>
                <w:color w:val="000000" w:themeColor="text1"/>
              </w:rPr>
            </w:pPr>
          </w:p>
        </w:tc>
        <w:tc>
          <w:tcPr>
            <w:tcW w:w="180" w:type="dxa"/>
            <w:vMerge/>
          </w:tcPr>
          <w:p w14:paraId="59776FB3" w14:textId="77777777" w:rsidR="00343514" w:rsidRDefault="00343514" w:rsidP="00E9482B">
            <w:pPr>
              <w:rPr>
                <w:color w:val="000000" w:themeColor="text1"/>
              </w:rPr>
            </w:pPr>
          </w:p>
        </w:tc>
        <w:tc>
          <w:tcPr>
            <w:tcW w:w="630" w:type="dxa"/>
            <w:vMerge/>
          </w:tcPr>
          <w:p w14:paraId="571AAB64" w14:textId="42809240" w:rsidR="00343514" w:rsidRDefault="00343514" w:rsidP="00E9482B">
            <w:pPr>
              <w:rPr>
                <w:color w:val="000000" w:themeColor="text1"/>
              </w:rPr>
            </w:pPr>
          </w:p>
        </w:tc>
      </w:tr>
    </w:tbl>
    <w:p w14:paraId="4CE8DEF7" w14:textId="77777777" w:rsidR="00EA2D38" w:rsidRDefault="00EA2D38" w:rsidP="00CE1830">
      <w:pPr>
        <w:spacing w:after="0" w:line="240" w:lineRule="auto"/>
        <w:rPr>
          <w:color w:val="000000" w:themeColor="text1"/>
        </w:rPr>
      </w:pPr>
    </w:p>
    <w:p w14:paraId="6804AED7" w14:textId="755038C5" w:rsidR="00A7558F" w:rsidRPr="00DF1DC1" w:rsidRDefault="00EB3944" w:rsidP="00D9642B">
      <w:pPr>
        <w:spacing w:after="0" w:line="240" w:lineRule="auto"/>
        <w:jc w:val="both"/>
        <w:rPr>
          <w:color w:val="000000" w:themeColor="text1"/>
        </w:rPr>
      </w:pPr>
      <w:r w:rsidRPr="00DF1DC1">
        <w:rPr>
          <w:color w:val="000000" w:themeColor="text1"/>
        </w:rPr>
        <w:t xml:space="preserve">Localized controls </w:t>
      </w:r>
      <w:r w:rsidR="00A270C2" w:rsidRPr="00DF1DC1">
        <w:rPr>
          <w:color w:val="000000" w:themeColor="text1"/>
        </w:rPr>
        <w:t xml:space="preserve">(e.g. emission source ventilation) </w:t>
      </w:r>
      <w:r w:rsidRPr="00DF1DC1">
        <w:rPr>
          <w:color w:val="000000" w:themeColor="text1"/>
        </w:rPr>
        <w:t xml:space="preserve">and/or </w:t>
      </w:r>
      <w:r w:rsidR="00A270C2" w:rsidRPr="00DF1DC1">
        <w:rPr>
          <w:color w:val="000000" w:themeColor="text1"/>
        </w:rPr>
        <w:t>aerosol dynamics (e.g. aggregation)</w:t>
      </w:r>
      <w:r w:rsidRPr="00DF1DC1">
        <w:rPr>
          <w:color w:val="000000" w:themeColor="text1"/>
        </w:rPr>
        <w:t xml:space="preserve"> were not considered</w:t>
      </w:r>
      <w:r w:rsidR="00875DC7" w:rsidRPr="00DF1DC1">
        <w:rPr>
          <w:color w:val="000000" w:themeColor="text1"/>
        </w:rPr>
        <w:t xml:space="preserve">, resulting in </w:t>
      </w:r>
      <w:r w:rsidRPr="00DF1DC1">
        <w:rPr>
          <w:color w:val="000000" w:themeColor="text1"/>
        </w:rPr>
        <w:t xml:space="preserve">an exposure </w:t>
      </w:r>
      <w:r w:rsidRPr="00DF1DC1">
        <w:rPr>
          <w:i/>
          <w:color w:val="000000" w:themeColor="text1"/>
        </w:rPr>
        <w:t xml:space="preserve">potential </w:t>
      </w:r>
      <w:r w:rsidRPr="00DF1DC1">
        <w:rPr>
          <w:color w:val="000000" w:themeColor="text1"/>
        </w:rPr>
        <w:t>(i.e.an upper limit of exposure in a specified compartment with specified ventilation)</w:t>
      </w:r>
      <w:r w:rsidR="000357A8" w:rsidRPr="00DF1DC1">
        <w:rPr>
          <w:color w:val="000000" w:themeColor="text1"/>
        </w:rPr>
        <w:t xml:space="preserve">. </w:t>
      </w:r>
      <w:r w:rsidR="00A7558F" w:rsidRPr="00DF1DC1">
        <w:rPr>
          <w:color w:val="000000" w:themeColor="text1"/>
        </w:rPr>
        <w:t xml:space="preserve">The </w:t>
      </w:r>
      <w:r w:rsidR="001B6712" w:rsidRPr="00DF1DC1">
        <w:rPr>
          <w:color w:val="000000" w:themeColor="text1"/>
        </w:rPr>
        <w:t xml:space="preserve">hypothetical </w:t>
      </w:r>
      <w:r w:rsidR="00A7558F" w:rsidRPr="00DF1DC1">
        <w:rPr>
          <w:color w:val="000000" w:themeColor="text1"/>
        </w:rPr>
        <w:t xml:space="preserve">models were </w:t>
      </w:r>
      <w:r w:rsidR="001B6712" w:rsidRPr="00DF1DC1">
        <w:rPr>
          <w:color w:val="000000" w:themeColor="text1"/>
        </w:rPr>
        <w:t xml:space="preserve">assessed </w:t>
      </w:r>
      <w:r w:rsidR="00A7558F" w:rsidRPr="00DF1DC1">
        <w:rPr>
          <w:color w:val="000000" w:themeColor="text1"/>
        </w:rPr>
        <w:t xml:space="preserve">using </w:t>
      </w:r>
      <w:r w:rsidR="00C8785E" w:rsidRPr="00DF1DC1">
        <w:rPr>
          <w:color w:val="000000" w:themeColor="text1"/>
        </w:rPr>
        <w:t xml:space="preserve">occupational exposure </w:t>
      </w:r>
      <w:r w:rsidR="00A7558F" w:rsidRPr="00DF1DC1">
        <w:rPr>
          <w:color w:val="000000" w:themeColor="text1"/>
        </w:rPr>
        <w:t xml:space="preserve">parameters </w:t>
      </w:r>
      <w:r w:rsidR="001B6712" w:rsidRPr="00DF1DC1">
        <w:rPr>
          <w:color w:val="000000" w:themeColor="text1"/>
        </w:rPr>
        <w:t>obtained from the MARINA</w:t>
      </w:r>
      <w:r w:rsidR="00FD1C21" w:rsidRPr="00DF1DC1">
        <w:rPr>
          <w:color w:val="000000" w:themeColor="text1"/>
        </w:rPr>
        <w:t xml:space="preserve"> (E1)</w:t>
      </w:r>
      <w:r w:rsidR="001B6712" w:rsidRPr="00DF1DC1">
        <w:rPr>
          <w:color w:val="000000" w:themeColor="text1"/>
        </w:rPr>
        <w:t xml:space="preserve"> </w:t>
      </w:r>
      <w:r w:rsidR="001B6712" w:rsidRPr="00DF1DC1">
        <w:rPr>
          <w:color w:val="000000" w:themeColor="text1"/>
          <w:highlight w:val="cyan"/>
        </w:rPr>
        <w:t>(www.marina-fp7.eu)</w:t>
      </w:r>
      <w:r w:rsidR="001B6712" w:rsidRPr="00DF1DC1">
        <w:rPr>
          <w:color w:val="000000" w:themeColor="text1"/>
        </w:rPr>
        <w:t xml:space="preserve"> and NANEX</w:t>
      </w:r>
      <w:r w:rsidR="00FD1C21" w:rsidRPr="00DF1DC1">
        <w:rPr>
          <w:color w:val="000000" w:themeColor="text1"/>
        </w:rPr>
        <w:t xml:space="preserve"> (E2-E8)</w:t>
      </w:r>
      <w:r w:rsidR="001B6712" w:rsidRPr="00DF1DC1">
        <w:rPr>
          <w:color w:val="000000" w:themeColor="text1"/>
        </w:rPr>
        <w:t xml:space="preserve"> </w:t>
      </w:r>
      <w:r w:rsidR="001B6712" w:rsidRPr="00DF1DC1">
        <w:rPr>
          <w:highlight w:val="cyan"/>
        </w:rPr>
        <w:t>(www.nanex-project.eu)</w:t>
      </w:r>
      <w:r w:rsidR="001B6712" w:rsidRPr="00DF1DC1">
        <w:t xml:space="preserve"> </w:t>
      </w:r>
      <w:r w:rsidR="001B6712" w:rsidRPr="00DF1DC1">
        <w:rPr>
          <w:color w:val="000000" w:themeColor="text1"/>
        </w:rPr>
        <w:t>databases</w:t>
      </w:r>
      <w:r w:rsidR="00A7558F" w:rsidRPr="00DF1DC1">
        <w:rPr>
          <w:color w:val="000000" w:themeColor="text1"/>
        </w:rPr>
        <w:t xml:space="preserve"> </w:t>
      </w:r>
      <w:r w:rsidR="001B6712" w:rsidRPr="00DF1DC1">
        <w:rPr>
          <w:color w:val="000000" w:themeColor="text1"/>
        </w:rPr>
        <w:t>(</w:t>
      </w:r>
      <w:r w:rsidR="00A7558F" w:rsidRPr="00DF1DC1">
        <w:rPr>
          <w:color w:val="000000" w:themeColor="text1"/>
        </w:rPr>
        <w:t>Table##</w:t>
      </w:r>
      <w:r w:rsidR="001B6712" w:rsidRPr="00DF1DC1">
        <w:rPr>
          <w:color w:val="000000" w:themeColor="text1"/>
        </w:rPr>
        <w:t>)</w:t>
      </w:r>
      <w:r w:rsidR="00A7558F" w:rsidRPr="00DF1DC1">
        <w:rPr>
          <w:color w:val="000000" w:themeColor="text1"/>
        </w:rPr>
        <w:t xml:space="preserve">. </w:t>
      </w:r>
    </w:p>
    <w:p w14:paraId="479903D5" w14:textId="77777777" w:rsidR="008B74C5" w:rsidRPr="00DF1DC1" w:rsidRDefault="008B74C5" w:rsidP="00CE1830">
      <w:pPr>
        <w:spacing w:after="0" w:line="240" w:lineRule="auto"/>
        <w:rPr>
          <w:color w:val="000000" w:themeColor="text1"/>
        </w:rPr>
      </w:pPr>
    </w:p>
    <w:p w14:paraId="2681C81F" w14:textId="6568ADDE" w:rsidR="008B74C5" w:rsidRPr="00DF1DC1" w:rsidRDefault="008B74C5" w:rsidP="00D9642B">
      <w:pPr>
        <w:spacing w:after="0" w:line="240" w:lineRule="auto"/>
        <w:jc w:val="both"/>
        <w:rPr>
          <w:color w:val="000000" w:themeColor="text1"/>
        </w:rPr>
      </w:pPr>
      <w:r w:rsidRPr="00DF1DC1">
        <w:rPr>
          <w:color w:val="000000" w:themeColor="text1"/>
        </w:rPr>
        <w:t xml:space="preserve">Uncertainty was introduced into the exposure assessment by creating log-normal distributions for each exposure scenario. This was done using the assumption that the </w:t>
      </w:r>
      <w:r w:rsidR="00C8785E" w:rsidRPr="00DF1DC1">
        <w:rPr>
          <w:color w:val="000000" w:themeColor="text1"/>
        </w:rPr>
        <w:t xml:space="preserve">single-point </w:t>
      </w:r>
      <w:r w:rsidRPr="00DF1DC1">
        <w:rPr>
          <w:color w:val="000000" w:themeColor="text1"/>
        </w:rPr>
        <w:t>exposure values derived from NanoSafer</w:t>
      </w:r>
      <w:r w:rsidR="00CA1D76" w:rsidRPr="00DF1DC1">
        <w:rPr>
          <w:color w:val="000000" w:themeColor="text1"/>
        </w:rPr>
        <w:t xml:space="preserve"> v1.1</w:t>
      </w:r>
      <w:r w:rsidR="00CA1D76" w:rsidRPr="00DF1DC1">
        <w:rPr>
          <w:color w:val="000000" w:themeColor="text1"/>
          <w:vertAlign w:val="subscript"/>
        </w:rPr>
        <w:t>β</w:t>
      </w:r>
      <w:r w:rsidRPr="00DF1DC1">
        <w:rPr>
          <w:color w:val="000000" w:themeColor="text1"/>
        </w:rPr>
        <w:t xml:space="preserve"> represent worst-case values. </w:t>
      </w:r>
      <w:r w:rsidRPr="00DF1DC1">
        <w:rPr>
          <w:color w:val="000000" w:themeColor="text1"/>
          <w:highlight w:val="yellow"/>
        </w:rPr>
        <w:t xml:space="preserve">Log-normal distributions were constructed by </w:t>
      </w:r>
      <w:r w:rsidR="00CA1D76" w:rsidRPr="00DF1DC1">
        <w:rPr>
          <w:color w:val="000000" w:themeColor="text1"/>
          <w:highlight w:val="yellow"/>
        </w:rPr>
        <w:t>specifying</w:t>
      </w:r>
      <w:r w:rsidRPr="00DF1DC1">
        <w:rPr>
          <w:color w:val="000000" w:themeColor="text1"/>
          <w:highlight w:val="yellow"/>
        </w:rPr>
        <w:t xml:space="preserve"> </w:t>
      </w:r>
      <w:r w:rsidR="00186444" w:rsidRPr="00DF1DC1">
        <w:rPr>
          <w:color w:val="000000" w:themeColor="text1"/>
          <w:highlight w:val="yellow"/>
        </w:rPr>
        <w:t>that</w:t>
      </w:r>
      <w:r w:rsidR="00CA1D76" w:rsidRPr="00DF1DC1">
        <w:rPr>
          <w:color w:val="000000" w:themeColor="text1"/>
          <w:highlight w:val="yellow"/>
        </w:rPr>
        <w:t xml:space="preserve"> </w:t>
      </w:r>
      <w:r w:rsidRPr="00DF1DC1">
        <w:rPr>
          <w:color w:val="000000" w:themeColor="text1"/>
          <w:highlight w:val="yellow"/>
        </w:rPr>
        <w:t xml:space="preserve">the worst-case </w:t>
      </w:r>
      <w:r w:rsidR="00CA1D76" w:rsidRPr="00DF1DC1">
        <w:rPr>
          <w:color w:val="000000" w:themeColor="text1"/>
          <w:highlight w:val="yellow"/>
        </w:rPr>
        <w:t>exposure results were</w:t>
      </w:r>
      <w:r w:rsidR="000F6859" w:rsidRPr="00DF1DC1">
        <w:rPr>
          <w:color w:val="000000" w:themeColor="text1"/>
          <w:highlight w:val="yellow"/>
        </w:rPr>
        <w:t xml:space="preserve"> </w:t>
      </w:r>
      <w:r w:rsidR="00E876B2" w:rsidRPr="00DF1DC1">
        <w:rPr>
          <w:color w:val="000000" w:themeColor="text1"/>
          <w:highlight w:val="yellow"/>
        </w:rPr>
        <w:t xml:space="preserve">one order of magnitude greater than </w:t>
      </w:r>
      <w:r w:rsidR="000F6859" w:rsidRPr="00DF1DC1">
        <w:rPr>
          <w:color w:val="000000" w:themeColor="text1"/>
          <w:highlight w:val="yellow"/>
        </w:rPr>
        <w:t>the</w:t>
      </w:r>
      <w:r w:rsidR="00C8785E" w:rsidRPr="00DF1DC1">
        <w:rPr>
          <w:color w:val="000000" w:themeColor="text1"/>
          <w:highlight w:val="yellow"/>
        </w:rPr>
        <w:t xml:space="preserve"> mean and situated at the</w:t>
      </w:r>
      <w:r w:rsidR="000F6859" w:rsidRPr="00DF1DC1">
        <w:rPr>
          <w:color w:val="000000" w:themeColor="text1"/>
          <w:highlight w:val="yellow"/>
        </w:rPr>
        <w:t xml:space="preserve"> 99</w:t>
      </w:r>
      <w:r w:rsidR="000F6859" w:rsidRPr="00DF1DC1">
        <w:rPr>
          <w:color w:val="000000" w:themeColor="text1"/>
          <w:highlight w:val="yellow"/>
          <w:vertAlign w:val="superscript"/>
        </w:rPr>
        <w:t>th-</w:t>
      </w:r>
      <w:r w:rsidR="000F6859" w:rsidRPr="00DF1DC1">
        <w:rPr>
          <w:color w:val="000000" w:themeColor="text1"/>
          <w:highlight w:val="yellow"/>
        </w:rPr>
        <w:t>percentile of the distribution</w:t>
      </w:r>
      <w:r w:rsidR="000F6859" w:rsidRPr="00DF1DC1">
        <w:rPr>
          <w:color w:val="000000" w:themeColor="text1"/>
        </w:rPr>
        <w:t>.</w:t>
      </w:r>
    </w:p>
    <w:p w14:paraId="16B45163" w14:textId="77777777" w:rsidR="00A7558F" w:rsidRPr="00DF1DC1" w:rsidRDefault="00A7558F" w:rsidP="00CE1830">
      <w:pPr>
        <w:spacing w:after="0" w:line="240" w:lineRule="auto"/>
      </w:pPr>
    </w:p>
    <w:p w14:paraId="1EA3104B" w14:textId="4973CE1E" w:rsidR="00A7558F" w:rsidRPr="00DF1DC1" w:rsidRDefault="00A7558F" w:rsidP="00CE1830">
      <w:pPr>
        <w:numPr>
          <w:ilvl w:val="1"/>
          <w:numId w:val="1"/>
        </w:numPr>
        <w:spacing w:after="0" w:line="240" w:lineRule="auto"/>
      </w:pPr>
      <w:r w:rsidRPr="00DF1DC1">
        <w:t>Risk Characterization</w:t>
      </w:r>
    </w:p>
    <w:p w14:paraId="0788C499" w14:textId="3ECF32AA" w:rsidR="001F0BD5" w:rsidRPr="00DF1DC1" w:rsidRDefault="00186444" w:rsidP="00D9642B">
      <w:pPr>
        <w:spacing w:after="0" w:line="240" w:lineRule="auto"/>
        <w:jc w:val="both"/>
        <w:rPr>
          <w:rFonts w:eastAsiaTheme="minorEastAsia"/>
        </w:rPr>
      </w:pPr>
      <w:r w:rsidRPr="00DF1DC1">
        <w:t>Risk</w:t>
      </w:r>
      <w:r w:rsidR="006E593E" w:rsidRPr="00DF1DC1">
        <w:t xml:space="preserve"> </w:t>
      </w:r>
      <w:r w:rsidR="00DC0E93" w:rsidRPr="00DF1DC1">
        <w:t xml:space="preserve">was </w:t>
      </w:r>
      <w:r w:rsidR="00A0522B" w:rsidRPr="00DF1DC1">
        <w:t xml:space="preserve">defined </w:t>
      </w:r>
      <w:ins w:id="224" w:author="RBJ" w:date="2015-09-25T17:49:00Z">
        <w:r w:rsidR="00071DF7">
          <w:t>using the risk characterization ratio (RCR)</w:t>
        </w:r>
        <w:r w:rsidR="00071DF7" w:rsidRPr="00DF1DC1">
          <w:t xml:space="preserve"> </w:t>
        </w:r>
      </w:ins>
      <w:r w:rsidR="00A0522B" w:rsidRPr="00DF1DC1">
        <w:t>(eq. 1)</w:t>
      </w:r>
      <w:r w:rsidRPr="00DF1DC1">
        <w:t xml:space="preserve">. A risky scenario involves a </w:t>
      </w:r>
      <w:r w:rsidR="00F834C5">
        <w:t>RCR value</w:t>
      </w:r>
      <w:r w:rsidR="00F834C5" w:rsidRPr="00DF1DC1">
        <w:t xml:space="preserve"> </w:t>
      </w:r>
      <w:r w:rsidR="00A0522B" w:rsidRPr="00DF1DC1">
        <w:t xml:space="preserve">greater than or equal to 1 (i.e. </w:t>
      </w:r>
      <w:r w:rsidR="006E593E" w:rsidRPr="00DF1DC1">
        <w:t xml:space="preserve">exposure levels higher than the </w:t>
      </w:r>
      <w:r w:rsidR="00C8785E" w:rsidRPr="00DF1DC1">
        <w:t>DNEL</w:t>
      </w:r>
      <w:r w:rsidR="00A0522B" w:rsidRPr="00DF1DC1">
        <w:t>)</w:t>
      </w:r>
      <w:r w:rsidR="00DC0E93" w:rsidRPr="00DF1DC1">
        <w:t>.</w:t>
      </w:r>
      <w:r w:rsidR="006E593E" w:rsidRPr="00DF1DC1">
        <w:t xml:space="preserve"> In order to evaluate </w:t>
      </w:r>
      <w:r w:rsidR="00283B34">
        <w:t>RCR</w:t>
      </w:r>
      <w:r w:rsidR="006E593E" w:rsidRPr="00DF1DC1">
        <w:t xml:space="preserve"> distributions for each of the 9 exposure scenarios, the </w:t>
      </w:r>
      <w:r w:rsidR="00987B5C" w:rsidRPr="00DF1DC1">
        <w:t>DNEL</w:t>
      </w:r>
      <w:r w:rsidR="006E593E" w:rsidRPr="00DF1DC1">
        <w:t xml:space="preserve"> distribution was sampled</w:t>
      </w:r>
      <w:r w:rsidR="004A1D72" w:rsidRPr="00DF1DC1">
        <w:t xml:space="preserve"> and combined with each of the 9 </w:t>
      </w:r>
      <w:r w:rsidR="00987B5C" w:rsidRPr="00DF1DC1">
        <w:t>ES</w:t>
      </w:r>
      <w:r w:rsidR="004A1D72" w:rsidRPr="00DF1DC1">
        <w:t xml:space="preserve"> </w:t>
      </w:r>
      <w:r w:rsidR="004A1D72" w:rsidRPr="00DF1DC1">
        <w:rPr>
          <w:highlight w:val="yellow"/>
        </w:rPr>
        <w:t>distributions</w:t>
      </w:r>
      <w:r w:rsidR="006E593E" w:rsidRPr="00DF1DC1">
        <w:t xml:space="preserve"> </w:t>
      </w:r>
      <w:r w:rsidR="004A1D72" w:rsidRPr="00DF1DC1">
        <w:t xml:space="preserve">over </w:t>
      </w:r>
      <w:r w:rsidR="006E593E" w:rsidRPr="00DF1DC1">
        <w:t xml:space="preserve">10,000 MC-simulations, resulting final </w:t>
      </w:r>
      <w:ins w:id="225" w:author="Michael" w:date="2015-10-02T16:25:00Z">
        <w:r w:rsidR="00283B34">
          <w:t>RCR</w:t>
        </w:r>
      </w:ins>
      <w:r w:rsidR="006E593E" w:rsidRPr="00DF1DC1">
        <w:t xml:space="preserve"> distribution</w:t>
      </w:r>
      <w:r w:rsidR="00C8785E" w:rsidRPr="00DF1DC1">
        <w:t>s</w:t>
      </w:r>
      <w:r w:rsidR="006E593E" w:rsidRPr="00DF1DC1">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0"/>
        <w:gridCol w:w="900"/>
        <w:gridCol w:w="4130"/>
      </w:tblGrid>
      <w:tr w:rsidR="00EC0261" w:rsidRPr="00DF1DC1" w14:paraId="40DE5904" w14:textId="77777777" w:rsidTr="00EC0261">
        <w:trPr>
          <w:trHeight w:val="423"/>
        </w:trPr>
        <w:tc>
          <w:tcPr>
            <w:tcW w:w="4320" w:type="dxa"/>
            <w:vMerge w:val="restart"/>
            <w:vAlign w:val="center"/>
          </w:tcPr>
          <w:p w14:paraId="5C84BD2B" w14:textId="7B3076DE" w:rsidR="00EC0261" w:rsidRPr="00DF1DC1" w:rsidRDefault="00EC0261" w:rsidP="00CE1830">
            <w:pPr>
              <w:jc w:val="right"/>
            </w:pPr>
            <w:r w:rsidRPr="00DF1DC1">
              <w:t>Risk</w:t>
            </w:r>
            <w:ins w:id="226" w:author="RBJ" w:date="2015-09-25T17:48:00Z">
              <w:r w:rsidR="00071DF7">
                <w:t xml:space="preserve"> Characterization</w:t>
              </w:r>
            </w:ins>
            <w:r w:rsidRPr="00DF1DC1">
              <w:t xml:space="preserve"> Ratio =</w:t>
            </w:r>
          </w:p>
        </w:tc>
        <w:tc>
          <w:tcPr>
            <w:tcW w:w="900" w:type="dxa"/>
            <w:vAlign w:val="bottom"/>
          </w:tcPr>
          <w:p w14:paraId="1AC1B369" w14:textId="24D4ED16" w:rsidR="00EC0261" w:rsidRPr="00DF1DC1" w:rsidRDefault="00EC0261" w:rsidP="00CE1830">
            <w:pPr>
              <w:jc w:val="center"/>
            </w:pPr>
            <w:r w:rsidRPr="00DF1DC1">
              <w:t>EXP</w:t>
            </w:r>
            <w:r w:rsidRPr="00DF1DC1">
              <w:rPr>
                <w:vertAlign w:val="subscript"/>
              </w:rPr>
              <w:t>i</w:t>
            </w:r>
          </w:p>
        </w:tc>
        <w:tc>
          <w:tcPr>
            <w:tcW w:w="4130" w:type="dxa"/>
            <w:vMerge w:val="restart"/>
            <w:vAlign w:val="center"/>
          </w:tcPr>
          <w:p w14:paraId="140C8F33" w14:textId="3C4955B3" w:rsidR="00EC0261" w:rsidRPr="00DF1DC1" w:rsidRDefault="00EC0261" w:rsidP="00CE1830">
            <w:r w:rsidRPr="00DF1DC1">
              <w:t>(eq. 1)</w:t>
            </w:r>
          </w:p>
        </w:tc>
      </w:tr>
      <w:tr w:rsidR="00EC0261" w:rsidRPr="00DF1DC1" w14:paraId="5FE3A6B1" w14:textId="77777777" w:rsidTr="00EC0261">
        <w:trPr>
          <w:trHeight w:val="276"/>
        </w:trPr>
        <w:tc>
          <w:tcPr>
            <w:tcW w:w="4320" w:type="dxa"/>
            <w:vMerge/>
          </w:tcPr>
          <w:p w14:paraId="2F21A894" w14:textId="77777777" w:rsidR="00EC0261" w:rsidRPr="00DF1DC1" w:rsidRDefault="00EC0261" w:rsidP="00CE1830"/>
        </w:tc>
        <w:tc>
          <w:tcPr>
            <w:tcW w:w="900" w:type="dxa"/>
            <w:vAlign w:val="bottom"/>
          </w:tcPr>
          <w:p w14:paraId="223FE411" w14:textId="67DB0BEE" w:rsidR="00EC0261" w:rsidRPr="00DF1DC1" w:rsidRDefault="00EC0261" w:rsidP="00CE1830">
            <w:pPr>
              <w:jc w:val="center"/>
            </w:pPr>
            <w:r w:rsidRPr="00DF1DC1">
              <w:t>RfC</w:t>
            </w:r>
          </w:p>
        </w:tc>
        <w:tc>
          <w:tcPr>
            <w:tcW w:w="4130" w:type="dxa"/>
            <w:vMerge/>
          </w:tcPr>
          <w:p w14:paraId="081D1CB9" w14:textId="77777777" w:rsidR="00EC0261" w:rsidRPr="00DF1DC1" w:rsidRDefault="00EC0261" w:rsidP="00CE1830"/>
        </w:tc>
      </w:tr>
    </w:tbl>
    <w:p w14:paraId="41EEF5FF" w14:textId="77777777" w:rsidR="00A7558F" w:rsidRPr="00DF1DC1" w:rsidRDefault="00A7558F" w:rsidP="00CE1830">
      <w:pPr>
        <w:spacing w:after="0" w:line="240" w:lineRule="auto"/>
      </w:pPr>
    </w:p>
    <w:p w14:paraId="07601620" w14:textId="77777777" w:rsidR="002A2F2A" w:rsidRPr="00DF1DC1" w:rsidRDefault="00A7558F" w:rsidP="00CE1830">
      <w:pPr>
        <w:numPr>
          <w:ilvl w:val="0"/>
          <w:numId w:val="1"/>
        </w:numPr>
        <w:spacing w:after="0" w:line="240" w:lineRule="auto"/>
        <w:rPr>
          <w:b/>
        </w:rPr>
      </w:pPr>
      <w:commentRangeStart w:id="227"/>
      <w:r w:rsidRPr="00DF1DC1">
        <w:rPr>
          <w:b/>
        </w:rPr>
        <w:t>Results</w:t>
      </w:r>
      <w:commentRangeEnd w:id="227"/>
      <w:r w:rsidR="00842428" w:rsidRPr="00DF1DC1">
        <w:rPr>
          <w:rStyle w:val="CommentReference"/>
          <w:sz w:val="22"/>
          <w:szCs w:val="22"/>
        </w:rPr>
        <w:commentReference w:id="227"/>
      </w:r>
    </w:p>
    <w:p w14:paraId="0C3D7EFA" w14:textId="373A509E" w:rsidR="002A2F2A" w:rsidRPr="00DF1DC1" w:rsidRDefault="00A7558F" w:rsidP="00CE1830">
      <w:pPr>
        <w:spacing w:after="0" w:line="240" w:lineRule="auto"/>
      </w:pPr>
      <w:r w:rsidRPr="00DF1DC1">
        <w:t xml:space="preserve">3.1 </w:t>
      </w:r>
      <w:r w:rsidR="002A2F2A" w:rsidRPr="00DF1DC1">
        <w:t xml:space="preserve">Problem </w:t>
      </w:r>
      <w:r w:rsidR="00C8785E" w:rsidRPr="00DF1DC1">
        <w:t>F</w:t>
      </w:r>
      <w:r w:rsidR="002A2F2A" w:rsidRPr="00DF1DC1">
        <w:t>ormulation</w:t>
      </w:r>
    </w:p>
    <w:p w14:paraId="3F83E909" w14:textId="55B5B3C9" w:rsidR="00296995" w:rsidRPr="00DF1DC1" w:rsidRDefault="00C20496" w:rsidP="00D9642B">
      <w:pPr>
        <w:spacing w:after="0" w:line="240" w:lineRule="auto"/>
        <w:jc w:val="both"/>
        <w:rPr>
          <w:rFonts w:eastAsia="Calibri"/>
        </w:rPr>
      </w:pPr>
      <w:r w:rsidRPr="00DF1DC1">
        <w:t xml:space="preserve">The goal and scope of this risk </w:t>
      </w:r>
      <w:r w:rsidR="00296995">
        <w:t>paper</w:t>
      </w:r>
      <w:r w:rsidRPr="00DF1DC1">
        <w:t xml:space="preserve"> was </w:t>
      </w:r>
      <w:r w:rsidR="00296995">
        <w:t>demonstrate a probabilistic assessment of inhalation risks for the population of workers involved in the production and handling of nano-TiO</w:t>
      </w:r>
      <w:r w:rsidR="00296995" w:rsidRPr="00296995">
        <w:rPr>
          <w:vertAlign w:val="subscript"/>
        </w:rPr>
        <w:t>2</w:t>
      </w:r>
      <w:r w:rsidRPr="00DF1DC1">
        <w:t xml:space="preserve">. </w:t>
      </w:r>
      <w:r w:rsidR="00296995" w:rsidRPr="00DF1DC1">
        <w:t>TiO</w:t>
      </w:r>
      <w:r w:rsidR="00296995" w:rsidRPr="00DF1DC1">
        <w:rPr>
          <w:vertAlign w:val="subscript"/>
        </w:rPr>
        <w:t>2</w:t>
      </w:r>
      <w:r w:rsidR="00296995" w:rsidRPr="00DF1DC1">
        <w:t xml:space="preserve"> has a molecular weight of 79.9 grams, appears as white powder at room temperature and has two representative crystal structures: rutile and anatase. TiO</w:t>
      </w:r>
      <w:r w:rsidR="00296995" w:rsidRPr="00DF1DC1">
        <w:rPr>
          <w:vertAlign w:val="subscript"/>
        </w:rPr>
        <w:t>2</w:t>
      </w:r>
      <w:r w:rsidR="00296995" w:rsidRPr="00DF1DC1">
        <w:t xml:space="preserve"> nanomaterials are largely defined as particles and/or aggregates with a primary size ranging from 1 to 100 nm. Compared to bulk TiO</w:t>
      </w:r>
      <w:r w:rsidR="00296995" w:rsidRPr="00DF1DC1">
        <w:rPr>
          <w:vertAlign w:val="subscript"/>
        </w:rPr>
        <w:t>2</w:t>
      </w:r>
      <w:r w:rsidR="00296995" w:rsidRPr="00DF1DC1">
        <w:t>, nano-TiO</w:t>
      </w:r>
      <w:r w:rsidR="00296995" w:rsidRPr="00DF1DC1">
        <w:rPr>
          <w:vertAlign w:val="subscript"/>
        </w:rPr>
        <w:t>2</w:t>
      </w:r>
      <w:r w:rsidR="00296995" w:rsidRPr="00DF1DC1">
        <w:t xml:space="preserve"> have a </w:t>
      </w:r>
      <w:r w:rsidR="00296995" w:rsidRPr="00DF1DC1">
        <w:rPr>
          <w:rFonts w:eastAsia="Calibri"/>
        </w:rPr>
        <w:t xml:space="preserve">larger surface area to volume ratio, greater degree of absorption of ultraviolet radiation, decreased scattering of the visible light, and an enhanced photo-catalytic activity. </w:t>
      </w:r>
      <w:ins w:id="228" w:author="Michael" w:date="2015-10-02T16:33:00Z">
        <w:r w:rsidR="0009131D">
          <w:rPr>
            <w:rFonts w:eastAsia="Calibri"/>
          </w:rPr>
          <w:t xml:space="preserve">Besides the functional advantages ENMs possess, smaller sized particles may also influence the fate/transport, </w:t>
        </w:r>
      </w:ins>
      <w:ins w:id="229" w:author="Michael" w:date="2015-10-02T16:35:00Z">
        <w:r w:rsidR="0009131D">
          <w:rPr>
            <w:rFonts w:eastAsia="Calibri"/>
          </w:rPr>
          <w:t>exposure, and hazard potential of the material.</w:t>
        </w:r>
      </w:ins>
      <w:ins w:id="230" w:author="Michael" w:date="2015-10-02T16:33:00Z">
        <w:r w:rsidR="0009131D">
          <w:rPr>
            <w:rFonts w:eastAsia="Calibri"/>
          </w:rPr>
          <w:t xml:space="preserve"> </w:t>
        </w:r>
      </w:ins>
    </w:p>
    <w:p w14:paraId="461654C9" w14:textId="77777777" w:rsidR="00296995" w:rsidRDefault="00296995" w:rsidP="00CE1830">
      <w:pPr>
        <w:spacing w:after="0" w:line="240" w:lineRule="auto"/>
      </w:pPr>
    </w:p>
    <w:p w14:paraId="13EB8D37" w14:textId="0F5B7689" w:rsidR="001566E6" w:rsidRPr="00DF1DC1" w:rsidRDefault="00052DA9" w:rsidP="00D9642B">
      <w:pPr>
        <w:spacing w:after="0" w:line="240" w:lineRule="auto"/>
        <w:jc w:val="both"/>
      </w:pPr>
      <w:r w:rsidRPr="00DF1DC1">
        <w:t>TiO</w:t>
      </w:r>
      <w:r w:rsidRPr="00DF1DC1">
        <w:rPr>
          <w:vertAlign w:val="subscript"/>
        </w:rPr>
        <w:t xml:space="preserve">2 </w:t>
      </w:r>
      <w:r w:rsidR="00C20496" w:rsidRPr="00DF1DC1">
        <w:t>was chosen because it is a high production volume nanomaterial with significant relevance in many industrial and consumer product sectors</w:t>
      </w:r>
      <w:r w:rsidR="00EE669E" w:rsidRPr="00DF1DC1">
        <w:t xml:space="preserve"> </w:t>
      </w:r>
      <w:sdt>
        <w:sdtPr>
          <w:id w:val="-593473833"/>
          <w:citation/>
        </w:sdtPr>
        <w:sdtEndPr/>
        <w:sdtContent>
          <w:r w:rsidR="00EE669E" w:rsidRPr="00DF1DC1">
            <w:fldChar w:fldCharType="begin"/>
          </w:r>
          <w:r w:rsidR="00EE669E" w:rsidRPr="00DF1DC1">
            <w:instrText xml:space="preserve"> CITATION Pic12 \l 1033 </w:instrText>
          </w:r>
          <w:r w:rsidR="00EE669E" w:rsidRPr="00DF1DC1">
            <w:fldChar w:fldCharType="separate"/>
          </w:r>
          <w:r w:rsidR="00113D18" w:rsidRPr="00113D18">
            <w:rPr>
              <w:noProof/>
            </w:rPr>
            <w:t>[7]</w:t>
          </w:r>
          <w:r w:rsidR="00EE669E" w:rsidRPr="00DF1DC1">
            <w:fldChar w:fldCharType="end"/>
          </w:r>
        </w:sdtContent>
      </w:sdt>
      <w:r w:rsidR="00C20496" w:rsidRPr="00DF1DC1">
        <w:t>.</w:t>
      </w:r>
      <w:r w:rsidR="00C8785E" w:rsidRPr="00DF1DC1">
        <w:t>Nano-TiO</w:t>
      </w:r>
      <w:r w:rsidR="00C8785E" w:rsidRPr="00DF1DC1">
        <w:rPr>
          <w:vertAlign w:val="subscript"/>
        </w:rPr>
        <w:t>2</w:t>
      </w:r>
      <w:r w:rsidR="00C8785E" w:rsidRPr="00DF1DC1">
        <w:t xml:space="preserve"> production in the U.S. is expected to grow from 30,000 metric-tons in 2012 to an estimated 2.4 million metric-tons in 2026, accounting for approximately 99% of the total U.S. TiO</w:t>
      </w:r>
      <w:r w:rsidR="00C8785E" w:rsidRPr="00DF1DC1">
        <w:rPr>
          <w:vertAlign w:val="subscript"/>
        </w:rPr>
        <w:t>2</w:t>
      </w:r>
      <w:r w:rsidR="00C8785E" w:rsidRPr="00DF1DC1">
        <w:t xml:space="preserve"> production </w:t>
      </w:r>
      <w:sdt>
        <w:sdtPr>
          <w:id w:val="45263681"/>
          <w:citation/>
        </w:sdtPr>
        <w:sdtEndPr/>
        <w:sdtContent>
          <w:r w:rsidR="00C8785E" w:rsidRPr="00DF1DC1">
            <w:fldChar w:fldCharType="begin"/>
          </w:r>
          <w:r w:rsidR="00C8785E" w:rsidRPr="00DF1DC1">
            <w:instrText xml:space="preserve"> CITATION Rob09 \l 1033 </w:instrText>
          </w:r>
          <w:r w:rsidR="00C8785E" w:rsidRPr="00DF1DC1">
            <w:fldChar w:fldCharType="separate"/>
          </w:r>
          <w:r w:rsidR="00113D18" w:rsidRPr="00113D18">
            <w:rPr>
              <w:noProof/>
            </w:rPr>
            <w:t>[9]</w:t>
          </w:r>
          <w:r w:rsidR="00C8785E" w:rsidRPr="00DF1DC1">
            <w:fldChar w:fldCharType="end"/>
          </w:r>
        </w:sdtContent>
      </w:sdt>
      <w:r w:rsidR="00C8785E" w:rsidRPr="00DF1DC1">
        <w:t>.</w:t>
      </w:r>
      <w:r w:rsidR="00C20496" w:rsidRPr="00DF1DC1">
        <w:t xml:space="preserve"> </w:t>
      </w:r>
      <w:r w:rsidR="007F49E6" w:rsidRPr="00DF1DC1">
        <w:t xml:space="preserve">Similarly because of its wide acceptance into countless consumer products, </w:t>
      </w:r>
      <w:r w:rsidRPr="00DF1DC1">
        <w:t>TiO</w:t>
      </w:r>
      <w:r w:rsidRPr="00DF1DC1">
        <w:rPr>
          <w:vertAlign w:val="subscript"/>
        </w:rPr>
        <w:t xml:space="preserve">2 </w:t>
      </w:r>
      <w:r w:rsidR="007F49E6" w:rsidRPr="00DF1DC1">
        <w:t>presented an appropriate case study to assess potential human health risks. Furthermore, we chose to focus on occupational inhalation exposure due to a plausible assumption of exposure to high, concentrated levels of pristine TiO</w:t>
      </w:r>
      <w:r w:rsidR="007F49E6" w:rsidRPr="00DF1DC1">
        <w:rPr>
          <w:vertAlign w:val="subscript"/>
        </w:rPr>
        <w:t>2</w:t>
      </w:r>
      <w:r w:rsidR="007F49E6" w:rsidRPr="00DF1DC1">
        <w:t xml:space="preserve"> powder compared with consumer exposures and end-of-life (EOL) scenarios whose exposure potential</w:t>
      </w:r>
      <w:r w:rsidR="00C8785E" w:rsidRPr="00DF1DC1">
        <w:t xml:space="preserve"> to pristine ENM</w:t>
      </w:r>
      <w:r w:rsidR="007F49E6" w:rsidRPr="00DF1DC1">
        <w:t xml:space="preserve"> is less well-understood.</w:t>
      </w:r>
      <w:r w:rsidR="006A5762" w:rsidRPr="00DF1DC1">
        <w:t xml:space="preserve"> Inhalation is also likely to be an important exposure pathway for not only </w:t>
      </w:r>
      <w:r w:rsidRPr="00DF1DC1">
        <w:t>TiO</w:t>
      </w:r>
      <w:r w:rsidRPr="00DF1DC1">
        <w:rPr>
          <w:vertAlign w:val="subscript"/>
        </w:rPr>
        <w:t xml:space="preserve">2 </w:t>
      </w:r>
      <w:r w:rsidR="006A5762" w:rsidRPr="00DF1DC1">
        <w:t>but many nanomaterials, particularly spherical, metal oxides produced as powders, and thus contributes to a general understanding of occupational risks to inhalation of ENMs.</w:t>
      </w:r>
    </w:p>
    <w:p w14:paraId="636AA9D1" w14:textId="77777777" w:rsidR="002A2F2A" w:rsidRPr="00DF1DC1" w:rsidRDefault="002A2F2A" w:rsidP="00CE1830">
      <w:pPr>
        <w:spacing w:after="0" w:line="240" w:lineRule="auto"/>
      </w:pPr>
    </w:p>
    <w:p w14:paraId="0E01AA3E" w14:textId="46573F1F" w:rsidR="004A0B8A" w:rsidRPr="00DF1DC1" w:rsidRDefault="004A0B8A" w:rsidP="00CE1830">
      <w:pPr>
        <w:pStyle w:val="ListParagraph"/>
        <w:numPr>
          <w:ilvl w:val="1"/>
          <w:numId w:val="9"/>
        </w:numPr>
        <w:spacing w:after="0" w:line="240" w:lineRule="auto"/>
        <w:rPr>
          <w:lang w:val="en-US"/>
        </w:rPr>
      </w:pPr>
      <w:r w:rsidRPr="00DF1DC1">
        <w:rPr>
          <w:lang w:val="en-US"/>
        </w:rPr>
        <w:t>Hazard Identification</w:t>
      </w:r>
    </w:p>
    <w:p w14:paraId="155B367C" w14:textId="6EED990C" w:rsidR="00AB68DA" w:rsidRPr="00DF1DC1" w:rsidRDefault="00AB68DA" w:rsidP="00D9642B">
      <w:pPr>
        <w:spacing w:after="0" w:line="240" w:lineRule="auto"/>
        <w:jc w:val="both"/>
      </w:pPr>
      <w:r w:rsidRPr="00DF1DC1">
        <w:t xml:space="preserve">Relevant inhalation toxicity studies demonstrate that inflammation </w:t>
      </w:r>
      <w:r w:rsidR="00F179C6" w:rsidRPr="00DF1DC1">
        <w:t xml:space="preserve">results from </w:t>
      </w:r>
      <w:r w:rsidRPr="00DF1DC1">
        <w:t>exposure to nano-</w:t>
      </w:r>
      <w:r w:rsidR="00052DA9" w:rsidRPr="00DF1DC1">
        <w:t xml:space="preserve"> TiO</w:t>
      </w:r>
      <w:r w:rsidR="00052DA9" w:rsidRPr="00DF1DC1">
        <w:rPr>
          <w:vertAlign w:val="subscript"/>
        </w:rPr>
        <w:t xml:space="preserve">2 </w:t>
      </w:r>
      <w:r w:rsidRPr="00DF1DC1">
        <w:fldChar w:fldCharType="begin"/>
      </w:r>
      <w:r w:rsidRPr="00DF1DC1">
        <w:instrText xml:space="preserve"> ADDIN EN.CITE &lt;EndNote&gt;&lt;Cite&gt;&lt;Author&gt;Hext&lt;/Author&gt;&lt;Year&gt;2005&lt;/Year&gt;&lt;RecNum&gt;0&lt;/RecNum&gt;&lt;IDText&gt;Titanium Dioxide: Inhalation Toxicology and Epidemiology&lt;/IDText&gt;&lt;DisplayText&gt;[2]&lt;/DisplayText&gt;&lt;record&gt;&lt;ref-type name="Journal Article"&gt;17&lt;/ref-type&gt;&lt;contributors&gt;&lt;authors&gt;&lt;author&gt;Hext, Paul M&lt;/author&gt;&lt;author&gt;Tomenson, John A&lt;/author&gt;&lt;author&gt;Thompson, Peter&lt;/author&gt;&lt;/authors&gt;&lt;/contributors&gt;&lt;titles&gt;&lt;title&gt;Titanium Dioxide: Inhalation Toxicology and Epidemiology&lt;/title&gt;&lt;secondary-title&gt;The Annals of Occupational Hygiene&lt;/secondary-title&gt;&lt;/titles&gt;&lt;dates&gt;&lt;year&gt;2005&lt;/year&gt;&lt;/dates&gt;&lt;pages&gt;461-472&lt;/pages&gt;&lt;volume&gt;49&lt;/volume&gt;&lt;number&gt;6&lt;/number&gt;&lt;/record&gt;&lt;/Cite&gt;&lt;/EndNote&gt;</w:instrText>
      </w:r>
      <w:r w:rsidRPr="00DF1DC1">
        <w:fldChar w:fldCharType="separate"/>
      </w:r>
      <w:r w:rsidRPr="00DF1DC1">
        <w:t>[</w:t>
      </w:r>
      <w:hyperlink w:anchor="_ENREF_2" w:tooltip="Hext, 2005" w:history="1">
        <w:r w:rsidRPr="00DF1DC1">
          <w:t>2</w:t>
        </w:r>
      </w:hyperlink>
      <w:r w:rsidRPr="00DF1DC1">
        <w:t>]</w:t>
      </w:r>
      <w:r w:rsidRPr="00DF1DC1">
        <w:fldChar w:fldCharType="end"/>
      </w:r>
      <w:r w:rsidRPr="00DF1DC1">
        <w:t>. In these cases, exposure to nano-</w:t>
      </w:r>
      <w:r w:rsidR="00052DA9" w:rsidRPr="00DF1DC1">
        <w:t>TiO</w:t>
      </w:r>
      <w:r w:rsidR="00052DA9" w:rsidRPr="00DF1DC1">
        <w:rPr>
          <w:vertAlign w:val="subscript"/>
        </w:rPr>
        <w:t xml:space="preserve">2 </w:t>
      </w:r>
      <w:r w:rsidR="00546D00" w:rsidRPr="00DF1DC1">
        <w:t>can lead</w:t>
      </w:r>
      <w:r w:rsidRPr="00DF1DC1">
        <w:t xml:space="preserve"> to increased white blood cell counts, particularly macrophages</w:t>
      </w:r>
      <w:r w:rsidR="00D37C73" w:rsidRPr="00DF1DC1">
        <w:t xml:space="preserve"> </w:t>
      </w:r>
      <w:sdt>
        <w:sdtPr>
          <w:id w:val="-1786104169"/>
          <w:citation/>
        </w:sdtPr>
        <w:sdtEndPr/>
        <w:sdtContent>
          <w:r w:rsidR="00D37C73" w:rsidRPr="00DF1DC1">
            <w:fldChar w:fldCharType="begin"/>
          </w:r>
          <w:r w:rsidR="00D37C73" w:rsidRPr="00DF1DC1">
            <w:instrText xml:space="preserve"> CITATION Ber04 \l 1033 </w:instrText>
          </w:r>
          <w:r w:rsidR="00D37C73" w:rsidRPr="00DF1DC1">
            <w:fldChar w:fldCharType="separate"/>
          </w:r>
          <w:r w:rsidR="00113D18" w:rsidRPr="00113D18">
            <w:rPr>
              <w:noProof/>
            </w:rPr>
            <w:t>[20]</w:t>
          </w:r>
          <w:r w:rsidR="00D37C73" w:rsidRPr="00DF1DC1">
            <w:fldChar w:fldCharType="end"/>
          </w:r>
        </w:sdtContent>
      </w:sdt>
      <w:r w:rsidR="00D37C73" w:rsidRPr="00DF1DC1">
        <w:t xml:space="preserve">, </w:t>
      </w:r>
      <w:sdt>
        <w:sdtPr>
          <w:id w:val="-1169491204"/>
          <w:citation/>
        </w:sdtPr>
        <w:sdtEndPr/>
        <w:sdtContent>
          <w:r w:rsidR="00D37C73" w:rsidRPr="00DF1DC1">
            <w:fldChar w:fldCharType="begin"/>
          </w:r>
          <w:r w:rsidR="00D37C73" w:rsidRPr="00DF1DC1">
            <w:instrText xml:space="preserve"> CITATION Cul02 \l 1033 </w:instrText>
          </w:r>
          <w:r w:rsidR="00D37C73" w:rsidRPr="00DF1DC1">
            <w:fldChar w:fldCharType="separate"/>
          </w:r>
          <w:r w:rsidR="00113D18" w:rsidRPr="00113D18">
            <w:rPr>
              <w:noProof/>
            </w:rPr>
            <w:t>[21]</w:t>
          </w:r>
          <w:r w:rsidR="00D37C73" w:rsidRPr="00DF1DC1">
            <w:fldChar w:fldCharType="end"/>
          </w:r>
        </w:sdtContent>
      </w:sdt>
      <w:r w:rsidR="00D37C73" w:rsidRPr="00DF1DC1">
        <w:t xml:space="preserve">, </w:t>
      </w:r>
      <w:sdt>
        <w:sdtPr>
          <w:id w:val="-1391184095"/>
          <w:citation/>
        </w:sdtPr>
        <w:sdtEndPr/>
        <w:sdtContent>
          <w:r w:rsidR="00D37C73" w:rsidRPr="00DF1DC1">
            <w:fldChar w:fldCharType="begin"/>
          </w:r>
          <w:r w:rsidR="00D37C73" w:rsidRPr="00DF1DC1">
            <w:instrText xml:space="preserve"> CITATION Tra99 \l 1033 </w:instrText>
          </w:r>
          <w:r w:rsidR="00D37C73" w:rsidRPr="00DF1DC1">
            <w:fldChar w:fldCharType="separate"/>
          </w:r>
          <w:r w:rsidR="00113D18" w:rsidRPr="00113D18">
            <w:rPr>
              <w:noProof/>
            </w:rPr>
            <w:t>[22]</w:t>
          </w:r>
          <w:r w:rsidR="00D37C73" w:rsidRPr="00DF1DC1">
            <w:fldChar w:fldCharType="end"/>
          </w:r>
        </w:sdtContent>
      </w:sdt>
      <w:r w:rsidR="00D37C73" w:rsidRPr="00DF1DC1">
        <w:t xml:space="preserve">, </w:t>
      </w:r>
      <w:sdt>
        <w:sdtPr>
          <w:id w:val="-561798759"/>
          <w:citation/>
        </w:sdtPr>
        <w:sdtEndPr/>
        <w:sdtContent>
          <w:r w:rsidR="00D37C73" w:rsidRPr="00DF1DC1">
            <w:fldChar w:fldCharType="begin"/>
          </w:r>
          <w:r w:rsidR="00E51807">
            <w:instrText xml:space="preserve">CITATION Obe94 \l 1033 </w:instrText>
          </w:r>
          <w:r w:rsidR="00D37C73" w:rsidRPr="00DF1DC1">
            <w:fldChar w:fldCharType="separate"/>
          </w:r>
          <w:r w:rsidR="00113D18" w:rsidRPr="00113D18">
            <w:rPr>
              <w:noProof/>
            </w:rPr>
            <w:t>[47]</w:t>
          </w:r>
          <w:r w:rsidR="00D37C73" w:rsidRPr="00DF1DC1">
            <w:fldChar w:fldCharType="end"/>
          </w:r>
        </w:sdtContent>
      </w:sdt>
      <w:r w:rsidRPr="00DF1DC1">
        <w:t>, lymphocytes</w:t>
      </w:r>
      <w:r w:rsidR="00D37C73" w:rsidRPr="00DF1DC1">
        <w:t xml:space="preserve"> </w:t>
      </w:r>
      <w:sdt>
        <w:sdtPr>
          <w:id w:val="1473481285"/>
          <w:citation/>
        </w:sdtPr>
        <w:sdtEndPr/>
        <w:sdtContent>
          <w:r w:rsidR="00D37C73" w:rsidRPr="00DF1DC1">
            <w:fldChar w:fldCharType="begin"/>
          </w:r>
          <w:r w:rsidR="00D37C73" w:rsidRPr="00DF1DC1">
            <w:instrText xml:space="preserve"> CITATION Ber04 \l 1033 </w:instrText>
          </w:r>
          <w:r w:rsidR="00D37C73" w:rsidRPr="00DF1DC1">
            <w:fldChar w:fldCharType="separate"/>
          </w:r>
          <w:r w:rsidR="00113D18" w:rsidRPr="00113D18">
            <w:rPr>
              <w:noProof/>
            </w:rPr>
            <w:t>[20]</w:t>
          </w:r>
          <w:r w:rsidR="00D37C73" w:rsidRPr="00DF1DC1">
            <w:fldChar w:fldCharType="end"/>
          </w:r>
        </w:sdtContent>
      </w:sdt>
      <w:r w:rsidR="00D37C73" w:rsidRPr="00DF1DC1">
        <w:t xml:space="preserve">, </w:t>
      </w:r>
      <w:sdt>
        <w:sdtPr>
          <w:id w:val="1607458741"/>
          <w:citation/>
        </w:sdtPr>
        <w:sdtEndPr/>
        <w:sdtContent>
          <w:r w:rsidR="00D37C73" w:rsidRPr="00DF1DC1">
            <w:fldChar w:fldCharType="begin"/>
          </w:r>
          <w:r w:rsidR="00D37C73" w:rsidRPr="00DF1DC1">
            <w:instrText xml:space="preserve"> CITATION Cul02 \l 1033 </w:instrText>
          </w:r>
          <w:r w:rsidR="00D37C73" w:rsidRPr="00DF1DC1">
            <w:fldChar w:fldCharType="separate"/>
          </w:r>
          <w:r w:rsidR="00113D18" w:rsidRPr="00113D18">
            <w:rPr>
              <w:noProof/>
            </w:rPr>
            <w:t>[21]</w:t>
          </w:r>
          <w:r w:rsidR="00D37C73" w:rsidRPr="00DF1DC1">
            <w:fldChar w:fldCharType="end"/>
          </w:r>
        </w:sdtContent>
      </w:sdt>
      <w:r w:rsidR="00D37C73" w:rsidRPr="00DF1DC1">
        <w:t xml:space="preserve">, </w:t>
      </w:r>
      <w:sdt>
        <w:sdtPr>
          <w:id w:val="-733548943"/>
          <w:citation/>
        </w:sdtPr>
        <w:sdtEndPr/>
        <w:sdtContent>
          <w:r w:rsidR="00D37C73" w:rsidRPr="00DF1DC1">
            <w:fldChar w:fldCharType="begin"/>
          </w:r>
          <w:r w:rsidR="00D37C73" w:rsidRPr="00DF1DC1">
            <w:instrText xml:space="preserve"> CITATION Tra99 \l 1033 </w:instrText>
          </w:r>
          <w:r w:rsidR="00D37C73" w:rsidRPr="00DF1DC1">
            <w:fldChar w:fldCharType="separate"/>
          </w:r>
          <w:r w:rsidR="00113D18" w:rsidRPr="00113D18">
            <w:rPr>
              <w:noProof/>
            </w:rPr>
            <w:t>[22]</w:t>
          </w:r>
          <w:r w:rsidR="00D37C73" w:rsidRPr="00DF1DC1">
            <w:fldChar w:fldCharType="end"/>
          </w:r>
        </w:sdtContent>
      </w:sdt>
      <w:r w:rsidR="00D37C73" w:rsidRPr="00DF1DC1">
        <w:t xml:space="preserve">, </w:t>
      </w:r>
      <w:sdt>
        <w:sdtPr>
          <w:id w:val="-363828763"/>
          <w:citation/>
        </w:sdtPr>
        <w:sdtEndPr/>
        <w:sdtContent>
          <w:r w:rsidR="00D37C73" w:rsidRPr="00DF1DC1">
            <w:fldChar w:fldCharType="begin"/>
          </w:r>
          <w:r w:rsidR="00D37C73" w:rsidRPr="00DF1DC1">
            <w:instrText xml:space="preserve"> CITATION Gra07 \l 1033 </w:instrText>
          </w:r>
          <w:r w:rsidR="00D37C73" w:rsidRPr="00DF1DC1">
            <w:fldChar w:fldCharType="separate"/>
          </w:r>
          <w:r w:rsidR="00113D18" w:rsidRPr="00113D18">
            <w:rPr>
              <w:noProof/>
            </w:rPr>
            <w:t>[48]</w:t>
          </w:r>
          <w:r w:rsidR="00D37C73" w:rsidRPr="00DF1DC1">
            <w:fldChar w:fldCharType="end"/>
          </w:r>
        </w:sdtContent>
      </w:sdt>
      <w:r w:rsidRPr="00DF1DC1">
        <w:t>, and the polymorphonuclear (PMN) cell family</w:t>
      </w:r>
      <w:r w:rsidR="00D37C73" w:rsidRPr="00DF1DC1">
        <w:t xml:space="preserve"> </w:t>
      </w:r>
      <w:sdt>
        <w:sdtPr>
          <w:id w:val="435479887"/>
          <w:citation/>
        </w:sdtPr>
        <w:sdtEndPr/>
        <w:sdtContent>
          <w:r w:rsidR="00D37C73" w:rsidRPr="00DF1DC1">
            <w:fldChar w:fldCharType="begin"/>
          </w:r>
          <w:r w:rsidR="00D37C73" w:rsidRPr="00DF1DC1">
            <w:instrText xml:space="preserve"> CITATION Ber04 \l 1033 </w:instrText>
          </w:r>
          <w:r w:rsidR="00D37C73" w:rsidRPr="00DF1DC1">
            <w:fldChar w:fldCharType="separate"/>
          </w:r>
          <w:r w:rsidR="00113D18" w:rsidRPr="00113D18">
            <w:rPr>
              <w:noProof/>
            </w:rPr>
            <w:t>[20]</w:t>
          </w:r>
          <w:r w:rsidR="00D37C73" w:rsidRPr="00DF1DC1">
            <w:fldChar w:fldCharType="end"/>
          </w:r>
        </w:sdtContent>
      </w:sdt>
      <w:r w:rsidR="00D37C73" w:rsidRPr="00DF1DC1">
        <w:t xml:space="preserve">, </w:t>
      </w:r>
      <w:sdt>
        <w:sdtPr>
          <w:id w:val="741297900"/>
          <w:citation/>
        </w:sdtPr>
        <w:sdtEndPr/>
        <w:sdtContent>
          <w:r w:rsidR="00D37C73" w:rsidRPr="00DF1DC1">
            <w:fldChar w:fldCharType="begin"/>
          </w:r>
          <w:r w:rsidR="00D37C73" w:rsidRPr="00DF1DC1">
            <w:instrText xml:space="preserve"> CITATION Cul02 \l 1033 </w:instrText>
          </w:r>
          <w:r w:rsidR="00D37C73" w:rsidRPr="00DF1DC1">
            <w:fldChar w:fldCharType="separate"/>
          </w:r>
          <w:r w:rsidR="00113D18" w:rsidRPr="00113D18">
            <w:rPr>
              <w:noProof/>
            </w:rPr>
            <w:t>[21]</w:t>
          </w:r>
          <w:r w:rsidR="00D37C73" w:rsidRPr="00DF1DC1">
            <w:fldChar w:fldCharType="end"/>
          </w:r>
        </w:sdtContent>
      </w:sdt>
      <w:r w:rsidR="00D37C73" w:rsidRPr="00DF1DC1">
        <w:t xml:space="preserve">, </w:t>
      </w:r>
      <w:sdt>
        <w:sdtPr>
          <w:id w:val="1047418511"/>
          <w:citation/>
        </w:sdtPr>
        <w:sdtEndPr/>
        <w:sdtContent>
          <w:r w:rsidR="00D37C73" w:rsidRPr="00DF1DC1">
            <w:fldChar w:fldCharType="begin"/>
          </w:r>
          <w:r w:rsidR="00D37C73" w:rsidRPr="00DF1DC1">
            <w:instrText xml:space="preserve"> CITATION Tra99 \l 1033 </w:instrText>
          </w:r>
          <w:r w:rsidR="00D37C73" w:rsidRPr="00DF1DC1">
            <w:fldChar w:fldCharType="separate"/>
          </w:r>
          <w:r w:rsidR="00113D18" w:rsidRPr="00113D18">
            <w:rPr>
              <w:noProof/>
            </w:rPr>
            <w:t>[22]</w:t>
          </w:r>
          <w:r w:rsidR="00D37C73" w:rsidRPr="00DF1DC1">
            <w:fldChar w:fldCharType="end"/>
          </w:r>
        </w:sdtContent>
      </w:sdt>
      <w:r w:rsidR="00D37C73" w:rsidRPr="00DF1DC1">
        <w:t xml:space="preserve">, </w:t>
      </w:r>
      <w:sdt>
        <w:sdtPr>
          <w:id w:val="2141998879"/>
          <w:citation/>
        </w:sdtPr>
        <w:sdtEndPr/>
        <w:sdtContent>
          <w:r w:rsidR="00D37C73" w:rsidRPr="00DF1DC1">
            <w:fldChar w:fldCharType="begin"/>
          </w:r>
          <w:r w:rsidR="00D37C73" w:rsidRPr="00DF1DC1">
            <w:instrText xml:space="preserve"> CITATION Gra07 \l 1033 </w:instrText>
          </w:r>
          <w:r w:rsidR="00D37C73" w:rsidRPr="00DF1DC1">
            <w:fldChar w:fldCharType="separate"/>
          </w:r>
          <w:r w:rsidR="00113D18" w:rsidRPr="00113D18">
            <w:rPr>
              <w:noProof/>
            </w:rPr>
            <w:t>[48]</w:t>
          </w:r>
          <w:r w:rsidR="00D37C73" w:rsidRPr="00DF1DC1">
            <w:fldChar w:fldCharType="end"/>
          </w:r>
        </w:sdtContent>
      </w:sdt>
      <w:r w:rsidR="00D37C73" w:rsidRPr="00DF1DC1">
        <w:t xml:space="preserve">, </w:t>
      </w:r>
      <w:sdt>
        <w:sdtPr>
          <w:id w:val="292883561"/>
          <w:citation/>
        </w:sdtPr>
        <w:sdtEndPr/>
        <w:sdtContent>
          <w:r w:rsidR="00D37C73" w:rsidRPr="00DF1DC1">
            <w:fldChar w:fldCharType="begin"/>
          </w:r>
          <w:r w:rsidR="00E51807">
            <w:instrText xml:space="preserve">CITATION Obe94 \l 1033 </w:instrText>
          </w:r>
          <w:r w:rsidR="00D37C73" w:rsidRPr="00DF1DC1">
            <w:fldChar w:fldCharType="separate"/>
          </w:r>
          <w:r w:rsidR="00113D18" w:rsidRPr="00113D18">
            <w:rPr>
              <w:noProof/>
            </w:rPr>
            <w:t>[47]</w:t>
          </w:r>
          <w:r w:rsidR="00D37C73" w:rsidRPr="00DF1DC1">
            <w:fldChar w:fldCharType="end"/>
          </w:r>
        </w:sdtContent>
      </w:sdt>
      <w:r w:rsidRPr="00DF1DC1">
        <w:t xml:space="preserve"> including neutrophils, basophils and eosinophils</w:t>
      </w:r>
      <w:r w:rsidR="00F179C6" w:rsidRPr="00DF1DC1">
        <w:t>.</w:t>
      </w:r>
      <w:r w:rsidRPr="00DF1DC1">
        <w:t xml:space="preserve"> Additionally, non-threshold effects such as increase rates of lung tumors were observed in rats in a chronic 2-year study to ultrafine </w:t>
      </w:r>
      <w:r w:rsidR="00052DA9" w:rsidRPr="00DF1DC1">
        <w:t>TiO</w:t>
      </w:r>
      <w:r w:rsidR="00052DA9" w:rsidRPr="00DF1DC1">
        <w:rPr>
          <w:vertAlign w:val="subscript"/>
        </w:rPr>
        <w:t xml:space="preserve">2 </w:t>
      </w:r>
      <w:r w:rsidRPr="00DF1DC1">
        <w:t>particles</w:t>
      </w:r>
      <w:r w:rsidR="001566E6" w:rsidRPr="00DF1DC1">
        <w:t xml:space="preserve"> </w:t>
      </w:r>
      <w:sdt>
        <w:sdtPr>
          <w:id w:val="-850950711"/>
          <w:citation/>
        </w:sdtPr>
        <w:sdtEndPr/>
        <w:sdtContent>
          <w:r w:rsidR="00D37C73" w:rsidRPr="00DF1DC1">
            <w:fldChar w:fldCharType="begin"/>
          </w:r>
          <w:r w:rsidR="00D37C73" w:rsidRPr="00DF1DC1">
            <w:instrText xml:space="preserve"> CITATION Hei95 \l 1033 </w:instrText>
          </w:r>
          <w:r w:rsidR="00D37C73" w:rsidRPr="00DF1DC1">
            <w:fldChar w:fldCharType="separate"/>
          </w:r>
          <w:r w:rsidR="00113D18" w:rsidRPr="00113D18">
            <w:rPr>
              <w:noProof/>
            </w:rPr>
            <w:t>[18]</w:t>
          </w:r>
          <w:r w:rsidR="00D37C73" w:rsidRPr="00DF1DC1">
            <w:fldChar w:fldCharType="end"/>
          </w:r>
        </w:sdtContent>
      </w:sdt>
      <w:r w:rsidRPr="00DF1DC1">
        <w:t xml:space="preserve">. </w:t>
      </w:r>
    </w:p>
    <w:p w14:paraId="6745FF52" w14:textId="77777777" w:rsidR="00AB68DA" w:rsidRPr="00DF1DC1" w:rsidRDefault="00AB68DA" w:rsidP="00CE1830">
      <w:pPr>
        <w:spacing w:after="0" w:line="240" w:lineRule="auto"/>
      </w:pPr>
    </w:p>
    <w:p w14:paraId="0360E98C" w14:textId="18EC2995" w:rsidR="00AB68DA" w:rsidRPr="00DF1DC1" w:rsidRDefault="00AB68DA" w:rsidP="00D9642B">
      <w:pPr>
        <w:spacing w:after="0" w:line="240" w:lineRule="auto"/>
        <w:jc w:val="both"/>
      </w:pPr>
      <w:r w:rsidRPr="00DF1DC1">
        <w:t xml:space="preserve">We chose to focus on </w:t>
      </w:r>
      <w:ins w:id="231" w:author="Michael" w:date="2015-10-02T15:46:00Z">
        <w:r w:rsidR="00681929">
          <w:t xml:space="preserve">long-term, </w:t>
        </w:r>
      </w:ins>
      <w:r w:rsidRPr="00DF1DC1">
        <w:t>inflammation</w:t>
      </w:r>
      <w:ins w:id="232" w:author="Michael" w:date="2015-10-02T15:46:00Z">
        <w:r w:rsidR="00681929">
          <w:t xml:space="preserve"> studies</w:t>
        </w:r>
      </w:ins>
      <w:ins w:id="233" w:author="Michael" w:date="2015-10-02T15:47:00Z">
        <w:r w:rsidR="009F39F5">
          <w:t>. Long-term studies provide the most meaningful exposure testing conditions compared with occupational exposure scenarios where prolonged exposure to repeated doses will be found, while</w:t>
        </w:r>
      </w:ins>
      <w:ins w:id="234" w:author="Michael" w:date="2015-10-02T15:48:00Z">
        <w:r w:rsidR="009F39F5">
          <w:t xml:space="preserve"> i</w:t>
        </w:r>
      </w:ins>
      <w:ins w:id="235" w:author="Michael" w:date="2015-10-02T15:46:00Z">
        <w:r w:rsidR="009F39F5">
          <w:t>nflammation</w:t>
        </w:r>
      </w:ins>
      <w:r w:rsidRPr="00DF1DC1">
        <w:t xml:space="preserve"> </w:t>
      </w:r>
      <w:r w:rsidR="00840585">
        <w:t>is a sensitive and robust endpoint that</w:t>
      </w:r>
      <w:r w:rsidRPr="00DF1DC1">
        <w:t xml:space="preserve"> can be an important pathological hallmark of </w:t>
      </w:r>
      <w:r w:rsidR="00F179C6" w:rsidRPr="00DF1DC1">
        <w:t>diseases including cancer</w:t>
      </w:r>
      <w:r w:rsidR="00840585">
        <w:t xml:space="preserve"> </w:t>
      </w:r>
      <w:sdt>
        <w:sdtPr>
          <w:id w:val="1213695923"/>
          <w:citation/>
        </w:sdtPr>
        <w:sdtEndPr/>
        <w:sdtContent>
          <w:r w:rsidR="00840585">
            <w:fldChar w:fldCharType="begin"/>
          </w:r>
          <w:r w:rsidR="00840585">
            <w:instrText xml:space="preserve"> CITATION Wor12 \l 1033 </w:instrText>
          </w:r>
          <w:r w:rsidR="00840585">
            <w:fldChar w:fldCharType="separate"/>
          </w:r>
          <w:r w:rsidR="00113D18" w:rsidRPr="00113D18">
            <w:rPr>
              <w:noProof/>
            </w:rPr>
            <w:t>[49]</w:t>
          </w:r>
          <w:r w:rsidR="00840585">
            <w:fldChar w:fldCharType="end"/>
          </w:r>
        </w:sdtContent>
      </w:sdt>
      <w:r w:rsidRPr="00DF1DC1">
        <w:t xml:space="preserve">. Although more importantly, this study is not </w:t>
      </w:r>
      <w:r w:rsidR="00F179C6" w:rsidRPr="00DF1DC1">
        <w:t xml:space="preserve">advocating </w:t>
      </w:r>
      <w:r w:rsidRPr="00DF1DC1">
        <w:t xml:space="preserve">an </w:t>
      </w:r>
      <w:r w:rsidR="00987B5C" w:rsidRPr="00DF1DC1">
        <w:t>R</w:t>
      </w:r>
      <w:r w:rsidR="00F179C6" w:rsidRPr="00DF1DC1">
        <w:t>EL</w:t>
      </w:r>
      <w:r w:rsidRPr="00DF1DC1">
        <w:t xml:space="preserve"> limit and thus was not bound by the types of considerations </w:t>
      </w:r>
      <w:r w:rsidR="00F179C6" w:rsidRPr="00DF1DC1">
        <w:t xml:space="preserve">such as the feasibility of emissions reductions that </w:t>
      </w:r>
      <w:r w:rsidRPr="00DF1DC1">
        <w:t>a governmental agency such as NIOSH has to justify.</w:t>
      </w:r>
    </w:p>
    <w:p w14:paraId="37EC63E5" w14:textId="77777777" w:rsidR="00AB68DA" w:rsidRPr="00DF1DC1" w:rsidRDefault="00AB68DA" w:rsidP="00CE1830">
      <w:pPr>
        <w:spacing w:after="0" w:line="240" w:lineRule="auto"/>
      </w:pPr>
    </w:p>
    <w:p w14:paraId="1F56808C" w14:textId="1D5A8504" w:rsidR="0009131D" w:rsidRDefault="001566E6" w:rsidP="00D9642B">
      <w:pPr>
        <w:spacing w:after="0" w:line="240" w:lineRule="auto"/>
        <w:jc w:val="both"/>
        <w:rPr>
          <w:ins w:id="236" w:author="Michael" w:date="2015-10-02T16:30:00Z"/>
        </w:rPr>
      </w:pPr>
      <w:r w:rsidRPr="00DF1DC1">
        <w:t>The results of our literature review found</w:t>
      </w:r>
      <w:r w:rsidR="00AB68DA" w:rsidRPr="00DF1DC1">
        <w:t xml:space="preserve"> only a single study </w:t>
      </w:r>
      <w:r w:rsidRPr="00DF1DC1">
        <w:t xml:space="preserve">involving sub-chronic or chronic inhalation exposure </w:t>
      </w:r>
      <w:r w:rsidR="00955C44">
        <w:t>of</w:t>
      </w:r>
      <w:r w:rsidR="00955C44" w:rsidRPr="00DF1DC1">
        <w:t xml:space="preserve"> </w:t>
      </w:r>
      <w:r w:rsidR="00955C44">
        <w:t xml:space="preserve">ultra-fine or nano-TiO2 to </w:t>
      </w:r>
      <w:r w:rsidRPr="00DF1DC1">
        <w:t>multiple dosing groups</w:t>
      </w:r>
      <w:r w:rsidR="00AB68DA" w:rsidRPr="00DF1DC1">
        <w:t xml:space="preserve"> (Table ##)</w:t>
      </w:r>
      <w:r w:rsidRPr="00DF1DC1">
        <w:t xml:space="preserve"> suitable for use in </w:t>
      </w:r>
      <w:r w:rsidR="00F179C6" w:rsidRPr="00DF1DC1">
        <w:t>the</w:t>
      </w:r>
      <w:r w:rsidRPr="00DF1DC1">
        <w:t xml:space="preserve"> dose-response </w:t>
      </w:r>
      <w:r w:rsidR="00F179C6" w:rsidRPr="00DF1DC1">
        <w:t>analysis</w:t>
      </w:r>
      <w:r w:rsidR="00426803" w:rsidRPr="00DF1DC1">
        <w:t xml:space="preserve"> </w:t>
      </w:r>
      <w:sdt>
        <w:sdtPr>
          <w:id w:val="-320657424"/>
          <w:citation/>
        </w:sdtPr>
        <w:sdtEndPr/>
        <w:sdtContent>
          <w:r w:rsidR="00426803" w:rsidRPr="00DF1DC1">
            <w:fldChar w:fldCharType="begin"/>
          </w:r>
          <w:r w:rsidR="00426803" w:rsidRPr="00DF1DC1">
            <w:instrText xml:space="preserve"> CITATION Ber04 \l 1033 </w:instrText>
          </w:r>
          <w:r w:rsidR="00426803" w:rsidRPr="00DF1DC1">
            <w:fldChar w:fldCharType="separate"/>
          </w:r>
          <w:r w:rsidR="00113D18" w:rsidRPr="00113D18">
            <w:rPr>
              <w:noProof/>
            </w:rPr>
            <w:t>[20]</w:t>
          </w:r>
          <w:r w:rsidR="00426803" w:rsidRPr="00DF1DC1">
            <w:fldChar w:fldCharType="end"/>
          </w:r>
        </w:sdtContent>
      </w:sdt>
      <w:r w:rsidR="00AB68DA" w:rsidRPr="00DF1DC1">
        <w:t xml:space="preserve">. Bermudez et al. exposed rats, mice and hamsters to </w:t>
      </w:r>
      <w:r w:rsidR="00955C44">
        <w:t xml:space="preserve">uncoated, </w:t>
      </w:r>
      <w:r w:rsidR="00F179C6" w:rsidRPr="00DF1DC1">
        <w:t>nano-TiO</w:t>
      </w:r>
      <w:r w:rsidR="00F179C6" w:rsidRPr="00DF1DC1">
        <w:rPr>
          <w:vertAlign w:val="subscript"/>
        </w:rPr>
        <w:t>2</w:t>
      </w:r>
      <w:r w:rsidR="00AB68DA" w:rsidRPr="00DF1DC1">
        <w:t xml:space="preserve"> obtained from Evonik (formerly DeGussa) with a</w:t>
      </w:r>
      <w:r w:rsidR="00955C44">
        <w:t>n average</w:t>
      </w:r>
      <w:r w:rsidR="00AB68DA" w:rsidRPr="00DF1DC1">
        <w:t xml:space="preserve"> particle size of 21 nm as supplied by the manufacturer</w:t>
      </w:r>
      <w:r w:rsidR="00426803" w:rsidRPr="00DF1DC1">
        <w:t xml:space="preserve"> </w:t>
      </w:r>
      <w:sdt>
        <w:sdtPr>
          <w:id w:val="1281150286"/>
          <w:citation/>
        </w:sdtPr>
        <w:sdtEndPr/>
        <w:sdtContent>
          <w:r w:rsidR="00426803" w:rsidRPr="00DF1DC1">
            <w:fldChar w:fldCharType="begin"/>
          </w:r>
          <w:r w:rsidR="00426803" w:rsidRPr="00DF1DC1">
            <w:instrText xml:space="preserve"> CITATION Ber04 \l 1033 </w:instrText>
          </w:r>
          <w:r w:rsidR="00426803" w:rsidRPr="00DF1DC1">
            <w:fldChar w:fldCharType="separate"/>
          </w:r>
          <w:r w:rsidR="00113D18" w:rsidRPr="00113D18">
            <w:rPr>
              <w:noProof/>
            </w:rPr>
            <w:t>[20]</w:t>
          </w:r>
          <w:r w:rsidR="00426803" w:rsidRPr="00DF1DC1">
            <w:fldChar w:fldCharType="end"/>
          </w:r>
        </w:sdtContent>
      </w:sdt>
      <w:r w:rsidR="00AB68DA" w:rsidRPr="00DF1DC1">
        <w:t xml:space="preserve">. </w:t>
      </w:r>
      <w:ins w:id="237" w:author="Michael" w:date="2015-10-02T16:50:00Z">
        <w:r w:rsidR="009A0CDA">
          <w:t>The m</w:t>
        </w:r>
        <w:r w:rsidR="009A0CDA" w:rsidRPr="009A0CDA">
          <w:t>ass median aerodynamic diameter</w:t>
        </w:r>
      </w:ins>
      <w:ins w:id="238" w:author="Michael" w:date="2015-10-02T16:51:00Z">
        <w:r w:rsidR="009A0CDA">
          <w:t>s (MMAD)</w:t>
        </w:r>
      </w:ins>
      <w:ins w:id="239" w:author="Michael" w:date="2015-10-02T16:50:00Z">
        <w:r w:rsidR="009A0CDA" w:rsidRPr="009A0CDA">
          <w:t xml:space="preserve"> </w:t>
        </w:r>
      </w:ins>
      <w:ins w:id="240" w:author="Michael" w:date="2015-10-02T16:51:00Z">
        <w:r w:rsidR="009A0CDA">
          <w:t>per tested species were</w:t>
        </w:r>
      </w:ins>
      <w:ins w:id="241" w:author="Michael" w:date="2015-10-02T16:50:00Z">
        <w:r w:rsidR="009A0CDA" w:rsidRPr="009A0CDA">
          <w:t xml:space="preserve"> 1.29 +</w:t>
        </w:r>
      </w:ins>
      <w:ins w:id="242" w:author="Michael" w:date="2015-10-04T19:23:00Z">
        <w:r w:rsidR="003B608C">
          <w:t>/</w:t>
        </w:r>
      </w:ins>
      <w:ins w:id="243" w:author="Michael" w:date="2015-10-02T16:50:00Z">
        <w:r w:rsidR="009A0CDA" w:rsidRPr="009A0CDA">
          <w:t xml:space="preserve">- 0.30 </w:t>
        </w:r>
      </w:ins>
      <w:ins w:id="244" w:author="Michael" w:date="2015-10-02T16:51:00Z">
        <w:r w:rsidR="009A0CDA">
          <w:t xml:space="preserve">um </w:t>
        </w:r>
      </w:ins>
      <w:ins w:id="245" w:author="Michael" w:date="2015-10-02T16:50:00Z">
        <w:r w:rsidR="009A0CDA" w:rsidRPr="009A0CDA">
          <w:t>(Hamster); 1.45 +</w:t>
        </w:r>
      </w:ins>
      <w:ins w:id="246" w:author="Michael" w:date="2015-10-04T19:23:00Z">
        <w:r w:rsidR="003B608C">
          <w:t>/</w:t>
        </w:r>
      </w:ins>
      <w:ins w:id="247" w:author="Michael" w:date="2015-10-02T16:50:00Z">
        <w:r w:rsidR="009A0CDA" w:rsidRPr="009A0CDA">
          <w:t xml:space="preserve">- 0.49 </w:t>
        </w:r>
      </w:ins>
      <w:ins w:id="248" w:author="Michael" w:date="2015-10-02T16:51:00Z">
        <w:r w:rsidR="009A0CDA">
          <w:t xml:space="preserve">um </w:t>
        </w:r>
      </w:ins>
      <w:ins w:id="249" w:author="Michael" w:date="2015-10-02T16:50:00Z">
        <w:r w:rsidR="009A0CDA" w:rsidRPr="009A0CDA">
          <w:t xml:space="preserve">(Mice); </w:t>
        </w:r>
      </w:ins>
      <w:ins w:id="250" w:author="Michael" w:date="2015-10-02T16:51:00Z">
        <w:r w:rsidR="009A0CDA">
          <w:t xml:space="preserve">and </w:t>
        </w:r>
      </w:ins>
      <w:ins w:id="251" w:author="Michael" w:date="2015-10-02T16:50:00Z">
        <w:r w:rsidR="009A0CDA" w:rsidRPr="009A0CDA">
          <w:t>1.44 +</w:t>
        </w:r>
      </w:ins>
      <w:ins w:id="252" w:author="Michael" w:date="2015-10-04T19:23:00Z">
        <w:r w:rsidR="003B608C">
          <w:t>/</w:t>
        </w:r>
      </w:ins>
      <w:ins w:id="253" w:author="Michael" w:date="2015-10-02T16:50:00Z">
        <w:r w:rsidR="009A0CDA" w:rsidRPr="009A0CDA">
          <w:t xml:space="preserve">- 0.57 </w:t>
        </w:r>
      </w:ins>
      <w:ins w:id="254" w:author="Michael" w:date="2015-10-02T16:51:00Z">
        <w:r w:rsidR="009A0CDA">
          <w:t xml:space="preserve">um </w:t>
        </w:r>
      </w:ins>
      <w:ins w:id="255" w:author="Michael" w:date="2015-10-02T16:50:00Z">
        <w:r w:rsidR="009A0CDA" w:rsidRPr="009A0CDA">
          <w:t>(Rat)</w:t>
        </w:r>
        <w:r w:rsidR="009A0CDA">
          <w:t xml:space="preserve">. </w:t>
        </w:r>
      </w:ins>
      <w:ins w:id="256" w:author="Michael" w:date="2015-10-02T16:32:00Z">
        <w:r w:rsidR="00470D29">
          <w:t xml:space="preserve">The particular size range of the Evonik material could be a principle link with the exposure concentration and any observed effects seen locally in the lung. </w:t>
        </w:r>
      </w:ins>
      <w:ins w:id="257" w:author="Michael" w:date="2015-10-02T16:40:00Z">
        <w:r w:rsidR="00470D29">
          <w:t>Nanomaterials tend to lodge deeper and more uniformly in the lung (i.e. alveoli) compared to bulk materials of the same composition</w:t>
        </w:r>
      </w:ins>
      <w:ins w:id="258" w:author="Michael" w:date="2015-10-02T16:42:00Z">
        <w:r w:rsidR="00470D29" w:rsidRPr="00470D29">
          <w:t xml:space="preserve"> </w:t>
        </w:r>
      </w:ins>
      <w:customXmlInsRangeStart w:id="259" w:author="Michael" w:date="2015-10-02T16:42:00Z"/>
      <w:sdt>
        <w:sdtPr>
          <w:id w:val="-743870117"/>
          <w:citation/>
        </w:sdtPr>
        <w:sdtEndPr/>
        <w:sdtContent>
          <w:customXmlInsRangeEnd w:id="259"/>
          <w:ins w:id="260" w:author="Michael" w:date="2015-10-02T16:42:00Z">
            <w:r w:rsidR="00470D29">
              <w:fldChar w:fldCharType="begin"/>
            </w:r>
            <w:r w:rsidR="00470D29">
              <w:instrText xml:space="preserve"> CITATION Wor12 \l 1033 </w:instrText>
            </w:r>
            <w:r w:rsidR="00470D29">
              <w:fldChar w:fldCharType="separate"/>
            </w:r>
          </w:ins>
          <w:r w:rsidR="00113D18" w:rsidRPr="00113D18">
            <w:rPr>
              <w:noProof/>
            </w:rPr>
            <w:t>[49]</w:t>
          </w:r>
          <w:ins w:id="261" w:author="Michael" w:date="2015-10-02T16:42:00Z">
            <w:r w:rsidR="00470D29">
              <w:fldChar w:fldCharType="end"/>
            </w:r>
          </w:ins>
          <w:customXmlInsRangeStart w:id="262" w:author="Michael" w:date="2015-10-02T16:42:00Z"/>
        </w:sdtContent>
      </w:sdt>
      <w:customXmlInsRangeEnd w:id="262"/>
      <w:ins w:id="263" w:author="Michael" w:date="2015-10-02T16:40:00Z">
        <w:r w:rsidR="00371A42">
          <w:t xml:space="preserve">, </w:t>
        </w:r>
      </w:ins>
      <w:ins w:id="264" w:author="Michael" w:date="2015-10-02T16:47:00Z">
        <w:r w:rsidR="00371A42">
          <w:t>leading to increased i</w:t>
        </w:r>
      </w:ins>
      <w:ins w:id="265" w:author="Michael" w:date="2015-10-02T16:40:00Z">
        <w:r w:rsidR="00470D29">
          <w:t xml:space="preserve">nteraction with the epithelium and </w:t>
        </w:r>
        <w:r w:rsidR="00470D29">
          <w:lastRenderedPageBreak/>
          <w:t xml:space="preserve">ultimately </w:t>
        </w:r>
      </w:ins>
      <w:ins w:id="266" w:author="Michael" w:date="2015-10-02T16:41:00Z">
        <w:r w:rsidR="00470D29">
          <w:t>inflammation.</w:t>
        </w:r>
      </w:ins>
      <w:ins w:id="267" w:author="Michael" w:date="2015-10-02T16:42:00Z">
        <w:r w:rsidR="00470D29">
          <w:t xml:space="preserve"> Although </w:t>
        </w:r>
      </w:ins>
      <w:ins w:id="268" w:author="Michael" w:date="2015-10-02T16:43:00Z">
        <w:r w:rsidR="00470D29">
          <w:t>t</w:t>
        </w:r>
      </w:ins>
      <w:ins w:id="269" w:author="Michael" w:date="2015-10-02T16:42:00Z">
        <w:r w:rsidR="00470D29">
          <w:t xml:space="preserve">he primary particle size is likely to increase due to aggregation and agglomeration over time and </w:t>
        </w:r>
      </w:ins>
      <w:ins w:id="270" w:author="Michael" w:date="2015-10-02T16:43:00Z">
        <w:r w:rsidR="00470D29">
          <w:t xml:space="preserve">increasing </w:t>
        </w:r>
      </w:ins>
      <w:ins w:id="271" w:author="Michael" w:date="2015-10-02T16:42:00Z">
        <w:r w:rsidR="00470D29">
          <w:t>particle concentration</w:t>
        </w:r>
      </w:ins>
      <w:ins w:id="272" w:author="Michael" w:date="2015-10-02T16:43:00Z">
        <w:r w:rsidR="00470D29">
          <w:t xml:space="preserve"> </w:t>
        </w:r>
      </w:ins>
      <w:customXmlInsRangeStart w:id="273" w:author="Michael" w:date="2015-10-02T16:43:00Z"/>
      <w:sdt>
        <w:sdtPr>
          <w:id w:val="-213119592"/>
          <w:citation/>
        </w:sdtPr>
        <w:sdtEndPr/>
        <w:sdtContent>
          <w:customXmlInsRangeEnd w:id="273"/>
          <w:ins w:id="274" w:author="Michael" w:date="2015-10-02T16:43:00Z">
            <w:r w:rsidR="00470D29">
              <w:fldChar w:fldCharType="begin"/>
            </w:r>
            <w:r w:rsidR="00470D29">
              <w:instrText xml:space="preserve"> CITATION Wor12 \l 1033 </w:instrText>
            </w:r>
            <w:r w:rsidR="00470D29">
              <w:fldChar w:fldCharType="separate"/>
            </w:r>
          </w:ins>
          <w:r w:rsidR="00113D18" w:rsidRPr="00113D18">
            <w:rPr>
              <w:noProof/>
            </w:rPr>
            <w:t>[49]</w:t>
          </w:r>
          <w:ins w:id="275" w:author="Michael" w:date="2015-10-02T16:43:00Z">
            <w:r w:rsidR="00470D29">
              <w:fldChar w:fldCharType="end"/>
            </w:r>
          </w:ins>
          <w:customXmlInsRangeStart w:id="276" w:author="Michael" w:date="2015-10-02T16:43:00Z"/>
        </w:sdtContent>
      </w:sdt>
      <w:customXmlInsRangeEnd w:id="276"/>
      <w:ins w:id="277" w:author="Michael" w:date="2015-10-02T16:43:00Z">
        <w:r w:rsidR="00470D29">
          <w:t xml:space="preserve">. Free primary particles of dry powders of </w:t>
        </w:r>
      </w:ins>
      <w:ins w:id="278" w:author="Michael" w:date="2015-10-02T16:44:00Z">
        <w:r w:rsidR="00371A42">
          <w:t>ENMs</w:t>
        </w:r>
      </w:ins>
      <w:ins w:id="279" w:author="Michael" w:date="2015-10-02T16:43:00Z">
        <w:r w:rsidR="00470D29">
          <w:t>, when aerosolized, will tend to aggregate quickly</w:t>
        </w:r>
      </w:ins>
      <w:ins w:id="280" w:author="Michael" w:date="2015-10-02T16:44:00Z">
        <w:r w:rsidR="00371A42">
          <w:t>,</w:t>
        </w:r>
      </w:ins>
      <w:ins w:id="281" w:author="Michael" w:date="2015-10-02T16:43:00Z">
        <w:r w:rsidR="00470D29">
          <w:t xml:space="preserve"> </w:t>
        </w:r>
      </w:ins>
      <w:ins w:id="282" w:author="Michael" w:date="2015-10-02T16:44:00Z">
        <w:r w:rsidR="00371A42">
          <w:t>thus</w:t>
        </w:r>
      </w:ins>
      <w:ins w:id="283" w:author="Michael" w:date="2015-10-02T16:43:00Z">
        <w:r w:rsidR="00470D29">
          <w:t xml:space="preserve"> exposure to primary or small “nano” aggregates might be most relevant close to the emission source </w:t>
        </w:r>
      </w:ins>
      <w:customXmlInsRangeStart w:id="284" w:author="Michael" w:date="2015-10-02T16:43:00Z"/>
      <w:sdt>
        <w:sdtPr>
          <w:id w:val="666748186"/>
          <w:citation/>
        </w:sdtPr>
        <w:sdtEndPr/>
        <w:sdtContent>
          <w:customXmlInsRangeEnd w:id="284"/>
          <w:ins w:id="285" w:author="Michael" w:date="2015-10-02T16:43:00Z">
            <w:r w:rsidR="00470D29">
              <w:fldChar w:fldCharType="begin"/>
            </w:r>
            <w:r w:rsidR="00470D29">
              <w:instrText xml:space="preserve"> CITATION Wor12 \l 1033 </w:instrText>
            </w:r>
            <w:r w:rsidR="00470D29">
              <w:fldChar w:fldCharType="separate"/>
            </w:r>
          </w:ins>
          <w:r w:rsidR="00113D18" w:rsidRPr="00113D18">
            <w:rPr>
              <w:noProof/>
            </w:rPr>
            <w:t>[49]</w:t>
          </w:r>
          <w:ins w:id="286" w:author="Michael" w:date="2015-10-02T16:43:00Z">
            <w:r w:rsidR="00470D29">
              <w:fldChar w:fldCharType="end"/>
            </w:r>
          </w:ins>
          <w:customXmlInsRangeStart w:id="287" w:author="Michael" w:date="2015-10-02T16:43:00Z"/>
        </w:sdtContent>
      </w:sdt>
      <w:customXmlInsRangeEnd w:id="287"/>
      <w:ins w:id="288" w:author="Michael" w:date="2015-10-02T16:43:00Z">
        <w:r w:rsidR="00470D29">
          <w:t>.</w:t>
        </w:r>
      </w:ins>
    </w:p>
    <w:p w14:paraId="14CE04E1" w14:textId="77777777" w:rsidR="0009131D" w:rsidRDefault="0009131D" w:rsidP="00CE1830">
      <w:pPr>
        <w:spacing w:after="0" w:line="240" w:lineRule="auto"/>
        <w:rPr>
          <w:ins w:id="289" w:author="Michael" w:date="2015-10-02T16:30:00Z"/>
        </w:rPr>
      </w:pPr>
    </w:p>
    <w:p w14:paraId="0AB77F28" w14:textId="548E3382" w:rsidR="009E26F5" w:rsidRPr="00DF1DC1" w:rsidRDefault="00AB68DA" w:rsidP="00D9642B">
      <w:pPr>
        <w:spacing w:after="0" w:line="240" w:lineRule="auto"/>
        <w:jc w:val="both"/>
      </w:pPr>
      <w:r w:rsidRPr="00DF1DC1">
        <w:t xml:space="preserve">The animals were exposed to </w:t>
      </w:r>
      <w:r w:rsidR="00F179C6" w:rsidRPr="00DF1DC1">
        <w:t>nano-TiO</w:t>
      </w:r>
      <w:r w:rsidR="00F179C6" w:rsidRPr="00DF1DC1">
        <w:rPr>
          <w:vertAlign w:val="subscript"/>
        </w:rPr>
        <w:t>2</w:t>
      </w:r>
      <w:r w:rsidR="00F179C6" w:rsidRPr="00DF1DC1">
        <w:t xml:space="preserve"> at concentrations of </w:t>
      </w:r>
      <w:r w:rsidRPr="00DF1DC1">
        <w:t>0.5, 2.0 and 10 mg/m</w:t>
      </w:r>
      <w:r w:rsidRPr="00DF1DC1">
        <w:rPr>
          <w:vertAlign w:val="superscript"/>
        </w:rPr>
        <w:t>3</w:t>
      </w:r>
      <w:r w:rsidRPr="00DF1DC1">
        <w:t xml:space="preserve"> </w:t>
      </w:r>
      <w:r w:rsidR="00F179C6" w:rsidRPr="00DF1DC1">
        <w:t>for</w:t>
      </w:r>
      <w:r w:rsidRPr="00DF1DC1">
        <w:t xml:space="preserve"> 6 hours/day, 5 days/week, for 13 weeks, while the control group received filtered air only. Bronchoalveolar lavage (BAL) was completed on the lungs of the sacrificed animals in that study, measuring the counts of macrophages, neutrophils, eosinophils and lymphocytes. Their study reported that statistically significant changes in the BAL results were limited to the macrophages, neutrophil and lymphocyte cell types in the highest dose-groups</w:t>
      </w:r>
      <w:r w:rsidR="00426803" w:rsidRPr="00DF1DC1">
        <w:t xml:space="preserve"> </w:t>
      </w:r>
      <w:sdt>
        <w:sdtPr>
          <w:id w:val="-618831129"/>
          <w:citation/>
        </w:sdtPr>
        <w:sdtEndPr/>
        <w:sdtContent>
          <w:r w:rsidR="00426803" w:rsidRPr="00DF1DC1">
            <w:fldChar w:fldCharType="begin"/>
          </w:r>
          <w:r w:rsidR="00426803" w:rsidRPr="00DF1DC1">
            <w:instrText xml:space="preserve"> CITATION Ber04 \l 1033 </w:instrText>
          </w:r>
          <w:r w:rsidR="00426803" w:rsidRPr="00DF1DC1">
            <w:fldChar w:fldCharType="separate"/>
          </w:r>
          <w:r w:rsidR="00113D18" w:rsidRPr="00113D18">
            <w:rPr>
              <w:noProof/>
            </w:rPr>
            <w:t>[20]</w:t>
          </w:r>
          <w:r w:rsidR="00426803" w:rsidRPr="00DF1DC1">
            <w:fldChar w:fldCharType="end"/>
          </w:r>
        </w:sdtContent>
      </w:sdt>
      <w:r w:rsidRPr="00DF1DC1">
        <w:t xml:space="preserve">. Furthermore, only data from the mice and rats were found to have statistically significant changes in </w:t>
      </w:r>
      <w:r w:rsidRPr="00DF1DC1">
        <w:rPr>
          <w:i/>
        </w:rPr>
        <w:t>percent</w:t>
      </w:r>
      <w:r w:rsidRPr="00DF1DC1">
        <w:t xml:space="preserve"> cell counts over the control and thus the hamster data from Bermudez et al. was not considered in our paper</w:t>
      </w:r>
      <w:r w:rsidR="00426803" w:rsidRPr="00DF1DC1">
        <w:t xml:space="preserve"> </w:t>
      </w:r>
      <w:sdt>
        <w:sdtPr>
          <w:id w:val="-1197770629"/>
          <w:citation/>
        </w:sdtPr>
        <w:sdtEndPr/>
        <w:sdtContent>
          <w:r w:rsidR="00426803" w:rsidRPr="00DF1DC1">
            <w:fldChar w:fldCharType="begin"/>
          </w:r>
          <w:r w:rsidR="00426803" w:rsidRPr="00DF1DC1">
            <w:instrText xml:space="preserve"> CITATION Ber04 \l 1033 </w:instrText>
          </w:r>
          <w:r w:rsidR="00426803" w:rsidRPr="00DF1DC1">
            <w:fldChar w:fldCharType="separate"/>
          </w:r>
          <w:r w:rsidR="00113D18" w:rsidRPr="00113D18">
            <w:rPr>
              <w:noProof/>
            </w:rPr>
            <w:t>[20]</w:t>
          </w:r>
          <w:r w:rsidR="00426803" w:rsidRPr="00DF1DC1">
            <w:fldChar w:fldCharType="end"/>
          </w:r>
        </w:sdtContent>
      </w:sdt>
      <w:r w:rsidRPr="00DF1DC1">
        <w:t xml:space="preserve">. Multiple post exposure animal groups were sacrificed to assess recovery time. Only the effects at post exposure time zero (i.e. immediately following completion of exposure) will be considered for the risk assessment. </w:t>
      </w:r>
      <w:r w:rsidR="009E26F5" w:rsidRPr="00DF1DC1">
        <w:t xml:space="preserve">In accordance with the hazard identification, the dose-response assessment was completed for </w:t>
      </w:r>
      <w:r w:rsidR="00676B2F" w:rsidRPr="00DF1DC1">
        <w:t>neutrophil, macrophage and lymphocyte</w:t>
      </w:r>
      <w:r w:rsidR="009E26F5" w:rsidRPr="00DF1DC1">
        <w:t xml:space="preserve"> cell counts which are both associated with inflammation in the lung </w:t>
      </w:r>
      <w:sdt>
        <w:sdtPr>
          <w:id w:val="-1871216651"/>
          <w:citation/>
        </w:sdtPr>
        <w:sdtEndPr/>
        <w:sdtContent>
          <w:r w:rsidR="00613F19" w:rsidRPr="00DF1DC1">
            <w:fldChar w:fldCharType="begin"/>
          </w:r>
          <w:r w:rsidR="00613F19" w:rsidRPr="00DF1DC1">
            <w:instrText xml:space="preserve"> CITATION Ber04 \l 1033 </w:instrText>
          </w:r>
          <w:r w:rsidR="00613F19" w:rsidRPr="00DF1DC1">
            <w:fldChar w:fldCharType="separate"/>
          </w:r>
          <w:r w:rsidR="00113D18" w:rsidRPr="00113D18">
            <w:rPr>
              <w:noProof/>
            </w:rPr>
            <w:t>[20]</w:t>
          </w:r>
          <w:r w:rsidR="00613F19" w:rsidRPr="00DF1DC1">
            <w:fldChar w:fldCharType="end"/>
          </w:r>
        </w:sdtContent>
      </w:sdt>
      <w:r w:rsidR="009E26F5" w:rsidRPr="00DF1DC1">
        <w:t>.</w:t>
      </w:r>
    </w:p>
    <w:p w14:paraId="3834B472" w14:textId="77777777" w:rsidR="004A0B8A" w:rsidRPr="00DF1DC1" w:rsidRDefault="004A0B8A" w:rsidP="00CE1830">
      <w:pPr>
        <w:spacing w:after="0" w:line="240" w:lineRule="auto"/>
      </w:pPr>
    </w:p>
    <w:p w14:paraId="58FB440B" w14:textId="000BFE2A" w:rsidR="00A7558F" w:rsidRPr="00DF1DC1" w:rsidRDefault="004A0B8A" w:rsidP="00CE1830">
      <w:pPr>
        <w:spacing w:after="0" w:line="240" w:lineRule="auto"/>
      </w:pPr>
      <w:r w:rsidRPr="00DF1DC1">
        <w:t xml:space="preserve">3.3 </w:t>
      </w:r>
      <w:r w:rsidR="00A7558F" w:rsidRPr="00DF1DC1">
        <w:t>Dose-</w:t>
      </w:r>
      <w:r w:rsidR="00F179C6" w:rsidRPr="00DF1DC1">
        <w:t>Re</w:t>
      </w:r>
      <w:r w:rsidR="00A7558F" w:rsidRPr="00DF1DC1">
        <w:t xml:space="preserve">sponse </w:t>
      </w:r>
      <w:r w:rsidR="00F179C6" w:rsidRPr="00DF1DC1">
        <w:t>Analysis</w:t>
      </w:r>
    </w:p>
    <w:p w14:paraId="2800743A" w14:textId="2AC7E28C" w:rsidR="00F179C6" w:rsidRPr="00DF1DC1" w:rsidRDefault="005E5C02" w:rsidP="00D9642B">
      <w:pPr>
        <w:spacing w:after="0" w:line="240" w:lineRule="auto"/>
        <w:jc w:val="both"/>
        <w:rPr>
          <w:vertAlign w:val="subscript"/>
        </w:rPr>
      </w:pPr>
      <w:ins w:id="290" w:author="Michael" w:date="2015-10-02T16:59:00Z">
        <w:r>
          <w:t>In</w:t>
        </w:r>
      </w:ins>
      <w:ins w:id="291" w:author="Michael" w:date="2015-10-02T16:58:00Z">
        <w:r>
          <w:t xml:space="preserve"> general</w:t>
        </w:r>
      </w:ins>
      <w:ins w:id="292" w:author="Michael" w:date="2015-10-02T16:59:00Z">
        <w:r>
          <w:t>, a</w:t>
        </w:r>
      </w:ins>
      <w:ins w:id="293" w:author="Michael" w:date="2015-10-02T16:58:00Z">
        <w:r>
          <w:t xml:space="preserve"> BMR should approach a lower limit of reasonably measured effects and has been previously defined as a 10% change over the background response</w:t>
        </w:r>
      </w:ins>
      <w:customXmlInsRangeStart w:id="294" w:author="Michael" w:date="2015-10-02T16:58:00Z"/>
      <w:sdt>
        <w:sdtPr>
          <w:id w:val="-580753813"/>
          <w:citation/>
        </w:sdtPr>
        <w:sdtEndPr/>
        <w:sdtContent>
          <w:customXmlInsRangeEnd w:id="294"/>
          <w:ins w:id="295" w:author="Michael" w:date="2015-10-02T16:58:00Z">
            <w:r>
              <w:fldChar w:fldCharType="begin"/>
            </w:r>
            <w:r>
              <w:instrText xml:space="preserve"> CITATION Cru84 \l 1033 </w:instrText>
            </w:r>
            <w:r>
              <w:fldChar w:fldCharType="separate"/>
            </w:r>
          </w:ins>
          <w:r w:rsidR="00113D18">
            <w:rPr>
              <w:noProof/>
            </w:rPr>
            <w:t xml:space="preserve"> </w:t>
          </w:r>
          <w:r w:rsidR="00113D18" w:rsidRPr="00113D18">
            <w:rPr>
              <w:noProof/>
            </w:rPr>
            <w:t>[30]</w:t>
          </w:r>
          <w:ins w:id="296" w:author="Michael" w:date="2015-10-02T16:58:00Z">
            <w:r>
              <w:fldChar w:fldCharType="end"/>
            </w:r>
          </w:ins>
          <w:customXmlInsRangeStart w:id="297" w:author="Michael" w:date="2015-10-02T16:58:00Z"/>
        </w:sdtContent>
      </w:sdt>
      <w:customXmlInsRangeEnd w:id="297"/>
      <w:ins w:id="298" w:author="Michael" w:date="2015-10-02T16:58:00Z">
        <w:r>
          <w:t xml:space="preserve">. </w:t>
        </w:r>
      </w:ins>
      <w:ins w:id="299" w:author="Michael" w:date="2015-10-02T16:59:00Z">
        <w:r>
          <w:t>However, due to uncertainty differences in measuring percent cell changes compared with total cell count, we use a</w:t>
        </w:r>
      </w:ins>
      <w:r w:rsidR="00D85E08" w:rsidRPr="00DF1DC1">
        <w:t xml:space="preserve"> BMR of 20% to </w:t>
      </w:r>
      <w:r w:rsidR="00F179C6" w:rsidRPr="00DF1DC1">
        <w:t xml:space="preserve">determine </w:t>
      </w:r>
      <w:r w:rsidR="00D85E08" w:rsidRPr="00DF1DC1">
        <w:t>a significant response in macrophage, neutrophil and lymphocyte percent change</w:t>
      </w:r>
      <w:r>
        <w:t xml:space="preserve">. </w:t>
      </w:r>
      <w:r w:rsidR="00676B2F" w:rsidRPr="00DF1DC1">
        <w:t>M</w:t>
      </w:r>
      <w:r w:rsidR="00A7558F" w:rsidRPr="00DF1DC1">
        <w:t>odeling errors related to the lymphocyte data prohibited us from continuing analysis on this endpoint</w:t>
      </w:r>
      <w:r w:rsidR="00676B2F" w:rsidRPr="00DF1DC1">
        <w:t xml:space="preserve"> and its results were not included in this paper</w:t>
      </w:r>
      <w:r w:rsidR="00A7558F" w:rsidRPr="00DF1DC1">
        <w:t xml:space="preserve">. </w:t>
      </w:r>
      <w:r w:rsidR="00676B2F" w:rsidRPr="00DF1DC1">
        <w:t>Species covariation</w:t>
      </w:r>
      <w:r w:rsidR="00A7558F" w:rsidRPr="00DF1DC1">
        <w:t xml:space="preserve"> </w:t>
      </w:r>
      <w:r w:rsidR="00676B2F" w:rsidRPr="00DF1DC1">
        <w:t>among</w:t>
      </w:r>
      <w:r w:rsidR="00A7558F" w:rsidRPr="00DF1DC1">
        <w:t xml:space="preserve"> mice and rat </w:t>
      </w:r>
      <w:r w:rsidR="00676B2F" w:rsidRPr="00DF1DC1">
        <w:t>dose-response data</w:t>
      </w:r>
      <w:r w:rsidR="00A7558F" w:rsidRPr="00DF1DC1">
        <w:t xml:space="preserve"> was tested, resulting in distinct dose-response relationships for the two species. </w:t>
      </w:r>
      <w:r w:rsidR="00F179C6" w:rsidRPr="00DF1DC1">
        <w:t>For mice, PROAST fit 7 valid mathematical models to the neutrophil dose-response data (</w:t>
      </w:r>
      <w:r w:rsidR="00F179C6" w:rsidRPr="00DF1DC1">
        <w:rPr>
          <w:highlight w:val="cyan"/>
        </w:rPr>
        <w:t>Table##</w:t>
      </w:r>
      <w:ins w:id="300" w:author="Michael" w:date="2015-10-04T12:27:00Z">
        <w:r w:rsidR="00C537B8">
          <w:t>, see supporting information for figures</w:t>
        </w:r>
      </w:ins>
      <w:r w:rsidR="00F179C6" w:rsidRPr="00DF1DC1">
        <w:t>). Bootstrapping over 10,000 simulations resulted in normal distributions whose summary statistics are in The bootstrap results for each model were aggregated into a single normal distribution defined by</w:t>
      </w:r>
      <w:r w:rsidR="00A7558F" w:rsidRPr="00DF1DC1">
        <w:t xml:space="preserve"> a mean and standard deviation of 12.44 and 1.2, respectively</w:t>
      </w:r>
      <w:r w:rsidR="008B44A2" w:rsidRPr="00DF1DC1">
        <w:t xml:space="preserve">. Additionally, PROAST fit </w:t>
      </w:r>
      <w:ins w:id="301" w:author="Michael" w:date="2015-10-04T12:29:00Z">
        <w:r w:rsidR="00C537B8">
          <w:t>4</w:t>
        </w:r>
      </w:ins>
      <w:r w:rsidR="008B44A2" w:rsidRPr="00DF1DC1">
        <w:t xml:space="preserve"> valid mathematical models to the macrophage</w:t>
      </w:r>
      <w:r w:rsidR="008B44A2" w:rsidRPr="00DF1DC1">
        <w:rPr>
          <w:rStyle w:val="FootnoteReference"/>
          <w:rFonts w:eastAsia="Times New Roman" w:cs="Times New Roman"/>
          <w:bCs/>
        </w:rPr>
        <w:footnoteReference w:id="7"/>
      </w:r>
      <w:r w:rsidR="008B44A2" w:rsidRPr="00DF1DC1">
        <w:t xml:space="preserve"> dose-response data (</w:t>
      </w:r>
      <w:r w:rsidR="008B44A2" w:rsidRPr="00DF1DC1">
        <w:rPr>
          <w:highlight w:val="cyan"/>
        </w:rPr>
        <w:t>Table##</w:t>
      </w:r>
      <w:r w:rsidR="008B44A2" w:rsidRPr="00DF1DC1">
        <w:t>). The BMD</w:t>
      </w:r>
      <w:r w:rsidR="008B44A2" w:rsidRPr="00DF1DC1">
        <w:rPr>
          <w:vertAlign w:val="subscript"/>
        </w:rPr>
        <w:t>a</w:t>
      </w:r>
      <w:r w:rsidR="008B44A2" w:rsidRPr="00DF1DC1">
        <w:t xml:space="preserve"> values ranged from 9.10 – 18.77 mg/m</w:t>
      </w:r>
      <w:r w:rsidR="008B44A2" w:rsidRPr="00DF1DC1">
        <w:rPr>
          <w:vertAlign w:val="superscript"/>
        </w:rPr>
        <w:t>3</w:t>
      </w:r>
      <w:r w:rsidR="008B44A2" w:rsidRPr="00DF1DC1">
        <w:t xml:space="preserve"> and were normally distributed (11.9 +/- 1.1).</w:t>
      </w:r>
    </w:p>
    <w:p w14:paraId="0E8C124B" w14:textId="77777777" w:rsidR="00F179C6" w:rsidRPr="00DF1DC1" w:rsidRDefault="00F179C6" w:rsidP="00CE1830">
      <w:pPr>
        <w:spacing w:after="0" w:line="240" w:lineRule="auto"/>
        <w:rPr>
          <w:vertAlign w:val="subscript"/>
        </w:rPr>
      </w:pPr>
    </w:p>
    <w:p w14:paraId="3CA9F444" w14:textId="21B5F966" w:rsidR="008B44A2" w:rsidRPr="00DF1DC1" w:rsidRDefault="00F179C6" w:rsidP="00D9642B">
      <w:pPr>
        <w:spacing w:after="0" w:line="240" w:lineRule="auto"/>
        <w:jc w:val="both"/>
      </w:pPr>
      <w:r w:rsidRPr="00DF1DC1">
        <w:t>Similarly,</w:t>
      </w:r>
      <w:r w:rsidRPr="00DF1DC1">
        <w:rPr>
          <w:vertAlign w:val="subscript"/>
        </w:rPr>
        <w:t xml:space="preserve"> </w:t>
      </w:r>
      <w:ins w:id="302" w:author="Michael" w:date="2015-10-04T12:29:00Z">
        <w:r w:rsidR="00C537B8">
          <w:t>7 valid mathematical models were fit to the rat neutrophil data</w:t>
        </w:r>
      </w:ins>
      <w:ins w:id="303" w:author="Michael" w:date="2015-10-04T12:30:00Z">
        <w:r w:rsidR="00C537B8">
          <w:t xml:space="preserve"> (</w:t>
        </w:r>
        <w:r w:rsidR="00C537B8" w:rsidRPr="00C537B8">
          <w:rPr>
            <w:highlight w:val="cyan"/>
          </w:rPr>
          <w:t>Table ##</w:t>
        </w:r>
        <w:r w:rsidR="00C537B8">
          <w:t>, see supporting information for figures), with BMD</w:t>
        </w:r>
        <w:r w:rsidR="00C537B8" w:rsidRPr="00C537B8">
          <w:rPr>
            <w:vertAlign w:val="subscript"/>
          </w:rPr>
          <w:t>a</w:t>
        </w:r>
        <w:r w:rsidR="00C537B8">
          <w:t xml:space="preserve"> values ran</w:t>
        </w:r>
      </w:ins>
      <w:ins w:id="304" w:author="Michael" w:date="2015-10-04T19:23:00Z">
        <w:r w:rsidR="003B608C">
          <w:t>g</w:t>
        </w:r>
      </w:ins>
      <w:ins w:id="305" w:author="Michael" w:date="2015-10-04T12:30:00Z">
        <w:r w:rsidR="00C537B8">
          <w:t>ing</w:t>
        </w:r>
      </w:ins>
      <w:r w:rsidRPr="00DF1DC1">
        <w:t xml:space="preserve"> </w:t>
      </w:r>
      <w:r w:rsidR="00A7558F" w:rsidRPr="00DF1DC1">
        <w:t>from 2.11 – 5.54 mg/m</w:t>
      </w:r>
      <w:r w:rsidR="00A7558F" w:rsidRPr="00DF1DC1">
        <w:rPr>
          <w:vertAlign w:val="superscript"/>
        </w:rPr>
        <w:t>3</w:t>
      </w:r>
      <w:r w:rsidR="00A7558F" w:rsidRPr="00DF1DC1">
        <w:t xml:space="preserve"> and were normally distributed (3.71 +/- 0.56).</w:t>
      </w:r>
      <w:r w:rsidR="008B44A2" w:rsidRPr="00DF1DC1">
        <w:t xml:space="preserve"> </w:t>
      </w:r>
      <w:ins w:id="306" w:author="Michael" w:date="2015-10-04T12:31:00Z">
        <w:r w:rsidR="00C537B8">
          <w:t xml:space="preserve">Four valid mathematical models were </w:t>
        </w:r>
        <w:r w:rsidR="00C537B8" w:rsidRPr="00DF1DC1">
          <w:t>(</w:t>
        </w:r>
        <w:r w:rsidR="00C537B8" w:rsidRPr="00DF1DC1">
          <w:rPr>
            <w:highlight w:val="cyan"/>
          </w:rPr>
          <w:t>Table ##</w:t>
        </w:r>
        <w:r w:rsidR="00C537B8" w:rsidRPr="00DF1DC1">
          <w:t xml:space="preserve">) </w:t>
        </w:r>
        <w:r w:rsidR="00C537B8">
          <w:t xml:space="preserve">fit to the rat macrophage data with </w:t>
        </w:r>
      </w:ins>
      <w:r w:rsidR="00A7558F" w:rsidRPr="00DF1DC1">
        <w:t>BMD</w:t>
      </w:r>
      <w:r w:rsidR="00A7558F" w:rsidRPr="00DF1DC1">
        <w:rPr>
          <w:vertAlign w:val="subscript"/>
        </w:rPr>
        <w:t>a</w:t>
      </w:r>
      <w:r w:rsidR="00A7558F" w:rsidRPr="00DF1DC1">
        <w:t xml:space="preserve"> </w:t>
      </w:r>
      <w:ins w:id="307" w:author="Michael" w:date="2015-10-04T12:31:00Z">
        <w:r w:rsidR="00C537B8">
          <w:t>ranging</w:t>
        </w:r>
      </w:ins>
      <w:r w:rsidR="00A7558F" w:rsidRPr="00DF1DC1">
        <w:t xml:space="preserve"> </w:t>
      </w:r>
      <w:r w:rsidR="00C537B8">
        <w:t>from</w:t>
      </w:r>
      <w:r w:rsidR="00C537B8" w:rsidRPr="00DF1DC1">
        <w:t xml:space="preserve"> </w:t>
      </w:r>
      <w:r w:rsidR="00A7558F" w:rsidRPr="00DF1DC1">
        <w:t>2.12 – 5.01 mg/m</w:t>
      </w:r>
      <w:r w:rsidR="00A7558F" w:rsidRPr="00DF1DC1">
        <w:rPr>
          <w:vertAlign w:val="superscript"/>
        </w:rPr>
        <w:t>3</w:t>
      </w:r>
      <w:r w:rsidR="00A7558F" w:rsidRPr="00DF1DC1">
        <w:t xml:space="preserve"> and were normally distributed (3.47 +/- 0.56). </w:t>
      </w:r>
    </w:p>
    <w:p w14:paraId="10853D9A" w14:textId="77777777" w:rsidR="008B44A2" w:rsidRPr="00DF1DC1" w:rsidRDefault="008B44A2" w:rsidP="00CE1830">
      <w:pPr>
        <w:spacing w:after="0" w:line="240" w:lineRule="auto"/>
      </w:pPr>
    </w:p>
    <w:p w14:paraId="79300AB4" w14:textId="5F0CB7AF" w:rsidR="00A7558F" w:rsidRPr="00DF1DC1" w:rsidRDefault="00A7558F" w:rsidP="00D9642B">
      <w:pPr>
        <w:spacing w:after="0" w:line="240" w:lineRule="auto"/>
        <w:jc w:val="both"/>
      </w:pPr>
      <w:r w:rsidRPr="00DF1DC1">
        <w:t xml:space="preserve">The distributions for the neutrophil and macrophage data are similar. This is expected given that the decrease in macrophage count was due to the increases in other inflammatory cell types, and neutrophils were the only other inflammatory cell type measured with a significant increase. </w:t>
      </w:r>
    </w:p>
    <w:p w14:paraId="4317A5DC" w14:textId="77777777" w:rsidR="00A7558F" w:rsidRPr="00DF1DC1" w:rsidRDefault="00A7558F" w:rsidP="00CE1830">
      <w:pPr>
        <w:spacing w:after="0" w:line="240" w:lineRule="auto"/>
      </w:pPr>
    </w:p>
    <w:p w14:paraId="3BC6E649" w14:textId="77777777" w:rsidR="008B44A2" w:rsidRPr="00DF1DC1" w:rsidRDefault="00A7558F" w:rsidP="00D9642B">
      <w:pPr>
        <w:spacing w:after="0" w:line="240" w:lineRule="auto"/>
        <w:jc w:val="both"/>
      </w:pPr>
      <w:r w:rsidRPr="00DF1DC1">
        <w:t>Between the neutrophil and macrophage dose-response data, neutrophils resulted in a more sensitive BMD</w:t>
      </w:r>
      <w:r w:rsidRPr="00DF1DC1">
        <w:rPr>
          <w:vertAlign w:val="subscript"/>
        </w:rPr>
        <w:t>a</w:t>
      </w:r>
      <w:r w:rsidRPr="00DF1DC1">
        <w:t xml:space="preserve"> distribution (i.e. the minimum </w:t>
      </w:r>
      <w:r w:rsidR="00FF639F" w:rsidRPr="00DF1DC1">
        <w:t xml:space="preserve">neutrophil </w:t>
      </w:r>
      <w:r w:rsidRPr="00DF1DC1">
        <w:t>BMD</w:t>
      </w:r>
      <w:r w:rsidRPr="00DF1DC1">
        <w:rPr>
          <w:vertAlign w:val="subscript"/>
        </w:rPr>
        <w:t>a</w:t>
      </w:r>
      <w:r w:rsidRPr="00DF1DC1">
        <w:t xml:space="preserve"> value for both mice and rats was lower than the</w:t>
      </w:r>
      <w:r w:rsidR="00FF639F" w:rsidRPr="00DF1DC1">
        <w:t xml:space="preserve">ir </w:t>
      </w:r>
      <w:r w:rsidR="00FF639F" w:rsidRPr="00DF1DC1">
        <w:lastRenderedPageBreak/>
        <w:t>respective</w:t>
      </w:r>
      <w:r w:rsidRPr="00DF1DC1">
        <w:t xml:space="preserve"> macrophage values). Further dose-response modeling (i.e. extrapolation) was only considered for </w:t>
      </w:r>
      <w:r w:rsidR="008B44A2" w:rsidRPr="00DF1DC1">
        <w:t xml:space="preserve">this </w:t>
      </w:r>
      <w:r w:rsidRPr="00DF1DC1">
        <w:t>more conservative</w:t>
      </w:r>
      <w:r w:rsidR="00FF639F" w:rsidRPr="00DF1DC1">
        <w:t>, neutrophil</w:t>
      </w:r>
      <w:r w:rsidRPr="00DF1DC1">
        <w:t xml:space="preserve"> BMD</w:t>
      </w:r>
      <w:r w:rsidRPr="00DF1DC1">
        <w:rPr>
          <w:vertAlign w:val="subscript"/>
        </w:rPr>
        <w:t>a</w:t>
      </w:r>
      <w:r w:rsidRPr="00DF1DC1">
        <w:t xml:space="preserve"> distribution. </w:t>
      </w:r>
    </w:p>
    <w:p w14:paraId="2D4C05DE" w14:textId="77777777" w:rsidR="008B44A2" w:rsidRPr="00DF1DC1" w:rsidRDefault="008B44A2" w:rsidP="00CE1830">
      <w:pPr>
        <w:spacing w:after="0" w:line="240" w:lineRule="auto"/>
      </w:pPr>
    </w:p>
    <w:p w14:paraId="03539A3E" w14:textId="09769857" w:rsidR="00A7558F" w:rsidRPr="00DF1DC1" w:rsidRDefault="00E90D3F" w:rsidP="00D9642B">
      <w:pPr>
        <w:spacing w:after="0" w:line="240" w:lineRule="auto"/>
        <w:jc w:val="both"/>
      </w:pPr>
      <w:ins w:id="308" w:author="Michael" w:date="2015-10-02T17:09:00Z">
        <w:r>
          <w:t>Biological mechanisms in a population such as latency periods in diseases and survival times after disease onset are generally asymmetrical</w:t>
        </w:r>
      </w:ins>
      <w:ins w:id="309" w:author="Michael" w:date="2015-10-02T17:11:00Z">
        <w:r>
          <w:t xml:space="preserve"> as opposed to being described by a typical “bell-shape” curve</w:t>
        </w:r>
      </w:ins>
      <w:ins w:id="310" w:author="Michael" w:date="2015-10-02T17:09:00Z">
        <w:r>
          <w:t xml:space="preserve"> </w:t>
        </w:r>
      </w:ins>
      <w:customXmlInsRangeStart w:id="311" w:author="Michael" w:date="2015-10-02T17:09:00Z"/>
      <w:sdt>
        <w:sdtPr>
          <w:id w:val="374670985"/>
          <w:citation/>
        </w:sdtPr>
        <w:sdtEndPr/>
        <w:sdtContent>
          <w:customXmlInsRangeEnd w:id="311"/>
          <w:ins w:id="312" w:author="Michael" w:date="2015-10-02T17:09:00Z">
            <w:r>
              <w:fldChar w:fldCharType="begin"/>
            </w:r>
            <w:r>
              <w:instrText xml:space="preserve"> CITATION Lim01 \l 1033 </w:instrText>
            </w:r>
            <w:r>
              <w:fldChar w:fldCharType="separate"/>
            </w:r>
          </w:ins>
          <w:r w:rsidR="00113D18" w:rsidRPr="00113D18">
            <w:rPr>
              <w:noProof/>
            </w:rPr>
            <w:t>[50]</w:t>
          </w:r>
          <w:ins w:id="313" w:author="Michael" w:date="2015-10-02T17:09:00Z">
            <w:r>
              <w:fldChar w:fldCharType="end"/>
            </w:r>
          </w:ins>
          <w:customXmlInsRangeStart w:id="314" w:author="Michael" w:date="2015-10-02T17:09:00Z"/>
        </w:sdtContent>
      </w:sdt>
      <w:customXmlInsRangeEnd w:id="314"/>
      <w:ins w:id="315" w:author="Michael" w:date="2015-10-02T17:09:00Z">
        <w:r>
          <w:t>. For this reason we defined l</w:t>
        </w:r>
      </w:ins>
      <w:r w:rsidR="008B44A2" w:rsidRPr="00DF1DC1">
        <w:t xml:space="preserve">ognormal distributions </w:t>
      </w:r>
      <w:r>
        <w:t xml:space="preserve">for </w:t>
      </w:r>
      <w:r w:rsidR="008B44A2" w:rsidRPr="00DF1DC1">
        <w:t xml:space="preserve">the inter- and intra-species EF </w:t>
      </w:r>
      <w:r w:rsidR="00484850" w:rsidRPr="00DF1DC1">
        <w:t xml:space="preserve">with a geometric mean and geometric standard deviation of 1 and 2.7, respectively. </w:t>
      </w:r>
      <w:r w:rsidR="00A7558F" w:rsidRPr="00DF1DC1">
        <w:t xml:space="preserve">The final distribution for the neutrophil response after taking into account the inter- and intra-species extrapolation factors ranged from </w:t>
      </w:r>
      <w:r w:rsidR="00A7558F" w:rsidRPr="00DF1DC1">
        <w:rPr>
          <w:highlight w:val="yellow"/>
        </w:rPr>
        <w:t>0.003 – 1779.52 mg/m</w:t>
      </w:r>
      <w:r w:rsidR="00A7558F" w:rsidRPr="00DF1DC1">
        <w:rPr>
          <w:highlight w:val="yellow"/>
          <w:vertAlign w:val="superscript"/>
        </w:rPr>
        <w:t>3</w:t>
      </w:r>
      <w:r w:rsidR="00492BEE" w:rsidRPr="00DF1DC1">
        <w:t>. These values were log-normally distributed</w:t>
      </w:r>
      <w:r w:rsidR="00A7558F" w:rsidRPr="00DF1DC1">
        <w:t xml:space="preserve"> with a geometric mean and geometric standard deviation </w:t>
      </w:r>
      <w:r w:rsidR="00492BEE" w:rsidRPr="00DF1DC1">
        <w:t xml:space="preserve">of </w:t>
      </w:r>
      <w:r w:rsidR="00492BEE" w:rsidRPr="00DF1DC1">
        <w:rPr>
          <w:highlight w:val="yellow"/>
        </w:rPr>
        <w:t>6.72 and 4.62</w:t>
      </w:r>
      <w:r w:rsidR="00492BEE" w:rsidRPr="00DF1DC1">
        <w:t>, respectively.</w:t>
      </w:r>
    </w:p>
    <w:p w14:paraId="7D01C40C" w14:textId="77777777" w:rsidR="009E26F5" w:rsidRPr="00DF1DC1" w:rsidRDefault="009E26F5" w:rsidP="00CE1830">
      <w:pPr>
        <w:spacing w:after="0" w:line="240" w:lineRule="auto"/>
      </w:pPr>
    </w:p>
    <w:p w14:paraId="3950F180" w14:textId="77777777" w:rsidR="00A7558F" w:rsidRPr="00DF1DC1" w:rsidRDefault="00A7558F" w:rsidP="00CE1830">
      <w:pPr>
        <w:spacing w:after="0" w:line="240" w:lineRule="auto"/>
      </w:pPr>
      <w:r w:rsidRPr="00DF1DC1">
        <w:t>3.</w:t>
      </w:r>
      <w:r w:rsidR="004A0B8A" w:rsidRPr="00DF1DC1">
        <w:t>4</w:t>
      </w:r>
      <w:r w:rsidRPr="00DF1DC1">
        <w:t xml:space="preserve"> Exposure</w:t>
      </w:r>
      <w:r w:rsidR="004A0B8A" w:rsidRPr="00DF1DC1">
        <w:t xml:space="preserve"> assessment</w:t>
      </w:r>
    </w:p>
    <w:p w14:paraId="38727732" w14:textId="74C72157" w:rsidR="00316DA4" w:rsidRPr="00DF1DC1" w:rsidRDefault="00316DA4" w:rsidP="00D9642B">
      <w:pPr>
        <w:spacing w:after="0" w:line="240" w:lineRule="auto"/>
        <w:jc w:val="both"/>
        <w:rPr>
          <w:color w:val="000000" w:themeColor="text1"/>
        </w:rPr>
      </w:pPr>
      <w:r w:rsidRPr="00DF1DC1">
        <w:rPr>
          <w:color w:val="000000" w:themeColor="text1"/>
        </w:rPr>
        <w:t>Due to data gaps in the case of E</w:t>
      </w:r>
      <w:r w:rsidR="00492BEE" w:rsidRPr="00DF1DC1">
        <w:rPr>
          <w:color w:val="000000" w:themeColor="text1"/>
        </w:rPr>
        <w:t>S</w:t>
      </w:r>
      <w:r w:rsidRPr="00DF1DC1">
        <w:rPr>
          <w:color w:val="000000" w:themeColor="text1"/>
        </w:rPr>
        <w:t>1</w:t>
      </w:r>
      <w:r w:rsidR="00EB0F76" w:rsidRPr="00DF1DC1">
        <w:rPr>
          <w:color w:val="000000" w:themeColor="text1"/>
        </w:rPr>
        <w:t>,</w:t>
      </w:r>
      <w:r w:rsidRPr="00DF1DC1">
        <w:rPr>
          <w:color w:val="000000" w:themeColor="text1"/>
        </w:rPr>
        <w:t xml:space="preserve"> </w:t>
      </w:r>
      <w:commentRangeStart w:id="316"/>
      <w:r w:rsidRPr="00DF1DC1">
        <w:rPr>
          <w:color w:val="000000" w:themeColor="text1"/>
        </w:rPr>
        <w:t xml:space="preserve">we assumed that all material </w:t>
      </w:r>
      <w:r w:rsidR="00EB0F76" w:rsidRPr="00DF1DC1">
        <w:rPr>
          <w:color w:val="000000" w:themeColor="text1"/>
        </w:rPr>
        <w:t xml:space="preserve">was </w:t>
      </w:r>
      <w:r w:rsidRPr="00DF1DC1">
        <w:rPr>
          <w:color w:val="000000" w:themeColor="text1"/>
        </w:rPr>
        <w:t xml:space="preserve">dispersed </w:t>
      </w:r>
      <w:r w:rsidR="00EB0F76" w:rsidRPr="00DF1DC1">
        <w:rPr>
          <w:color w:val="000000" w:themeColor="text1"/>
        </w:rPr>
        <w:t>in</w:t>
      </w:r>
      <w:r w:rsidRPr="00DF1DC1">
        <w:rPr>
          <w:color w:val="000000" w:themeColor="text1"/>
        </w:rPr>
        <w:t>to the air</w:t>
      </w:r>
      <w:commentRangeEnd w:id="316"/>
      <w:r w:rsidR="008A50C5">
        <w:rPr>
          <w:rStyle w:val="CommentReference"/>
        </w:rPr>
        <w:commentReference w:id="316"/>
      </w:r>
      <w:r w:rsidRPr="00DF1DC1">
        <w:rPr>
          <w:color w:val="000000" w:themeColor="text1"/>
        </w:rPr>
        <w:t>. For E</w:t>
      </w:r>
      <w:r w:rsidR="00492BEE" w:rsidRPr="00DF1DC1">
        <w:rPr>
          <w:color w:val="000000" w:themeColor="text1"/>
        </w:rPr>
        <w:t>S</w:t>
      </w:r>
      <w:r w:rsidRPr="00DF1DC1">
        <w:rPr>
          <w:color w:val="000000" w:themeColor="text1"/>
        </w:rPr>
        <w:t>4</w:t>
      </w:r>
      <w:r w:rsidR="00EB0F76" w:rsidRPr="00DF1DC1">
        <w:rPr>
          <w:color w:val="000000" w:themeColor="text1"/>
        </w:rPr>
        <w:t>,</w:t>
      </w:r>
      <w:r w:rsidRPr="00DF1DC1">
        <w:rPr>
          <w:color w:val="000000" w:themeColor="text1"/>
        </w:rPr>
        <w:t xml:space="preserve"> the mass handled during work cycle was changed from 10 kg to 0.1 kg and </w:t>
      </w:r>
      <w:r w:rsidRPr="00DF1DC1">
        <w:rPr>
          <w:i/>
          <w:color w:val="000000" w:themeColor="text1"/>
        </w:rPr>
        <w:t>A</w:t>
      </w:r>
      <w:r w:rsidRPr="00DF1DC1">
        <w:rPr>
          <w:i/>
          <w:color w:val="000000" w:themeColor="text1"/>
          <w:vertAlign w:val="subscript"/>
        </w:rPr>
        <w:t>transfer</w:t>
      </w:r>
      <w:r w:rsidRPr="00DF1DC1">
        <w:rPr>
          <w:color w:val="000000" w:themeColor="text1"/>
        </w:rPr>
        <w:t xml:space="preserve"> (i.e. the amount of material transferred at one time during a work cycle) from 10 kg to 0.02 kg</w:t>
      </w:r>
      <w:r w:rsidR="007968FC" w:rsidRPr="00DF1DC1">
        <w:rPr>
          <w:color w:val="000000" w:themeColor="text1"/>
        </w:rPr>
        <w:t>.</w:t>
      </w:r>
    </w:p>
    <w:p w14:paraId="2AA771D7" w14:textId="77777777" w:rsidR="007968FC" w:rsidRPr="00DF1DC1" w:rsidRDefault="007968FC" w:rsidP="00CE1830">
      <w:pPr>
        <w:spacing w:after="0" w:line="240" w:lineRule="auto"/>
        <w:rPr>
          <w:color w:val="000000" w:themeColor="text1"/>
        </w:rPr>
      </w:pPr>
    </w:p>
    <w:p w14:paraId="714D7F16" w14:textId="7A539566" w:rsidR="00A7558F" w:rsidRPr="00DF1DC1" w:rsidRDefault="007968FC" w:rsidP="00D9642B">
      <w:pPr>
        <w:spacing w:after="0" w:line="240" w:lineRule="auto"/>
        <w:jc w:val="both"/>
      </w:pPr>
      <w:r w:rsidRPr="00DF1DC1">
        <w:rPr>
          <w:color w:val="000000" w:themeColor="text1"/>
        </w:rPr>
        <w:t>The emission rates ranged from</w:t>
      </w:r>
      <w:ins w:id="317" w:author="Michael" w:date="2015-10-04T12:53:00Z">
        <w:r w:rsidR="004A7875">
          <w:rPr>
            <w:color w:val="000000" w:themeColor="text1"/>
          </w:rPr>
          <w:t xml:space="preserve"> a low of 2.0E-8</w:t>
        </w:r>
      </w:ins>
      <w:ins w:id="318" w:author="Michael" w:date="2015-10-04T12:54:00Z">
        <w:r w:rsidR="004A7875">
          <w:rPr>
            <w:color w:val="000000" w:themeColor="text1"/>
          </w:rPr>
          <w:t xml:space="preserve"> kg/min</w:t>
        </w:r>
      </w:ins>
      <w:ins w:id="319" w:author="Michael" w:date="2015-10-04T12:53:00Z">
        <w:r w:rsidR="004A7875">
          <w:rPr>
            <w:color w:val="000000" w:themeColor="text1"/>
          </w:rPr>
          <w:t xml:space="preserve"> </w:t>
        </w:r>
      </w:ins>
      <w:ins w:id="320" w:author="Michael" w:date="2015-10-04T16:09:00Z">
        <w:r w:rsidR="002857D5">
          <w:rPr>
            <w:color w:val="000000" w:themeColor="text1"/>
          </w:rPr>
          <w:t>(</w:t>
        </w:r>
        <w:commentRangeStart w:id="321"/>
        <w:r w:rsidR="002857D5">
          <w:rPr>
            <w:color w:val="000000" w:themeColor="text1"/>
          </w:rPr>
          <w:t>ES5</w:t>
        </w:r>
      </w:ins>
      <w:commentRangeEnd w:id="321"/>
      <w:ins w:id="322" w:author="Michael" w:date="2015-10-04T16:10:00Z">
        <w:r w:rsidR="002857D5">
          <w:rPr>
            <w:rStyle w:val="CommentReference"/>
          </w:rPr>
          <w:commentReference w:id="321"/>
        </w:r>
      </w:ins>
      <w:ins w:id="323" w:author="Michael" w:date="2015-10-04T16:09:00Z">
        <w:r w:rsidR="002857D5">
          <w:rPr>
            <w:color w:val="000000" w:themeColor="text1"/>
          </w:rPr>
          <w:t>)</w:t>
        </w:r>
      </w:ins>
      <w:ins w:id="324" w:author="Michael" w:date="2015-10-04T16:04:00Z">
        <w:r w:rsidR="00981F58">
          <w:rPr>
            <w:color w:val="000000" w:themeColor="text1"/>
          </w:rPr>
          <w:t xml:space="preserve"> </w:t>
        </w:r>
      </w:ins>
      <w:ins w:id="325" w:author="Michael" w:date="2015-10-04T12:53:00Z">
        <w:r w:rsidR="004A7875">
          <w:rPr>
            <w:color w:val="000000" w:themeColor="text1"/>
          </w:rPr>
          <w:t>to a high of 44.8</w:t>
        </w:r>
      </w:ins>
      <w:ins w:id="326" w:author="Michael" w:date="2015-10-04T12:54:00Z">
        <w:r w:rsidR="004A7875">
          <w:rPr>
            <w:color w:val="000000" w:themeColor="text1"/>
          </w:rPr>
          <w:t xml:space="preserve"> kg/min</w:t>
        </w:r>
      </w:ins>
      <w:ins w:id="327" w:author="Michael" w:date="2015-10-04T12:53:00Z">
        <w:r w:rsidR="004A7875">
          <w:rPr>
            <w:color w:val="000000" w:themeColor="text1"/>
          </w:rPr>
          <w:t xml:space="preserve"> </w:t>
        </w:r>
      </w:ins>
      <w:ins w:id="328" w:author="Michael" w:date="2015-10-04T16:10:00Z">
        <w:r w:rsidR="002857D5">
          <w:rPr>
            <w:color w:val="000000" w:themeColor="text1"/>
          </w:rPr>
          <w:t>(ES6)</w:t>
        </w:r>
      </w:ins>
      <w:ins w:id="329" w:author="Michael" w:date="2015-10-04T12:53:00Z">
        <w:r w:rsidR="004A7875">
          <w:rPr>
            <w:color w:val="000000" w:themeColor="text1"/>
          </w:rPr>
          <w:t xml:space="preserve"> </w:t>
        </w:r>
        <w:r w:rsidR="004A7875" w:rsidRPr="00DF1DC1">
          <w:rPr>
            <w:color w:val="000000" w:themeColor="text1"/>
          </w:rPr>
          <w:t>(</w:t>
        </w:r>
      </w:ins>
      <w:r w:rsidRPr="00DF1DC1">
        <w:rPr>
          <w:color w:val="000000" w:themeColor="text1"/>
          <w:highlight w:val="cyan"/>
        </w:rPr>
        <w:t>Table##</w:t>
      </w:r>
      <w:r w:rsidRPr="00DF1DC1">
        <w:rPr>
          <w:color w:val="000000" w:themeColor="text1"/>
        </w:rPr>
        <w:t>)</w:t>
      </w:r>
      <w:ins w:id="330" w:author="Michael" w:date="2015-10-04T12:54:00Z">
        <w:r w:rsidR="004A7875">
          <w:rPr>
            <w:color w:val="000000" w:themeColor="text1"/>
          </w:rPr>
          <w:t>.</w:t>
        </w:r>
      </w:ins>
      <w:ins w:id="331" w:author="Michael" w:date="2015-10-04T16:06:00Z">
        <w:r w:rsidR="00981F58">
          <w:rPr>
            <w:color w:val="000000" w:themeColor="text1"/>
          </w:rPr>
          <w:t xml:space="preserve"> </w:t>
        </w:r>
      </w:ins>
      <w:r w:rsidR="00A7558F" w:rsidRPr="00DF1DC1">
        <w:t xml:space="preserve">Potential exposure time series are shown in </w:t>
      </w:r>
      <w:r w:rsidR="00A7558F" w:rsidRPr="00DF1DC1">
        <w:rPr>
          <w:highlight w:val="cyan"/>
        </w:rPr>
        <w:t>Figure 1</w:t>
      </w:r>
      <w:r w:rsidR="00A7558F" w:rsidRPr="00DF1DC1">
        <w:t xml:space="preserve"> which were used to calculate potential exposure concentrations in the near-field and far-field. Large variations in the potential exposure concentrations </w:t>
      </w:r>
      <w:r w:rsidR="00EB0F76" w:rsidRPr="00DF1DC1">
        <w:t xml:space="preserve">were </w:t>
      </w:r>
      <w:r w:rsidR="00A7558F" w:rsidRPr="00DF1DC1">
        <w:t xml:space="preserve">caused by differences in the air dilution and the amount of materials used. The results of the exposure assessment for each exposure scenario are displayed in </w:t>
      </w:r>
      <w:r w:rsidR="00A7558F" w:rsidRPr="00DF1DC1">
        <w:rPr>
          <w:highlight w:val="cyan"/>
        </w:rPr>
        <w:t>Table ##.</w:t>
      </w:r>
      <w:r w:rsidR="00A7558F" w:rsidRPr="00DF1DC1">
        <w:t xml:space="preserve"> </w:t>
      </w:r>
      <w:r w:rsidR="00EB0F76" w:rsidRPr="00DF1DC1">
        <w:t>Single-point values for the n</w:t>
      </w:r>
      <w:r w:rsidR="00A7558F" w:rsidRPr="00DF1DC1">
        <w:t>ear-field exposures range</w:t>
      </w:r>
      <w:r w:rsidR="00EB0F76" w:rsidRPr="00DF1DC1">
        <w:t>d</w:t>
      </w:r>
      <w:r w:rsidR="00A7558F" w:rsidRPr="00DF1DC1">
        <w:t xml:space="preserve"> from a low of 0.001 mg/m</w:t>
      </w:r>
      <w:r w:rsidR="00A7558F" w:rsidRPr="00DF1DC1">
        <w:rPr>
          <w:vertAlign w:val="superscript"/>
        </w:rPr>
        <w:t>3</w:t>
      </w:r>
      <w:r w:rsidR="00A7558F" w:rsidRPr="00DF1DC1">
        <w:t xml:space="preserve"> (E</w:t>
      </w:r>
      <w:r w:rsidR="00492BEE" w:rsidRPr="00DF1DC1">
        <w:t>S</w:t>
      </w:r>
      <w:r w:rsidR="00A7558F" w:rsidRPr="00DF1DC1">
        <w:t>9) to a high of 36.2 mg/m</w:t>
      </w:r>
      <w:r w:rsidR="00A7558F" w:rsidRPr="00DF1DC1">
        <w:rPr>
          <w:vertAlign w:val="superscript"/>
        </w:rPr>
        <w:t>3</w:t>
      </w:r>
      <w:r w:rsidR="00A7558F" w:rsidRPr="00DF1DC1">
        <w:t xml:space="preserve"> (E</w:t>
      </w:r>
      <w:r w:rsidR="00492BEE" w:rsidRPr="00DF1DC1">
        <w:t>S</w:t>
      </w:r>
      <w:r w:rsidR="00A7558F" w:rsidRPr="00DF1DC1">
        <w:t>6). E</w:t>
      </w:r>
      <w:r w:rsidR="00492BEE" w:rsidRPr="00DF1DC1">
        <w:t>S</w:t>
      </w:r>
      <w:r w:rsidR="00A7558F" w:rsidRPr="00DF1DC1">
        <w:t>6 (i.e. dumping powder in a vessel) involved pouring a large quantity of TiO</w:t>
      </w:r>
      <w:r w:rsidR="00A7558F" w:rsidRPr="00DF1DC1">
        <w:rPr>
          <w:vertAlign w:val="subscript"/>
        </w:rPr>
        <w:t>2</w:t>
      </w:r>
      <w:r w:rsidR="00A7558F" w:rsidRPr="00DF1DC1">
        <w:t xml:space="preserve"> (8</w:t>
      </w:r>
      <w:r w:rsidR="00492BEE" w:rsidRPr="00DF1DC1">
        <w:t>,</w:t>
      </w:r>
      <w:r w:rsidR="00A7558F" w:rsidRPr="00DF1DC1">
        <w:t>960 kg) inside of a small room (75 m</w:t>
      </w:r>
      <w:r w:rsidR="00A7558F" w:rsidRPr="00DF1DC1">
        <w:rPr>
          <w:vertAlign w:val="superscript"/>
        </w:rPr>
        <w:t>3</w:t>
      </w:r>
      <w:r w:rsidR="00A7558F" w:rsidRPr="00DF1DC1">
        <w:t>) with a low ventilation rate (4 h</w:t>
      </w:r>
      <w:r w:rsidR="00A7558F" w:rsidRPr="00DF1DC1">
        <w:rPr>
          <w:vertAlign w:val="superscript"/>
        </w:rPr>
        <w:t>-1</w:t>
      </w:r>
      <w:r w:rsidR="00A7558F" w:rsidRPr="00DF1DC1">
        <w:t>). Far-field exposures were lower, as expected and ranged from a low of 0.0003 mg/m</w:t>
      </w:r>
      <w:r w:rsidR="00A7558F" w:rsidRPr="00DF1DC1">
        <w:rPr>
          <w:vertAlign w:val="superscript"/>
        </w:rPr>
        <w:t>3</w:t>
      </w:r>
      <w:r w:rsidR="00A7558F" w:rsidRPr="00DF1DC1">
        <w:t xml:space="preserve"> (E</w:t>
      </w:r>
      <w:r w:rsidR="00492BEE" w:rsidRPr="00DF1DC1">
        <w:t>S</w:t>
      </w:r>
      <w:r w:rsidR="00A7558F" w:rsidRPr="00DF1DC1">
        <w:t>9) to a high of 11.8 mg/m</w:t>
      </w:r>
      <w:r w:rsidR="00A7558F" w:rsidRPr="00DF1DC1">
        <w:rPr>
          <w:vertAlign w:val="superscript"/>
        </w:rPr>
        <w:t>3</w:t>
      </w:r>
      <w:r w:rsidR="00A7558F" w:rsidRPr="00DF1DC1">
        <w:t xml:space="preserve"> (E</w:t>
      </w:r>
      <w:r w:rsidR="00492BEE" w:rsidRPr="00DF1DC1">
        <w:t>S</w:t>
      </w:r>
      <w:r w:rsidR="00A7558F" w:rsidRPr="00DF1DC1">
        <w:t xml:space="preserve">6). </w:t>
      </w:r>
    </w:p>
    <w:p w14:paraId="6B5E6B3C" w14:textId="77777777" w:rsidR="00EB0F76" w:rsidRPr="00DF1DC1" w:rsidRDefault="00EB0F76" w:rsidP="00CE1830">
      <w:pPr>
        <w:spacing w:after="0" w:line="240" w:lineRule="auto"/>
      </w:pPr>
    </w:p>
    <w:p w14:paraId="756AAA69" w14:textId="46B41BB1" w:rsidR="00EB0F76" w:rsidRPr="00DF1DC1" w:rsidRDefault="00EB0F76" w:rsidP="00D9642B">
      <w:pPr>
        <w:spacing w:after="0" w:line="240" w:lineRule="auto"/>
        <w:jc w:val="both"/>
      </w:pPr>
      <w:r w:rsidRPr="00DF1DC1">
        <w:t xml:space="preserve">The single-point </w:t>
      </w:r>
      <w:r w:rsidR="00120A00" w:rsidRPr="00DF1DC1">
        <w:t>exposure</w:t>
      </w:r>
      <w:r w:rsidRPr="00DF1DC1">
        <w:t xml:space="preserve"> </w:t>
      </w:r>
      <w:r w:rsidR="00120A00" w:rsidRPr="00DF1DC1">
        <w:t xml:space="preserve">results </w:t>
      </w:r>
      <w:r w:rsidRPr="00DF1DC1">
        <w:t xml:space="preserve">were transformed into exposure distributions </w:t>
      </w:r>
      <w:r w:rsidR="00AC7728" w:rsidRPr="00DF1DC1">
        <w:t>(</w:t>
      </w:r>
      <w:r w:rsidR="00AC7728" w:rsidRPr="00DF1DC1">
        <w:rPr>
          <w:highlight w:val="cyan"/>
        </w:rPr>
        <w:t>Table#</w:t>
      </w:r>
      <w:r w:rsidR="00AC7728" w:rsidRPr="00DF1DC1">
        <w:t xml:space="preserve">) </w:t>
      </w:r>
      <w:r w:rsidRPr="00DF1DC1">
        <w:t xml:space="preserve">such that </w:t>
      </w:r>
      <w:r w:rsidR="00252238" w:rsidRPr="00DF1DC1">
        <w:t>the single-point values represented a worst-case scenario defined as one-order of magnitude greater than the mean and correlated with the 99</w:t>
      </w:r>
      <w:r w:rsidR="00252238" w:rsidRPr="00DF1DC1">
        <w:rPr>
          <w:vertAlign w:val="superscript"/>
        </w:rPr>
        <w:t>th</w:t>
      </w:r>
      <w:r w:rsidR="00252238" w:rsidRPr="00DF1DC1">
        <w:t xml:space="preserve">-percentile of </w:t>
      </w:r>
      <w:r w:rsidR="00EB32A6" w:rsidRPr="00DF1DC1">
        <w:t>a log-normal-distribution</w:t>
      </w:r>
      <w:r w:rsidR="00252238" w:rsidRPr="00DF1DC1">
        <w:t xml:space="preserve"> distribution.</w:t>
      </w:r>
      <w:r w:rsidR="00EB32A6" w:rsidRPr="00DF1DC1">
        <w:t xml:space="preserve"> </w:t>
      </w:r>
      <w:r w:rsidR="007A7E48" w:rsidRPr="00DF1DC1">
        <w:t xml:space="preserve">The </w:t>
      </w:r>
      <w:r w:rsidR="007C4872">
        <w:t xml:space="preserve">overall </w:t>
      </w:r>
      <w:r w:rsidR="007A7E48" w:rsidRPr="00DF1DC1">
        <w:t>ranking</w:t>
      </w:r>
      <w:r w:rsidR="007C4872">
        <w:t xml:space="preserve"> order</w:t>
      </w:r>
      <w:r w:rsidR="007A7E48" w:rsidRPr="00DF1DC1">
        <w:t xml:space="preserve"> of each exposure distribution</w:t>
      </w:r>
      <w:del w:id="332" w:author="Michael" w:date="2015-10-04T17:29:00Z">
        <w:r w:rsidR="007A7E48" w:rsidRPr="00DF1DC1" w:rsidDel="007C4872">
          <w:delText>s</w:delText>
        </w:r>
      </w:del>
      <w:r w:rsidR="007A7E48" w:rsidRPr="00DF1DC1">
        <w:t xml:space="preserve"> was the same as for the single-point values, with a low of </w:t>
      </w:r>
      <w:r w:rsidR="007A7E48" w:rsidRPr="00DF1DC1">
        <w:rPr>
          <w:highlight w:val="yellow"/>
        </w:rPr>
        <w:t>1.00E-7 +/- 2.66 (E</w:t>
      </w:r>
      <w:r w:rsidR="00987B5C" w:rsidRPr="00DF1DC1">
        <w:rPr>
          <w:highlight w:val="yellow"/>
        </w:rPr>
        <w:t>S</w:t>
      </w:r>
      <w:r w:rsidR="007A7E48" w:rsidRPr="00DF1DC1">
        <w:rPr>
          <w:highlight w:val="yellow"/>
        </w:rPr>
        <w:t>9) and a high of 3.58 +/- 2.70 (E</w:t>
      </w:r>
      <w:r w:rsidR="00987B5C" w:rsidRPr="00DF1DC1">
        <w:rPr>
          <w:highlight w:val="yellow"/>
        </w:rPr>
        <w:t>S</w:t>
      </w:r>
      <w:r w:rsidR="007A7E48" w:rsidRPr="00DF1DC1">
        <w:rPr>
          <w:highlight w:val="yellow"/>
        </w:rPr>
        <w:t>6) for the NF exposures and a low of 3.00 +/- 2.72 (E</w:t>
      </w:r>
      <w:r w:rsidR="00987B5C" w:rsidRPr="00DF1DC1">
        <w:rPr>
          <w:highlight w:val="yellow"/>
        </w:rPr>
        <w:t>S</w:t>
      </w:r>
      <w:r w:rsidR="007A7E48" w:rsidRPr="00DF1DC1">
        <w:rPr>
          <w:highlight w:val="yellow"/>
        </w:rPr>
        <w:t>9) and a high of 1.17 +/- 2.65 (E</w:t>
      </w:r>
      <w:r w:rsidR="00987B5C" w:rsidRPr="00DF1DC1">
        <w:rPr>
          <w:highlight w:val="yellow"/>
        </w:rPr>
        <w:t>S</w:t>
      </w:r>
      <w:r w:rsidR="007A7E48" w:rsidRPr="00DF1DC1">
        <w:rPr>
          <w:highlight w:val="yellow"/>
        </w:rPr>
        <w:t>6) for the FF exposures</w:t>
      </w:r>
      <w:r w:rsidR="007A7E48" w:rsidRPr="00DF1DC1">
        <w:t xml:space="preserve">. </w:t>
      </w:r>
      <w:ins w:id="333" w:author="Michael" w:date="2015-10-04T17:30:00Z">
        <w:r w:rsidR="007C4872" w:rsidRPr="007C4872">
          <w:rPr>
            <w:highlight w:val="yellow"/>
          </w:rPr>
          <w:t xml:space="preserve">This was anticipated since the </w:t>
        </w:r>
      </w:ins>
      <w:ins w:id="334" w:author="Michael" w:date="2015-10-04T17:31:00Z">
        <w:r w:rsidR="007C4872" w:rsidRPr="007C4872">
          <w:rPr>
            <w:highlight w:val="yellow"/>
          </w:rPr>
          <w:t xml:space="preserve">mean and standard deviations of all </w:t>
        </w:r>
      </w:ins>
      <w:ins w:id="335" w:author="Michael" w:date="2015-10-04T17:30:00Z">
        <w:r w:rsidR="007C4872" w:rsidRPr="007C4872">
          <w:rPr>
            <w:highlight w:val="yellow"/>
          </w:rPr>
          <w:t>distributions were derived from extrapolation of the single point exposure values.</w:t>
        </w:r>
        <w:r w:rsidR="007C4872">
          <w:t xml:space="preserve"> </w:t>
        </w:r>
      </w:ins>
    </w:p>
    <w:p w14:paraId="451159B1" w14:textId="77777777" w:rsidR="00A7558F" w:rsidRPr="00DF1DC1" w:rsidRDefault="00A7558F" w:rsidP="00CE1830">
      <w:pPr>
        <w:spacing w:after="0" w:line="240" w:lineRule="auto"/>
        <w:rPr>
          <w:color w:val="FFC000"/>
        </w:rPr>
      </w:pPr>
    </w:p>
    <w:p w14:paraId="45AAA7F4" w14:textId="77777777" w:rsidR="00A7558F" w:rsidRPr="00DF1DC1" w:rsidRDefault="00A7558F" w:rsidP="00CE1830">
      <w:pPr>
        <w:spacing w:after="0" w:line="240" w:lineRule="auto"/>
      </w:pPr>
      <w:r w:rsidRPr="00DF1DC1">
        <w:t>3.</w:t>
      </w:r>
      <w:r w:rsidR="004A0B8A" w:rsidRPr="00DF1DC1">
        <w:t>5</w:t>
      </w:r>
      <w:r w:rsidRPr="00DF1DC1">
        <w:t xml:space="preserve"> Risk Characterization</w:t>
      </w:r>
    </w:p>
    <w:p w14:paraId="3EFA0E83" w14:textId="017A7F68" w:rsidR="00A7558F" w:rsidRPr="00DF1DC1" w:rsidRDefault="00A7558F" w:rsidP="00D9642B">
      <w:pPr>
        <w:spacing w:after="0" w:line="240" w:lineRule="auto"/>
        <w:jc w:val="both"/>
        <w:rPr>
          <w:color w:val="000000" w:themeColor="text1"/>
        </w:rPr>
      </w:pPr>
      <w:r w:rsidRPr="00DF1DC1">
        <w:rPr>
          <w:color w:val="000000" w:themeColor="text1"/>
          <w:highlight w:val="cyan"/>
        </w:rPr>
        <w:t xml:space="preserve">Tables ## </w:t>
      </w:r>
      <w:r w:rsidRPr="00DF1DC1">
        <w:rPr>
          <w:color w:val="000000" w:themeColor="text1"/>
        </w:rPr>
        <w:t xml:space="preserve">and </w:t>
      </w:r>
      <w:r w:rsidRPr="00DF1DC1">
        <w:rPr>
          <w:color w:val="000000" w:themeColor="text1"/>
          <w:highlight w:val="cyan"/>
        </w:rPr>
        <w:t>##</w:t>
      </w:r>
      <w:r w:rsidRPr="00DF1DC1">
        <w:rPr>
          <w:color w:val="000000" w:themeColor="text1"/>
        </w:rPr>
        <w:t xml:space="preserve"> display the results of the risk characterization for the </w:t>
      </w:r>
      <w:r w:rsidR="00150D39" w:rsidRPr="00DF1DC1">
        <w:rPr>
          <w:color w:val="000000" w:themeColor="text1"/>
        </w:rPr>
        <w:t>NF</w:t>
      </w:r>
      <w:r w:rsidRPr="00DF1DC1">
        <w:rPr>
          <w:color w:val="000000" w:themeColor="text1"/>
        </w:rPr>
        <w:t xml:space="preserve"> and </w:t>
      </w:r>
      <w:r w:rsidR="00150D39" w:rsidRPr="00DF1DC1">
        <w:rPr>
          <w:color w:val="000000" w:themeColor="text1"/>
        </w:rPr>
        <w:t>FF</w:t>
      </w:r>
      <w:r w:rsidRPr="00DF1DC1">
        <w:rPr>
          <w:color w:val="000000" w:themeColor="text1"/>
        </w:rPr>
        <w:t xml:space="preserve"> </w:t>
      </w:r>
      <w:r w:rsidR="00150D39" w:rsidRPr="00DF1DC1">
        <w:rPr>
          <w:color w:val="000000" w:themeColor="text1"/>
        </w:rPr>
        <w:t>ES</w:t>
      </w:r>
      <w:r w:rsidRPr="00DF1DC1">
        <w:rPr>
          <w:color w:val="000000" w:themeColor="text1"/>
        </w:rPr>
        <w:t xml:space="preserve">, respectively. The </w:t>
      </w:r>
      <w:ins w:id="336" w:author="Michael" w:date="2015-10-02T16:25:00Z">
        <w:r w:rsidR="00F834C5">
          <w:rPr>
            <w:color w:val="000000" w:themeColor="text1"/>
          </w:rPr>
          <w:t>RCR values</w:t>
        </w:r>
      </w:ins>
      <w:r w:rsidRPr="00DF1DC1">
        <w:rPr>
          <w:color w:val="000000" w:themeColor="text1"/>
        </w:rPr>
        <w:t xml:space="preserve"> for each </w:t>
      </w:r>
      <w:r w:rsidR="00150D39" w:rsidRPr="00DF1DC1">
        <w:rPr>
          <w:color w:val="000000" w:themeColor="text1"/>
        </w:rPr>
        <w:t>ES</w:t>
      </w:r>
      <w:r w:rsidRPr="00DF1DC1">
        <w:rPr>
          <w:color w:val="000000" w:themeColor="text1"/>
        </w:rPr>
        <w:t xml:space="preserve"> </w:t>
      </w:r>
      <w:r w:rsidR="0038540C" w:rsidRPr="00DF1DC1">
        <w:rPr>
          <w:color w:val="000000" w:themeColor="text1"/>
        </w:rPr>
        <w:t xml:space="preserve">were </w:t>
      </w:r>
      <w:r w:rsidRPr="00DF1DC1">
        <w:rPr>
          <w:color w:val="000000" w:themeColor="text1"/>
        </w:rPr>
        <w:t>log-normally distributed.  Scenario E</w:t>
      </w:r>
      <w:r w:rsidR="00492BEE" w:rsidRPr="00DF1DC1">
        <w:rPr>
          <w:color w:val="000000" w:themeColor="text1"/>
        </w:rPr>
        <w:t>S</w:t>
      </w:r>
      <w:r w:rsidRPr="00DF1DC1">
        <w:rPr>
          <w:color w:val="000000" w:themeColor="text1"/>
        </w:rPr>
        <w:t>6 had a particularly high probability of risk</w:t>
      </w:r>
      <w:r w:rsidR="0038540C" w:rsidRPr="00DF1DC1">
        <w:rPr>
          <w:color w:val="000000" w:themeColor="text1"/>
        </w:rPr>
        <w:t xml:space="preserve"> compared to the other scenarios</w:t>
      </w:r>
      <w:r w:rsidRPr="00DF1DC1">
        <w:rPr>
          <w:color w:val="000000" w:themeColor="text1"/>
        </w:rPr>
        <w:t xml:space="preserve">, with nearly </w:t>
      </w:r>
      <w:r w:rsidR="0038540C" w:rsidRPr="00DF1DC1">
        <w:rPr>
          <w:color w:val="000000" w:themeColor="text1"/>
        </w:rPr>
        <w:t>24</w:t>
      </w:r>
      <w:r w:rsidRPr="00DF1DC1">
        <w:rPr>
          <w:color w:val="000000" w:themeColor="text1"/>
        </w:rPr>
        <w:t xml:space="preserve">% of the risk distribution values being greater than 1. </w:t>
      </w:r>
      <w:r w:rsidR="0038540C" w:rsidRPr="00DF1DC1">
        <w:rPr>
          <w:color w:val="000000" w:themeColor="text1"/>
        </w:rPr>
        <w:t>E</w:t>
      </w:r>
      <w:r w:rsidR="00492BEE" w:rsidRPr="00DF1DC1">
        <w:rPr>
          <w:color w:val="000000" w:themeColor="text1"/>
        </w:rPr>
        <w:t>S</w:t>
      </w:r>
      <w:r w:rsidR="0038540C" w:rsidRPr="00DF1DC1">
        <w:rPr>
          <w:color w:val="000000" w:themeColor="text1"/>
        </w:rPr>
        <w:t xml:space="preserve">2, </w:t>
      </w:r>
      <w:r w:rsidRPr="00DF1DC1">
        <w:rPr>
          <w:color w:val="000000" w:themeColor="text1"/>
        </w:rPr>
        <w:t>E</w:t>
      </w:r>
      <w:r w:rsidR="00492BEE" w:rsidRPr="00DF1DC1">
        <w:rPr>
          <w:color w:val="000000" w:themeColor="text1"/>
        </w:rPr>
        <w:t>S</w:t>
      </w:r>
      <w:r w:rsidRPr="00DF1DC1">
        <w:rPr>
          <w:color w:val="000000" w:themeColor="text1"/>
        </w:rPr>
        <w:t>3 and E</w:t>
      </w:r>
      <w:r w:rsidR="00492BEE" w:rsidRPr="00DF1DC1">
        <w:rPr>
          <w:color w:val="000000" w:themeColor="text1"/>
        </w:rPr>
        <w:t>S</w:t>
      </w:r>
      <w:r w:rsidRPr="00DF1DC1">
        <w:rPr>
          <w:color w:val="000000" w:themeColor="text1"/>
        </w:rPr>
        <w:t xml:space="preserve">7 only had roughly </w:t>
      </w:r>
      <w:r w:rsidR="0038540C" w:rsidRPr="00DF1DC1">
        <w:rPr>
          <w:color w:val="000000" w:themeColor="text1"/>
        </w:rPr>
        <w:t>0.02, 0.21 and 0.25</w:t>
      </w:r>
      <w:r w:rsidRPr="00DF1DC1">
        <w:rPr>
          <w:color w:val="000000" w:themeColor="text1"/>
        </w:rPr>
        <w:t xml:space="preserve">% of their </w:t>
      </w:r>
      <w:ins w:id="337" w:author="Michael" w:date="2015-10-02T16:26:00Z">
        <w:r w:rsidR="00F834C5">
          <w:rPr>
            <w:color w:val="000000" w:themeColor="text1"/>
          </w:rPr>
          <w:t>RCR</w:t>
        </w:r>
      </w:ins>
      <w:r w:rsidRPr="00DF1DC1">
        <w:rPr>
          <w:color w:val="000000" w:themeColor="text1"/>
        </w:rPr>
        <w:t xml:space="preserve"> being greater than 1.</w:t>
      </w:r>
      <w:r w:rsidR="00E8474E" w:rsidRPr="00DF1DC1">
        <w:rPr>
          <w:color w:val="000000" w:themeColor="text1"/>
        </w:rPr>
        <w:t xml:space="preserve"> Four out of the 9 ES resulted in </w:t>
      </w:r>
      <w:ins w:id="338" w:author="Michael" w:date="2015-10-04T17:34:00Z">
        <w:r w:rsidR="00A13799">
          <w:rPr>
            <w:color w:val="000000" w:themeColor="text1"/>
          </w:rPr>
          <w:t xml:space="preserve">RCR </w:t>
        </w:r>
      </w:ins>
      <w:r w:rsidR="00E8474E" w:rsidRPr="00DF1DC1">
        <w:rPr>
          <w:color w:val="000000" w:themeColor="text1"/>
        </w:rPr>
        <w:t>distributions ≥ 1. For sake of seeing if conservative values for both the DNEL and exposure still resulted in a risk greater than 1, the values of the</w:t>
      </w:r>
      <w:r w:rsidR="00A13799">
        <w:rPr>
          <w:color w:val="000000" w:themeColor="text1"/>
        </w:rPr>
        <w:t>ir</w:t>
      </w:r>
      <w:r w:rsidR="00E8474E" w:rsidRPr="00DF1DC1">
        <w:rPr>
          <w:color w:val="000000" w:themeColor="text1"/>
        </w:rPr>
        <w:t xml:space="preserve"> lower-95%CI for each were considered and used in (eq. 1). ES6 was the only scenario where such a conservative calculation of risk exceeded 1.</w:t>
      </w:r>
    </w:p>
    <w:p w14:paraId="1A0B8D63" w14:textId="77777777" w:rsidR="00A7558F" w:rsidRPr="00DF1DC1" w:rsidRDefault="00A7558F" w:rsidP="00CE1830">
      <w:pPr>
        <w:spacing w:after="0" w:line="240" w:lineRule="auto"/>
        <w:rPr>
          <w:color w:val="000000" w:themeColor="text1"/>
        </w:rPr>
      </w:pPr>
    </w:p>
    <w:p w14:paraId="483BC19E" w14:textId="480E3AC1" w:rsidR="00A7558F" w:rsidRPr="00DF1DC1" w:rsidRDefault="00A7558F" w:rsidP="00D9642B">
      <w:pPr>
        <w:spacing w:after="0" w:line="240" w:lineRule="auto"/>
        <w:jc w:val="both"/>
        <w:rPr>
          <w:color w:val="000000" w:themeColor="text1"/>
        </w:rPr>
      </w:pPr>
      <w:r w:rsidRPr="00DF1DC1">
        <w:rPr>
          <w:color w:val="000000" w:themeColor="text1"/>
        </w:rPr>
        <w:t xml:space="preserve">Similarly for the </w:t>
      </w:r>
      <w:r w:rsidR="00E8474E" w:rsidRPr="00DF1DC1">
        <w:rPr>
          <w:color w:val="000000" w:themeColor="text1"/>
        </w:rPr>
        <w:t xml:space="preserve">FF </w:t>
      </w:r>
      <w:ins w:id="339" w:author="Michael" w:date="2015-10-04T17:34:00Z">
        <w:r w:rsidR="00A13799">
          <w:rPr>
            <w:color w:val="000000" w:themeColor="text1"/>
          </w:rPr>
          <w:t>scenarios</w:t>
        </w:r>
      </w:ins>
      <w:r w:rsidRPr="00DF1DC1">
        <w:rPr>
          <w:color w:val="000000" w:themeColor="text1"/>
        </w:rPr>
        <w:t xml:space="preserve">, </w:t>
      </w:r>
      <w:r w:rsidR="0038540C" w:rsidRPr="00DF1DC1">
        <w:rPr>
          <w:color w:val="000000" w:themeColor="text1"/>
        </w:rPr>
        <w:t>E</w:t>
      </w:r>
      <w:r w:rsidR="00492BEE" w:rsidRPr="00DF1DC1">
        <w:rPr>
          <w:color w:val="000000" w:themeColor="text1"/>
        </w:rPr>
        <w:t>S</w:t>
      </w:r>
      <w:r w:rsidR="0038540C" w:rsidRPr="00DF1DC1">
        <w:rPr>
          <w:color w:val="000000" w:themeColor="text1"/>
        </w:rPr>
        <w:t>3, E</w:t>
      </w:r>
      <w:r w:rsidR="00492BEE" w:rsidRPr="00DF1DC1">
        <w:rPr>
          <w:color w:val="000000" w:themeColor="text1"/>
        </w:rPr>
        <w:t>S</w:t>
      </w:r>
      <w:r w:rsidR="0038540C" w:rsidRPr="00DF1DC1">
        <w:rPr>
          <w:color w:val="000000" w:themeColor="text1"/>
        </w:rPr>
        <w:t>6 and E</w:t>
      </w:r>
      <w:r w:rsidR="00492BEE" w:rsidRPr="00DF1DC1">
        <w:rPr>
          <w:color w:val="000000" w:themeColor="text1"/>
        </w:rPr>
        <w:t>S</w:t>
      </w:r>
      <w:r w:rsidR="0038540C" w:rsidRPr="00DF1DC1">
        <w:rPr>
          <w:color w:val="000000" w:themeColor="text1"/>
        </w:rPr>
        <w:t>7 resulted in</w:t>
      </w:r>
      <w:r w:rsidRPr="00DF1DC1">
        <w:rPr>
          <w:color w:val="000000" w:themeColor="text1"/>
        </w:rPr>
        <w:t xml:space="preserve"> </w:t>
      </w:r>
      <w:ins w:id="340" w:author="Michael" w:date="2015-10-04T17:34:00Z">
        <w:r w:rsidR="00A13799">
          <w:rPr>
            <w:color w:val="000000" w:themeColor="text1"/>
          </w:rPr>
          <w:t xml:space="preserve">RCR </w:t>
        </w:r>
      </w:ins>
      <w:r w:rsidRPr="00DF1DC1">
        <w:rPr>
          <w:color w:val="000000" w:themeColor="text1"/>
        </w:rPr>
        <w:t xml:space="preserve">distributions </w:t>
      </w:r>
      <w:ins w:id="341" w:author="Michael" w:date="2015-10-02T16:26:00Z">
        <w:r w:rsidR="00F834C5">
          <w:rPr>
            <w:color w:val="000000" w:themeColor="text1"/>
          </w:rPr>
          <w:t xml:space="preserve">RCR </w:t>
        </w:r>
      </w:ins>
      <w:r w:rsidR="00E8474E" w:rsidRPr="00DF1DC1">
        <w:rPr>
          <w:color w:val="000000" w:themeColor="text1"/>
        </w:rPr>
        <w:t>≥</w:t>
      </w:r>
      <w:r w:rsidRPr="00DF1DC1">
        <w:rPr>
          <w:color w:val="000000" w:themeColor="text1"/>
        </w:rPr>
        <w:t xml:space="preserve"> 1.</w:t>
      </w:r>
      <w:r w:rsidR="00987B5C" w:rsidRPr="00DF1DC1">
        <w:rPr>
          <w:color w:val="000000" w:themeColor="text1"/>
        </w:rPr>
        <w:t xml:space="preserve"> </w:t>
      </w:r>
      <w:r w:rsidRPr="00DF1DC1">
        <w:rPr>
          <w:color w:val="000000" w:themeColor="text1"/>
        </w:rPr>
        <w:t xml:space="preserve">In total, </w:t>
      </w:r>
      <w:r w:rsidR="0038540C" w:rsidRPr="00DF1DC1">
        <w:rPr>
          <w:color w:val="000000" w:themeColor="text1"/>
        </w:rPr>
        <w:t xml:space="preserve">approximately </w:t>
      </w:r>
      <w:r w:rsidRPr="00DF1DC1">
        <w:rPr>
          <w:color w:val="000000" w:themeColor="text1"/>
        </w:rPr>
        <w:t>9% of the results for scenario E</w:t>
      </w:r>
      <w:r w:rsidR="00987B5C" w:rsidRPr="00DF1DC1">
        <w:rPr>
          <w:color w:val="000000" w:themeColor="text1"/>
        </w:rPr>
        <w:t>S</w:t>
      </w:r>
      <w:r w:rsidRPr="00DF1DC1">
        <w:rPr>
          <w:color w:val="000000" w:themeColor="text1"/>
        </w:rPr>
        <w:t>6 were greater than 1</w:t>
      </w:r>
      <w:r w:rsidR="0038540C" w:rsidRPr="00DF1DC1">
        <w:rPr>
          <w:color w:val="000000" w:themeColor="text1"/>
        </w:rPr>
        <w:t>, while E</w:t>
      </w:r>
      <w:r w:rsidR="00492BEE" w:rsidRPr="00DF1DC1">
        <w:rPr>
          <w:color w:val="000000" w:themeColor="text1"/>
        </w:rPr>
        <w:t>S</w:t>
      </w:r>
      <w:r w:rsidR="0038540C" w:rsidRPr="00DF1DC1">
        <w:rPr>
          <w:color w:val="000000" w:themeColor="text1"/>
        </w:rPr>
        <w:t>3 and E</w:t>
      </w:r>
      <w:r w:rsidR="00492BEE" w:rsidRPr="00DF1DC1">
        <w:rPr>
          <w:color w:val="000000" w:themeColor="text1"/>
        </w:rPr>
        <w:t>S</w:t>
      </w:r>
      <w:r w:rsidR="0038540C" w:rsidRPr="00DF1DC1">
        <w:rPr>
          <w:color w:val="000000" w:themeColor="text1"/>
        </w:rPr>
        <w:t>7 only had 0.02% of their risk distributions greater than 1</w:t>
      </w:r>
      <w:r w:rsidRPr="00DF1DC1">
        <w:rPr>
          <w:color w:val="000000" w:themeColor="text1"/>
        </w:rPr>
        <w:t xml:space="preserve">. </w:t>
      </w:r>
      <w:r w:rsidR="00E8474E" w:rsidRPr="00DF1DC1">
        <w:rPr>
          <w:color w:val="000000" w:themeColor="text1"/>
        </w:rPr>
        <w:t xml:space="preserve">No exposure scenario had a </w:t>
      </w:r>
      <w:ins w:id="342" w:author="Michael" w:date="2015-10-04T17:36:00Z">
        <w:r w:rsidR="00A13799">
          <w:rPr>
            <w:color w:val="000000" w:themeColor="text1"/>
          </w:rPr>
          <w:t>RCR</w:t>
        </w:r>
        <w:r w:rsidR="00A13799" w:rsidRPr="00DF1DC1">
          <w:rPr>
            <w:color w:val="000000" w:themeColor="text1"/>
          </w:rPr>
          <w:t xml:space="preserve"> ≥ 1</w:t>
        </w:r>
      </w:ins>
      <w:r w:rsidR="00E8474E" w:rsidRPr="00DF1DC1">
        <w:rPr>
          <w:color w:val="000000" w:themeColor="text1"/>
        </w:rPr>
        <w:t>when the 95</w:t>
      </w:r>
      <w:r w:rsidR="00E8474E" w:rsidRPr="00DF1DC1">
        <w:rPr>
          <w:color w:val="000000" w:themeColor="text1"/>
          <w:vertAlign w:val="superscript"/>
        </w:rPr>
        <w:t>th</w:t>
      </w:r>
      <w:r w:rsidR="00E8474E" w:rsidRPr="00DF1DC1">
        <w:rPr>
          <w:color w:val="000000" w:themeColor="text1"/>
        </w:rPr>
        <w:t xml:space="preserve"> percentile </w:t>
      </w:r>
      <w:ins w:id="343" w:author="Michael" w:date="2015-10-04T17:36:00Z">
        <w:r w:rsidR="00A13799">
          <w:rPr>
            <w:color w:val="000000" w:themeColor="text1"/>
          </w:rPr>
          <w:t>values of exposure and hazard were compared</w:t>
        </w:r>
      </w:ins>
      <w:r w:rsidR="00E8474E" w:rsidRPr="00DF1DC1">
        <w:rPr>
          <w:color w:val="000000" w:themeColor="text1"/>
        </w:rPr>
        <w:t>.</w:t>
      </w:r>
    </w:p>
    <w:p w14:paraId="377F9C25" w14:textId="77777777" w:rsidR="00A7558F" w:rsidRPr="00DF1DC1" w:rsidRDefault="00A7558F" w:rsidP="00CE1830">
      <w:pPr>
        <w:spacing w:after="0" w:line="240" w:lineRule="auto"/>
        <w:rPr>
          <w:b/>
        </w:rPr>
      </w:pPr>
    </w:p>
    <w:p w14:paraId="359617CD" w14:textId="77777777" w:rsidR="00A7558F" w:rsidRPr="00DF1DC1" w:rsidRDefault="00A7558F" w:rsidP="00CE1830">
      <w:pPr>
        <w:numPr>
          <w:ilvl w:val="0"/>
          <w:numId w:val="9"/>
        </w:numPr>
        <w:spacing w:after="0" w:line="240" w:lineRule="auto"/>
        <w:rPr>
          <w:b/>
        </w:rPr>
      </w:pPr>
      <w:r w:rsidRPr="00DF1DC1">
        <w:rPr>
          <w:b/>
        </w:rPr>
        <w:t>Discussion</w:t>
      </w:r>
    </w:p>
    <w:p w14:paraId="5A1BDD93" w14:textId="723A41A8" w:rsidR="00A7558F" w:rsidRDefault="00A7558F" w:rsidP="00D9642B">
      <w:pPr>
        <w:spacing w:after="0" w:line="240" w:lineRule="auto"/>
        <w:jc w:val="both"/>
        <w:rPr>
          <w:ins w:id="344" w:author="Michael" w:date="2015-10-05T12:01:00Z"/>
        </w:rPr>
      </w:pPr>
      <w:r w:rsidRPr="00DF1DC1">
        <w:t xml:space="preserve">This paper </w:t>
      </w:r>
      <w:r w:rsidR="002F5A51" w:rsidRPr="00DF1DC1">
        <w:t xml:space="preserve">discusses using </w:t>
      </w:r>
      <w:r w:rsidRPr="00DF1DC1">
        <w:t>a probabilistic approach</w:t>
      </w:r>
      <w:r w:rsidR="002F5A51" w:rsidRPr="00DF1DC1">
        <w:t xml:space="preserve"> for assessing the </w:t>
      </w:r>
      <w:r w:rsidR="005D23F1">
        <w:t xml:space="preserve">occupational </w:t>
      </w:r>
      <w:r w:rsidR="002F5A51" w:rsidRPr="00DF1DC1">
        <w:t>human health risk to nano-TiO</w:t>
      </w:r>
      <w:r w:rsidR="002F5A51" w:rsidRPr="00DF1DC1">
        <w:rPr>
          <w:vertAlign w:val="subscript"/>
        </w:rPr>
        <w:t>2</w:t>
      </w:r>
      <w:r w:rsidRPr="00DF1DC1">
        <w:t xml:space="preserve">. </w:t>
      </w:r>
      <w:r w:rsidR="000725FB" w:rsidRPr="00DF1DC1">
        <w:t>In place of single-point values of a DNEL and exposure, distributions were defined to express the overall uncertainty contained within the RA process.</w:t>
      </w:r>
      <w:ins w:id="345" w:author="Michael" w:date="2015-10-05T11:50:00Z">
        <w:r w:rsidR="00582BFF">
          <w:t xml:space="preserve"> The RA of nanomaterials contains many sources of uncertainty arising from, for instance, the </w:t>
        </w:r>
      </w:ins>
      <w:ins w:id="346" w:author="Michael" w:date="2015-10-05T11:53:00Z">
        <w:r w:rsidR="00582BFF">
          <w:t xml:space="preserve">physico-chemical </w:t>
        </w:r>
      </w:ins>
      <w:ins w:id="347" w:author="Michael" w:date="2015-10-05T11:54:00Z">
        <w:r w:rsidR="00582BFF">
          <w:t>variation of the ENM</w:t>
        </w:r>
      </w:ins>
      <w:ins w:id="348" w:author="Michael" w:date="2015-10-05T11:53:00Z">
        <w:r w:rsidR="00582BFF">
          <w:t xml:space="preserve">, </w:t>
        </w:r>
      </w:ins>
      <w:ins w:id="349" w:author="Michael" w:date="2015-10-05T11:50:00Z">
        <w:r w:rsidR="00582BFF">
          <w:t xml:space="preserve">dose-metric used during dose-response analysis, the toxicokinetic and toxicodynamic considerations given when extrapolating between tested </w:t>
        </w:r>
      </w:ins>
      <w:ins w:id="350" w:author="Michael" w:date="2015-10-05T11:52:00Z">
        <w:r w:rsidR="00582BFF">
          <w:t>species</w:t>
        </w:r>
      </w:ins>
      <w:ins w:id="351" w:author="Michael" w:date="2015-10-05T11:50:00Z">
        <w:r w:rsidR="00582BFF">
          <w:t xml:space="preserve"> </w:t>
        </w:r>
      </w:ins>
      <w:ins w:id="352" w:author="Michael" w:date="2015-10-05T11:52:00Z">
        <w:r w:rsidR="00582BFF">
          <w:t>and the human population, and lack of relevant toxicity and/or exposure data (e.g. testing conditions)</w:t>
        </w:r>
      </w:ins>
      <w:ins w:id="353" w:author="Michael" w:date="2015-10-05T11:54:00Z">
        <w:r w:rsidR="00582BFF">
          <w:t xml:space="preserve"> </w:t>
        </w:r>
      </w:ins>
      <w:customXmlInsRangeStart w:id="354" w:author="Michael" w:date="2015-10-05T11:54:00Z"/>
      <w:sdt>
        <w:sdtPr>
          <w:id w:val="-2115122795"/>
          <w:citation/>
        </w:sdtPr>
        <w:sdtEndPr/>
        <w:sdtContent>
          <w:customXmlInsRangeEnd w:id="354"/>
          <w:ins w:id="355" w:author="Michael" w:date="2015-10-05T11:54:00Z">
            <w:r w:rsidR="00582BFF">
              <w:fldChar w:fldCharType="begin"/>
            </w:r>
            <w:r w:rsidR="00582BFF">
              <w:instrText xml:space="preserve"> CITATION Jac15 \l 1033 </w:instrText>
            </w:r>
          </w:ins>
          <w:r w:rsidR="00582BFF">
            <w:fldChar w:fldCharType="separate"/>
          </w:r>
          <w:r w:rsidR="00113D18" w:rsidRPr="00113D18">
            <w:rPr>
              <w:noProof/>
            </w:rPr>
            <w:t>[36]</w:t>
          </w:r>
          <w:ins w:id="356" w:author="Michael" w:date="2015-10-05T11:54:00Z">
            <w:r w:rsidR="00582BFF">
              <w:fldChar w:fldCharType="end"/>
            </w:r>
          </w:ins>
          <w:customXmlInsRangeStart w:id="357" w:author="Michael" w:date="2015-10-05T11:54:00Z"/>
        </w:sdtContent>
      </w:sdt>
      <w:customXmlInsRangeEnd w:id="357"/>
      <w:ins w:id="358" w:author="Michael" w:date="2015-10-05T11:52:00Z">
        <w:r w:rsidR="00582BFF">
          <w:t>.</w:t>
        </w:r>
      </w:ins>
      <w:ins w:id="359" w:author="Michael" w:date="2015-10-05T11:55:00Z">
        <w:r w:rsidR="005D23F1">
          <w:t xml:space="preserve"> </w:t>
        </w:r>
      </w:ins>
    </w:p>
    <w:p w14:paraId="3FF5BED8" w14:textId="77777777" w:rsidR="005D23F1" w:rsidRDefault="005D23F1" w:rsidP="00CE1830">
      <w:pPr>
        <w:spacing w:after="0" w:line="240" w:lineRule="auto"/>
        <w:rPr>
          <w:ins w:id="360" w:author="Michael" w:date="2015-10-05T12:01:00Z"/>
        </w:rPr>
      </w:pPr>
    </w:p>
    <w:p w14:paraId="33C86BED" w14:textId="54582307" w:rsidR="00FC371E" w:rsidRDefault="005D23F1" w:rsidP="00D9642B">
      <w:pPr>
        <w:spacing w:after="0" w:line="240" w:lineRule="auto"/>
        <w:jc w:val="both"/>
        <w:rPr>
          <w:ins w:id="361" w:author="Michael" w:date="2015-10-05T14:03:00Z"/>
        </w:rPr>
      </w:pPr>
      <w:ins w:id="362" w:author="Michael" w:date="2015-10-05T12:01:00Z">
        <w:r>
          <w:t xml:space="preserve">An important consideration not explicitly included in this paper was the uncertainty </w:t>
        </w:r>
      </w:ins>
      <w:ins w:id="363" w:author="Michael" w:date="2015-10-05T12:02:00Z">
        <w:r>
          <w:t>arising</w:t>
        </w:r>
      </w:ins>
      <w:ins w:id="364" w:author="Michael" w:date="2015-10-05T12:01:00Z">
        <w:r>
          <w:t xml:space="preserve"> </w:t>
        </w:r>
      </w:ins>
      <w:ins w:id="365" w:author="Michael" w:date="2015-10-05T12:02:00Z">
        <w:r>
          <w:t>from the use of a mass-based dose-metric.</w:t>
        </w:r>
      </w:ins>
      <w:ins w:id="366" w:author="Michael" w:date="2015-10-05T12:08:00Z">
        <w:r w:rsidR="00C17F2F">
          <w:t xml:space="preserve"> </w:t>
        </w:r>
      </w:ins>
      <w:ins w:id="367" w:author="Michael" w:date="2015-10-05T13:30:00Z">
        <w:r w:rsidR="001A5456">
          <w:t xml:space="preserve">Ideally, RA of ENMs should define a dose-metric that is the best indication of toxicity as well as exposure </w:t>
        </w:r>
      </w:ins>
      <w:customXmlInsRangeStart w:id="368" w:author="Michael" w:date="2015-10-05T13:30:00Z"/>
      <w:sdt>
        <w:sdtPr>
          <w:id w:val="1295720933"/>
          <w:citation/>
        </w:sdtPr>
        <w:sdtEndPr/>
        <w:sdtContent>
          <w:customXmlInsRangeEnd w:id="368"/>
          <w:ins w:id="369" w:author="Michael" w:date="2015-10-05T13:30:00Z">
            <w:r w:rsidR="001A5456">
              <w:fldChar w:fldCharType="begin"/>
            </w:r>
            <w:r w:rsidR="001A5456">
              <w:instrText xml:space="preserve"> CITATION Bro13 \l 1033 </w:instrText>
            </w:r>
            <w:r w:rsidR="001A5456">
              <w:fldChar w:fldCharType="separate"/>
            </w:r>
          </w:ins>
          <w:r w:rsidR="00113D18" w:rsidRPr="00113D18">
            <w:rPr>
              <w:noProof/>
            </w:rPr>
            <w:t>[51]</w:t>
          </w:r>
          <w:ins w:id="370" w:author="Michael" w:date="2015-10-05T13:30:00Z">
            <w:r w:rsidR="001A5456">
              <w:fldChar w:fldCharType="end"/>
            </w:r>
          </w:ins>
          <w:customXmlInsRangeStart w:id="371" w:author="Michael" w:date="2015-10-05T13:30:00Z"/>
        </w:sdtContent>
      </w:sdt>
      <w:customXmlInsRangeEnd w:id="371"/>
      <w:ins w:id="372" w:author="Michael" w:date="2015-10-05T13:30:00Z">
        <w:r w:rsidR="001A5456">
          <w:t xml:space="preserve">. </w:t>
        </w:r>
      </w:ins>
      <w:ins w:id="373" w:author="Michael" w:date="2015-10-05T15:02:00Z">
        <w:r w:rsidR="00172165">
          <w:t xml:space="preserve">ENMs </w:t>
        </w:r>
      </w:ins>
      <w:ins w:id="374" w:author="Michael" w:date="2015-10-05T12:33:00Z">
        <w:r w:rsidR="00F02528">
          <w:t xml:space="preserve">toxicity </w:t>
        </w:r>
      </w:ins>
      <w:ins w:id="375" w:author="Michael" w:date="2015-10-05T13:17:00Z">
        <w:r w:rsidR="00016F0D">
          <w:t xml:space="preserve">and exposure </w:t>
        </w:r>
      </w:ins>
      <w:ins w:id="376" w:author="Michael" w:date="2015-10-05T12:33:00Z">
        <w:r w:rsidR="00F02528">
          <w:t xml:space="preserve">are determined by a set of characteristics that might depend on the size, surface area, </w:t>
        </w:r>
      </w:ins>
      <w:ins w:id="377" w:author="Michael" w:date="2015-10-05T12:36:00Z">
        <w:r w:rsidR="00F02528">
          <w:t>or aspect ratio</w:t>
        </w:r>
      </w:ins>
      <w:ins w:id="378" w:author="Michael" w:date="2015-10-05T12:33:00Z">
        <w:r w:rsidR="00F02528">
          <w:t>, among others</w:t>
        </w:r>
      </w:ins>
      <w:ins w:id="379" w:author="Michael" w:date="2015-10-05T12:36:00Z">
        <w:r w:rsidR="00F02528">
          <w:t xml:space="preserve"> </w:t>
        </w:r>
      </w:ins>
      <w:customXmlInsRangeStart w:id="380" w:author="Michael" w:date="2015-10-05T12:36:00Z"/>
      <w:sdt>
        <w:sdtPr>
          <w:id w:val="-1164158731"/>
          <w:citation/>
        </w:sdtPr>
        <w:sdtEndPr/>
        <w:sdtContent>
          <w:customXmlInsRangeEnd w:id="380"/>
          <w:ins w:id="381" w:author="Michael" w:date="2015-10-05T12:36:00Z">
            <w:r w:rsidR="00F02528">
              <w:fldChar w:fldCharType="begin"/>
            </w:r>
            <w:r w:rsidR="00F02528">
              <w:instrText xml:space="preserve"> CITATION Hri12 \l 1033 </w:instrText>
            </w:r>
          </w:ins>
          <w:r w:rsidR="00F02528">
            <w:fldChar w:fldCharType="separate"/>
          </w:r>
          <w:r w:rsidR="00113D18" w:rsidRPr="00113D18">
            <w:rPr>
              <w:noProof/>
            </w:rPr>
            <w:t>[52]</w:t>
          </w:r>
          <w:ins w:id="382" w:author="Michael" w:date="2015-10-05T12:36:00Z">
            <w:r w:rsidR="00F02528">
              <w:fldChar w:fldCharType="end"/>
            </w:r>
          </w:ins>
          <w:customXmlInsRangeStart w:id="383" w:author="Michael" w:date="2015-10-05T12:36:00Z"/>
        </w:sdtContent>
      </w:sdt>
      <w:customXmlInsRangeEnd w:id="383"/>
      <w:ins w:id="384" w:author="Michael" w:date="2015-10-05T13:17:00Z">
        <w:r w:rsidR="00016F0D">
          <w:t>.</w:t>
        </w:r>
      </w:ins>
      <w:ins w:id="385" w:author="Michael" w:date="2015-10-05T13:24:00Z">
        <w:r w:rsidR="00016F0D">
          <w:t xml:space="preserve"> </w:t>
        </w:r>
      </w:ins>
      <w:ins w:id="386" w:author="Michael" w:date="2015-10-05T13:18:00Z">
        <w:r w:rsidR="00016F0D">
          <w:t xml:space="preserve">For inhalation of ENMs, particle sizes are a key determinant in where particle deposition in the lung will occur </w:t>
        </w:r>
      </w:ins>
      <w:customXmlInsRangeStart w:id="387" w:author="Michael" w:date="2015-10-05T13:18:00Z"/>
      <w:sdt>
        <w:sdtPr>
          <w:id w:val="-1501040599"/>
          <w:citation/>
        </w:sdtPr>
        <w:sdtEndPr/>
        <w:sdtContent>
          <w:customXmlInsRangeEnd w:id="387"/>
          <w:ins w:id="388" w:author="Michael" w:date="2015-10-05T13:18:00Z">
            <w:r w:rsidR="00016F0D">
              <w:fldChar w:fldCharType="begin"/>
            </w:r>
            <w:r w:rsidR="00016F0D">
              <w:instrText xml:space="preserve"> CITATION Bro121 \l 1033 </w:instrText>
            </w:r>
            <w:r w:rsidR="00016F0D">
              <w:fldChar w:fldCharType="separate"/>
            </w:r>
          </w:ins>
          <w:r w:rsidR="00113D18" w:rsidRPr="00113D18">
            <w:rPr>
              <w:noProof/>
            </w:rPr>
            <w:t>[53]</w:t>
          </w:r>
          <w:ins w:id="389" w:author="Michael" w:date="2015-10-05T13:18:00Z">
            <w:r w:rsidR="00016F0D">
              <w:fldChar w:fldCharType="end"/>
            </w:r>
          </w:ins>
          <w:customXmlInsRangeStart w:id="390" w:author="Michael" w:date="2015-10-05T13:18:00Z"/>
        </w:sdtContent>
      </w:sdt>
      <w:customXmlInsRangeEnd w:id="390"/>
      <w:ins w:id="391" w:author="Michael" w:date="2015-10-05T13:18:00Z">
        <w:r w:rsidR="00016F0D">
          <w:t>. However it is not evident which dose-metric most appropriately captures this property, thus</w:t>
        </w:r>
      </w:ins>
      <w:ins w:id="392" w:author="Michael" w:date="2015-10-05T13:23:00Z">
        <w:r w:rsidR="00016F0D">
          <w:t xml:space="preserve"> consideration of </w:t>
        </w:r>
      </w:ins>
      <w:ins w:id="393" w:author="Michael" w:date="2015-10-05T13:31:00Z">
        <w:r w:rsidR="001A5456">
          <w:t>a multi-metric approach</w:t>
        </w:r>
      </w:ins>
      <w:ins w:id="394" w:author="Michael" w:date="2015-10-05T13:23:00Z">
        <w:r w:rsidR="00016F0D">
          <w:t xml:space="preserve"> </w:t>
        </w:r>
      </w:ins>
      <w:ins w:id="395" w:author="Michael" w:date="2015-10-05T13:31:00Z">
        <w:r w:rsidR="001A5456">
          <w:t>including</w:t>
        </w:r>
      </w:ins>
      <w:ins w:id="396" w:author="Michael" w:date="2015-10-05T13:07:00Z">
        <w:r w:rsidR="00016F0D">
          <w:t xml:space="preserve"> mass-concentration, </w:t>
        </w:r>
      </w:ins>
      <w:ins w:id="397" w:author="Michael" w:date="2015-10-05T13:16:00Z">
        <w:r w:rsidR="00D8171D">
          <w:t>number</w:t>
        </w:r>
      </w:ins>
      <w:ins w:id="398" w:author="Michael" w:date="2015-10-05T13:24:00Z">
        <w:r w:rsidR="00016F0D">
          <w:t xml:space="preserve"> of particles,</w:t>
        </w:r>
      </w:ins>
      <w:ins w:id="399" w:author="Michael" w:date="2015-10-05T13:16:00Z">
        <w:r w:rsidR="00172165">
          <w:t xml:space="preserve"> or surface area, should be considered</w:t>
        </w:r>
      </w:ins>
      <w:ins w:id="400" w:author="Michael" w:date="2015-10-05T13:07:00Z">
        <w:r w:rsidR="00D8171D">
          <w:t xml:space="preserve"> </w:t>
        </w:r>
      </w:ins>
      <w:customXmlInsRangeStart w:id="401" w:author="Michael" w:date="2015-10-05T13:08:00Z"/>
      <w:sdt>
        <w:sdtPr>
          <w:id w:val="860632107"/>
          <w:citation/>
        </w:sdtPr>
        <w:sdtEndPr/>
        <w:sdtContent>
          <w:customXmlInsRangeEnd w:id="401"/>
          <w:ins w:id="402" w:author="Michael" w:date="2015-10-05T13:08:00Z">
            <w:r w:rsidR="00D8171D">
              <w:fldChar w:fldCharType="begin"/>
            </w:r>
            <w:r w:rsidR="00D8171D">
              <w:instrText xml:space="preserve"> CITATION Bro121 \l 1033 </w:instrText>
            </w:r>
          </w:ins>
          <w:r w:rsidR="00D8171D">
            <w:fldChar w:fldCharType="separate"/>
          </w:r>
          <w:r w:rsidR="00113D18" w:rsidRPr="00113D18">
            <w:rPr>
              <w:noProof/>
            </w:rPr>
            <w:t>[53]</w:t>
          </w:r>
          <w:ins w:id="403" w:author="Michael" w:date="2015-10-05T13:08:00Z">
            <w:r w:rsidR="00D8171D">
              <w:fldChar w:fldCharType="end"/>
            </w:r>
          </w:ins>
          <w:customXmlInsRangeStart w:id="404" w:author="Michael" w:date="2015-10-05T13:08:00Z"/>
        </w:sdtContent>
      </w:sdt>
      <w:customXmlInsRangeEnd w:id="404"/>
      <w:ins w:id="405" w:author="Michael" w:date="2015-10-05T13:16:00Z">
        <w:r w:rsidR="00D8171D">
          <w:t xml:space="preserve">, </w:t>
        </w:r>
      </w:ins>
      <w:customXmlInsRangeStart w:id="406" w:author="Michael" w:date="2015-10-05T13:16:00Z"/>
      <w:sdt>
        <w:sdtPr>
          <w:id w:val="1193648058"/>
          <w:citation/>
        </w:sdtPr>
        <w:sdtEndPr/>
        <w:sdtContent>
          <w:customXmlInsRangeEnd w:id="406"/>
          <w:ins w:id="407" w:author="Michael" w:date="2015-10-05T13:16:00Z">
            <w:r w:rsidR="00D8171D">
              <w:fldChar w:fldCharType="begin"/>
            </w:r>
            <w:r w:rsidR="00D8171D">
              <w:instrText xml:space="preserve"> CITATION Wor14 \l 1033 </w:instrText>
            </w:r>
            <w:r w:rsidR="00D8171D">
              <w:fldChar w:fldCharType="separate"/>
            </w:r>
          </w:ins>
          <w:r w:rsidR="00113D18" w:rsidRPr="00113D18">
            <w:rPr>
              <w:noProof/>
            </w:rPr>
            <w:t>[54]</w:t>
          </w:r>
          <w:ins w:id="408" w:author="Michael" w:date="2015-10-05T13:16:00Z">
            <w:r w:rsidR="00D8171D">
              <w:fldChar w:fldCharType="end"/>
            </w:r>
          </w:ins>
          <w:customXmlInsRangeStart w:id="409" w:author="Michael" w:date="2015-10-05T13:16:00Z"/>
        </w:sdtContent>
      </w:sdt>
      <w:customXmlInsRangeEnd w:id="409"/>
      <w:ins w:id="410" w:author="Michael" w:date="2015-10-05T12:33:00Z">
        <w:r w:rsidR="00F02528">
          <w:t xml:space="preserve">. </w:t>
        </w:r>
      </w:ins>
      <w:ins w:id="411" w:author="Michael" w:date="2015-10-05T13:25:00Z">
        <w:r w:rsidR="00016F0D">
          <w:t>In some cases, extrapolation of one dose-metric to another may be possible</w:t>
        </w:r>
      </w:ins>
      <w:ins w:id="412" w:author="Michael" w:date="2015-10-05T13:26:00Z">
        <w:r w:rsidR="00BB335E">
          <w:t>, for instance when estimating</w:t>
        </w:r>
      </w:ins>
      <w:ins w:id="413" w:author="Michael" w:date="2015-10-05T13:25:00Z">
        <w:r w:rsidR="00016F0D">
          <w:t xml:space="preserve"> </w:t>
        </w:r>
      </w:ins>
      <w:ins w:id="414" w:author="Michael" w:date="2015-10-05T13:26:00Z">
        <w:r w:rsidR="00BB335E">
          <w:t>surface area from particle size distribution of the number concentration</w:t>
        </w:r>
      </w:ins>
      <w:ins w:id="415" w:author="Michael" w:date="2015-10-05T13:25:00Z">
        <w:r w:rsidR="00016F0D">
          <w:t xml:space="preserve"> for spherical ENMs</w:t>
        </w:r>
      </w:ins>
      <w:ins w:id="416" w:author="Michael" w:date="2015-10-05T13:28:00Z">
        <w:r w:rsidR="00BB335E">
          <w:t>,</w:t>
        </w:r>
      </w:ins>
      <w:ins w:id="417" w:author="Michael" w:date="2015-10-05T13:25:00Z">
        <w:r w:rsidR="00016F0D">
          <w:t xml:space="preserve"> </w:t>
        </w:r>
      </w:ins>
      <w:ins w:id="418" w:author="Michael" w:date="2015-10-05T13:28:00Z">
        <w:r w:rsidR="00BB335E">
          <w:t xml:space="preserve">but this may not be applicable for ENMs with </w:t>
        </w:r>
      </w:ins>
      <w:ins w:id="419" w:author="Michael" w:date="2015-10-05T13:25:00Z">
        <w:r w:rsidR="00016F0D">
          <w:t xml:space="preserve">other types of aspect ratios </w:t>
        </w:r>
      </w:ins>
      <w:customXmlInsRangeStart w:id="420" w:author="Michael" w:date="2015-10-05T13:25:00Z"/>
      <w:sdt>
        <w:sdtPr>
          <w:id w:val="-786344032"/>
          <w:citation/>
        </w:sdtPr>
        <w:sdtEndPr/>
        <w:sdtContent>
          <w:customXmlInsRangeEnd w:id="420"/>
          <w:ins w:id="421" w:author="Michael" w:date="2015-10-05T13:25:00Z">
            <w:r w:rsidR="00016F0D">
              <w:fldChar w:fldCharType="begin"/>
            </w:r>
            <w:r w:rsidR="00016F0D">
              <w:instrText xml:space="preserve"> CITATION Bro121 \l 1033 </w:instrText>
            </w:r>
          </w:ins>
          <w:r w:rsidR="00016F0D">
            <w:fldChar w:fldCharType="separate"/>
          </w:r>
          <w:r w:rsidR="00113D18" w:rsidRPr="00113D18">
            <w:rPr>
              <w:noProof/>
            </w:rPr>
            <w:t>[53]</w:t>
          </w:r>
          <w:ins w:id="422" w:author="Michael" w:date="2015-10-05T13:25:00Z">
            <w:r w:rsidR="00016F0D">
              <w:fldChar w:fldCharType="end"/>
            </w:r>
          </w:ins>
          <w:customXmlInsRangeStart w:id="423" w:author="Michael" w:date="2015-10-05T13:25:00Z"/>
        </w:sdtContent>
      </w:sdt>
      <w:customXmlInsRangeEnd w:id="423"/>
      <w:ins w:id="424" w:author="Michael" w:date="2015-10-05T13:25:00Z">
        <w:r w:rsidR="00016F0D">
          <w:t xml:space="preserve">. </w:t>
        </w:r>
      </w:ins>
      <w:ins w:id="425" w:author="Michael" w:date="2015-10-05T13:29:00Z">
        <w:r w:rsidR="001A5456">
          <w:rPr>
            <w:rStyle w:val="CommentReference"/>
          </w:rPr>
          <w:commentReference w:id="426"/>
        </w:r>
      </w:ins>
    </w:p>
    <w:p w14:paraId="054FC069" w14:textId="77777777" w:rsidR="00EF1D8F" w:rsidRDefault="00EF1D8F" w:rsidP="00CE1830">
      <w:pPr>
        <w:spacing w:after="0" w:line="240" w:lineRule="auto"/>
        <w:rPr>
          <w:ins w:id="427" w:author="Michael" w:date="2015-10-05T14:03:00Z"/>
        </w:rPr>
      </w:pPr>
    </w:p>
    <w:p w14:paraId="7C294D39" w14:textId="696FB73D" w:rsidR="000D7935" w:rsidRDefault="00EF1D8F" w:rsidP="000D7935">
      <w:pPr>
        <w:spacing w:after="0" w:line="240" w:lineRule="auto"/>
        <w:jc w:val="both"/>
        <w:rPr>
          <w:ins w:id="428" w:author="Michael" w:date="2015-10-05T15:25:00Z"/>
          <w:color w:val="000000" w:themeColor="text1"/>
        </w:rPr>
      </w:pPr>
      <w:ins w:id="429" w:author="Michael" w:date="2015-10-05T14:03:00Z">
        <w:r w:rsidRPr="00DF1DC1">
          <w:rPr>
            <w:color w:val="000000" w:themeColor="text1"/>
          </w:rPr>
          <w:t xml:space="preserve">The exposure assessment in this study </w:t>
        </w:r>
        <w:r>
          <w:rPr>
            <w:color w:val="000000" w:themeColor="text1"/>
          </w:rPr>
          <w:t>was determined for</w:t>
        </w:r>
        <w:r w:rsidRPr="00DF1DC1">
          <w:rPr>
            <w:color w:val="000000" w:themeColor="text1"/>
          </w:rPr>
          <w:t xml:space="preserve"> worst-case scenarios</w:t>
        </w:r>
      </w:ins>
      <w:ins w:id="430" w:author="Michael" w:date="2015-10-05T15:03:00Z">
        <w:r w:rsidR="00920382">
          <w:rPr>
            <w:color w:val="000000" w:themeColor="text1"/>
          </w:rPr>
          <w:t>, as</w:t>
        </w:r>
      </w:ins>
      <w:ins w:id="431" w:author="Michael" w:date="2015-10-05T14:03:00Z">
        <w:r>
          <w:rPr>
            <w:color w:val="000000" w:themeColor="text1"/>
          </w:rPr>
          <w:t xml:space="preserve"> modifying factors (e.g. </w:t>
        </w:r>
        <w:r w:rsidRPr="00DF1DC1">
          <w:rPr>
            <w:color w:val="000000" w:themeColor="text1"/>
          </w:rPr>
          <w:t>emission controls</w:t>
        </w:r>
        <w:r>
          <w:rPr>
            <w:color w:val="000000" w:themeColor="text1"/>
          </w:rPr>
          <w:t>, efficien</w:t>
        </w:r>
        <w:r w:rsidR="00920382">
          <w:rPr>
            <w:color w:val="000000" w:themeColor="text1"/>
          </w:rPr>
          <w:t>cy of local exhaust ventilation</w:t>
        </w:r>
        <w:r>
          <w:rPr>
            <w:color w:val="000000" w:themeColor="text1"/>
          </w:rPr>
          <w:t>)</w:t>
        </w:r>
        <w:r w:rsidRPr="00DF1DC1">
          <w:rPr>
            <w:color w:val="000000" w:themeColor="text1"/>
          </w:rPr>
          <w:t xml:space="preserve"> </w:t>
        </w:r>
        <w:r>
          <w:rPr>
            <w:color w:val="000000" w:themeColor="text1"/>
          </w:rPr>
          <w:t xml:space="preserve">that may reduce airborne </w:t>
        </w:r>
      </w:ins>
      <w:ins w:id="432" w:author="Michael" w:date="2015-10-05T15:03:00Z">
        <w:r w:rsidR="00920382">
          <w:rPr>
            <w:color w:val="000000" w:themeColor="text1"/>
          </w:rPr>
          <w:t xml:space="preserve">EM </w:t>
        </w:r>
      </w:ins>
      <w:ins w:id="433" w:author="Michael" w:date="2015-10-05T14:03:00Z">
        <w:r w:rsidR="00920382">
          <w:rPr>
            <w:color w:val="000000" w:themeColor="text1"/>
          </w:rPr>
          <w:t xml:space="preserve">concentrations </w:t>
        </w:r>
        <w:r>
          <w:rPr>
            <w:color w:val="000000" w:themeColor="text1"/>
          </w:rPr>
          <w:t>were not considered</w:t>
        </w:r>
      </w:ins>
      <w:ins w:id="434" w:author="Michael" w:date="2015-10-05T15:03:00Z">
        <w:r w:rsidR="00920382">
          <w:rPr>
            <w:color w:val="000000" w:themeColor="text1"/>
          </w:rPr>
          <w:t>.</w:t>
        </w:r>
      </w:ins>
      <w:ins w:id="435" w:author="Michael" w:date="2015-10-05T15:10:00Z">
        <w:r w:rsidR="00920382" w:rsidRPr="00920382">
          <w:rPr>
            <w:color w:val="000000" w:themeColor="text1"/>
          </w:rPr>
          <w:t xml:space="preserve"> </w:t>
        </w:r>
        <w:r w:rsidR="00920382">
          <w:rPr>
            <w:color w:val="000000" w:themeColor="text1"/>
          </w:rPr>
          <w:t xml:space="preserve">For example, </w:t>
        </w:r>
        <w:r w:rsidR="00920382" w:rsidRPr="00DF1DC1">
          <w:rPr>
            <w:color w:val="000000" w:themeColor="text1"/>
          </w:rPr>
          <w:t>Fransman et al. (2011) provides protection factors for common localized controls and personal protective equipment</w:t>
        </w:r>
        <w:r w:rsidR="00920382">
          <w:rPr>
            <w:color w:val="000000" w:themeColor="text1"/>
          </w:rPr>
          <w:t xml:space="preserve"> using assigned protection factors (APF)</w:t>
        </w:r>
        <w:r w:rsidR="00920382" w:rsidRPr="00DF1DC1">
          <w:rPr>
            <w:color w:val="000000" w:themeColor="text1"/>
          </w:rPr>
          <w:t xml:space="preserve">. </w:t>
        </w:r>
      </w:ins>
      <w:ins w:id="436" w:author="Michael" w:date="2015-10-05T15:11:00Z">
        <w:r w:rsidR="00920382">
          <w:rPr>
            <w:color w:val="000000" w:themeColor="text1"/>
          </w:rPr>
          <w:t xml:space="preserve">Although these can deviate significantly from measured protection factors </w:t>
        </w:r>
      </w:ins>
      <w:ins w:id="437" w:author="Michael" w:date="2015-10-05T15:12:00Z">
        <w:r w:rsidR="00920382">
          <w:rPr>
            <w:color w:val="000000" w:themeColor="text1"/>
          </w:rPr>
          <w:t>(</w:t>
        </w:r>
      </w:ins>
      <w:ins w:id="438" w:author="Michael" w:date="2015-10-05T15:10:00Z">
        <w:r w:rsidR="00920382" w:rsidRPr="00920382">
          <w:rPr>
            <w:color w:val="000000" w:themeColor="text1"/>
            <w:highlight w:val="cyan"/>
          </w:rPr>
          <w:t>Koivisto et al</w:t>
        </w:r>
        <w:r w:rsidR="00920382" w:rsidRPr="00BC2EA8">
          <w:rPr>
            <w:color w:val="000000" w:themeColor="text1"/>
            <w:highlight w:val="cyan"/>
          </w:rPr>
          <w:t>.</w:t>
        </w:r>
        <w:r w:rsidR="00920382">
          <w:rPr>
            <w:color w:val="000000" w:themeColor="text1"/>
          </w:rPr>
          <w:t xml:space="preserve"> </w:t>
        </w:r>
        <w:r w:rsidR="00920382" w:rsidRPr="00DF1DC1">
          <w:rPr>
            <w:i/>
            <w:color w:val="000000" w:themeColor="text1"/>
            <w:highlight w:val="cyan"/>
          </w:rPr>
          <w:t>in submission</w:t>
        </w:r>
        <w:r w:rsidR="00920382">
          <w:rPr>
            <w:color w:val="000000" w:themeColor="text1"/>
          </w:rPr>
          <w:t xml:space="preserve">). </w:t>
        </w:r>
      </w:ins>
      <w:ins w:id="439" w:author="Michael" w:date="2015-10-05T14:03:00Z">
        <w:r>
          <w:rPr>
            <w:color w:val="000000" w:themeColor="text1"/>
          </w:rPr>
          <w:t>A</w:t>
        </w:r>
      </w:ins>
      <w:ins w:id="440" w:author="Michael" w:date="2015-10-05T15:06:00Z">
        <w:r w:rsidR="00920382">
          <w:rPr>
            <w:color w:val="000000" w:themeColor="text1"/>
          </w:rPr>
          <w:t xml:space="preserve">dditionally, the </w:t>
        </w:r>
      </w:ins>
      <w:ins w:id="441" w:author="Michael" w:date="2015-10-05T14:03:00Z">
        <w:r>
          <w:rPr>
            <w:color w:val="000000" w:themeColor="text1"/>
          </w:rPr>
          <w:t>dustiness</w:t>
        </w:r>
      </w:ins>
      <w:ins w:id="442" w:author="Michael" w:date="2015-10-05T15:07:00Z">
        <w:r w:rsidR="00920382">
          <w:rPr>
            <w:color w:val="000000" w:themeColor="text1"/>
          </w:rPr>
          <w:t xml:space="preserve"> index used in this study</w:t>
        </w:r>
      </w:ins>
      <w:ins w:id="443" w:author="Michael" w:date="2015-10-05T14:03:00Z">
        <w:r>
          <w:rPr>
            <w:color w:val="000000" w:themeColor="text1"/>
          </w:rPr>
          <w:t xml:space="preserve"> </w:t>
        </w:r>
      </w:ins>
      <w:ins w:id="444" w:author="Michael" w:date="2015-10-05T15:07:00Z">
        <w:r w:rsidR="00920382">
          <w:rPr>
            <w:color w:val="000000" w:themeColor="text1"/>
          </w:rPr>
          <w:t>does</w:t>
        </w:r>
      </w:ins>
      <w:ins w:id="445" w:author="Michael" w:date="2015-10-05T14:03:00Z">
        <w:r>
          <w:rPr>
            <w:color w:val="000000" w:themeColor="text1"/>
          </w:rPr>
          <w:t xml:space="preserve"> not correspond well to the size-distributions and masses of the respirable fraction</w:t>
        </w:r>
      </w:ins>
      <w:ins w:id="446" w:author="Michael" w:date="2015-10-05T15:08:00Z">
        <w:r w:rsidR="00920382">
          <w:rPr>
            <w:color w:val="000000" w:themeColor="text1"/>
          </w:rPr>
          <w:t xml:space="preserve"> which</w:t>
        </w:r>
      </w:ins>
      <w:ins w:id="447" w:author="Michael" w:date="2015-10-05T14:03:00Z">
        <w:r>
          <w:rPr>
            <w:color w:val="000000" w:themeColor="text1"/>
          </w:rPr>
          <w:t xml:space="preserve"> on average makes around </w:t>
        </w:r>
      </w:ins>
      <w:ins w:id="448" w:author="Michael" w:date="2015-10-05T15:08:00Z">
        <w:r w:rsidR="00920382">
          <w:rPr>
            <w:color w:val="000000" w:themeColor="text1"/>
          </w:rPr>
          <w:t xml:space="preserve">only </w:t>
        </w:r>
      </w:ins>
      <w:ins w:id="449" w:author="Michael" w:date="2015-10-05T14:03:00Z">
        <w:r>
          <w:rPr>
            <w:color w:val="000000" w:themeColor="text1"/>
          </w:rPr>
          <w:t xml:space="preserve">15% wt. of the </w:t>
        </w:r>
      </w:ins>
      <w:ins w:id="450" w:author="Michael" w:date="2015-10-05T15:08:00Z">
        <w:r w:rsidR="00920382">
          <w:rPr>
            <w:color w:val="000000" w:themeColor="text1"/>
          </w:rPr>
          <w:t>total (</w:t>
        </w:r>
      </w:ins>
      <w:ins w:id="451" w:author="Michael" w:date="2015-10-05T14:03:00Z">
        <w:r>
          <w:rPr>
            <w:color w:val="000000" w:themeColor="text1"/>
          </w:rPr>
          <w:t>inhalable</w:t>
        </w:r>
      </w:ins>
      <w:ins w:id="452" w:author="Michael" w:date="2015-10-05T15:08:00Z">
        <w:r w:rsidR="00920382">
          <w:rPr>
            <w:color w:val="000000" w:themeColor="text1"/>
          </w:rPr>
          <w:t>)</w:t>
        </w:r>
      </w:ins>
      <w:ins w:id="453" w:author="Michael" w:date="2015-10-05T14:03:00Z">
        <w:r>
          <w:rPr>
            <w:color w:val="000000" w:themeColor="text1"/>
          </w:rPr>
          <w:t xml:space="preserve"> dust</w:t>
        </w:r>
      </w:ins>
      <w:ins w:id="454" w:author="Michael" w:date="2015-10-05T15:08:00Z">
        <w:r w:rsidR="00920382">
          <w:rPr>
            <w:color w:val="000000" w:themeColor="text1"/>
          </w:rPr>
          <w:t xml:space="preserve"> content</w:t>
        </w:r>
      </w:ins>
      <w:ins w:id="455" w:author="Michael" w:date="2015-10-05T14:03:00Z">
        <w:r>
          <w:rPr>
            <w:color w:val="000000" w:themeColor="text1"/>
          </w:rPr>
          <w:t>. Therefore, overestimations for powder handling could be significant whereas the estimations derived for spray or fugitive-type releases might be more reasonable.</w:t>
        </w:r>
        <w:r w:rsidRPr="00DF1DC1">
          <w:rPr>
            <w:color w:val="000000" w:themeColor="text1"/>
          </w:rPr>
          <w:t xml:space="preserve"> </w:t>
        </w:r>
      </w:ins>
      <w:ins w:id="456" w:author="Michael" w:date="2015-10-05T15:30:00Z">
        <w:r w:rsidR="000D7935">
          <w:rPr>
            <w:color w:val="000000" w:themeColor="text1"/>
          </w:rPr>
          <w:t>Other sources of uncertainty in the exposure estimation may result from the consideration of external doses</w:t>
        </w:r>
      </w:ins>
      <w:ins w:id="457" w:author="Michael" w:date="2015-10-05T15:31:00Z">
        <w:r w:rsidR="000D7935">
          <w:rPr>
            <w:color w:val="000000" w:themeColor="text1"/>
          </w:rPr>
          <w:t xml:space="preserve"> in this study</w:t>
        </w:r>
      </w:ins>
      <w:ins w:id="458" w:author="Michael" w:date="2015-10-05T15:30:00Z">
        <w:r w:rsidR="000D7935">
          <w:rPr>
            <w:color w:val="000000" w:themeColor="text1"/>
          </w:rPr>
          <w:t xml:space="preserve"> compared with an estimation of internal dose. </w:t>
        </w:r>
      </w:ins>
      <w:ins w:id="459" w:author="Michael" w:date="2015-10-05T15:25:00Z">
        <w:r w:rsidR="000D7935">
          <w:rPr>
            <w:color w:val="000000" w:themeColor="text1"/>
          </w:rPr>
          <w:t xml:space="preserve">As discussed above, particle sizes are an important characteristic influencing where deposition of ENM in the lung will occur. </w:t>
        </w:r>
      </w:ins>
      <w:ins w:id="460" w:author="Michael" w:date="2015-10-05T15:26:00Z">
        <w:r w:rsidR="000D7935" w:rsidRPr="00DF1DC1">
          <w:rPr>
            <w:color w:val="000000" w:themeColor="text1"/>
          </w:rPr>
          <w:t xml:space="preserve">Such an approach </w:t>
        </w:r>
      </w:ins>
      <w:ins w:id="461" w:author="Michael" w:date="2015-10-05T15:31:00Z">
        <w:r w:rsidR="000D7935">
          <w:rPr>
            <w:color w:val="000000" w:themeColor="text1"/>
          </w:rPr>
          <w:t>could be used with the NanoSafer model but would</w:t>
        </w:r>
      </w:ins>
      <w:ins w:id="462" w:author="Michael" w:date="2015-10-05T15:26:00Z">
        <w:r w:rsidR="000D7935" w:rsidRPr="00DF1DC1">
          <w:rPr>
            <w:color w:val="000000" w:themeColor="text1"/>
          </w:rPr>
          <w:t xml:space="preserve"> requ</w:t>
        </w:r>
        <w:r w:rsidR="000D7935">
          <w:rPr>
            <w:color w:val="000000" w:themeColor="text1"/>
          </w:rPr>
          <w:t>ire size-resolved concentration data (e.g. mass</w:t>
        </w:r>
        <w:r w:rsidR="000D7935" w:rsidRPr="00DF1DC1">
          <w:rPr>
            <w:color w:val="000000" w:themeColor="text1"/>
          </w:rPr>
          <w:t xml:space="preserve"> median aerodynamic diameters (MMADs)</w:t>
        </w:r>
        <w:r w:rsidR="000D7935">
          <w:rPr>
            <w:color w:val="000000" w:themeColor="text1"/>
          </w:rPr>
          <w:t xml:space="preserve">) </w:t>
        </w:r>
      </w:ins>
      <w:customXmlInsRangeStart w:id="463" w:author="Michael" w:date="2015-10-05T15:26:00Z"/>
      <w:sdt>
        <w:sdtPr>
          <w:rPr>
            <w:color w:val="000000" w:themeColor="text1"/>
          </w:rPr>
          <w:id w:val="-724765236"/>
          <w:citation/>
        </w:sdtPr>
        <w:sdtEndPr/>
        <w:sdtContent>
          <w:customXmlInsRangeEnd w:id="463"/>
          <w:ins w:id="464" w:author="Michael" w:date="2015-10-05T15:26:00Z">
            <w:r w:rsidR="000D7935" w:rsidRPr="00DF1DC1">
              <w:rPr>
                <w:color w:val="000000" w:themeColor="text1"/>
              </w:rPr>
              <w:fldChar w:fldCharType="begin"/>
            </w:r>
            <w:r w:rsidR="000D7935" w:rsidRPr="00DF1DC1">
              <w:rPr>
                <w:color w:val="000000" w:themeColor="text1"/>
              </w:rPr>
              <w:instrText xml:space="preserve"> CITATION Hei95 \l 1033 </w:instrText>
            </w:r>
            <w:r w:rsidR="000D7935" w:rsidRPr="00DF1DC1">
              <w:rPr>
                <w:color w:val="000000" w:themeColor="text1"/>
              </w:rPr>
              <w:fldChar w:fldCharType="separate"/>
            </w:r>
            <w:r w:rsidR="000D7935" w:rsidRPr="00113D18">
              <w:rPr>
                <w:noProof/>
                <w:color w:val="000000" w:themeColor="text1"/>
              </w:rPr>
              <w:t>[18]</w:t>
            </w:r>
            <w:r w:rsidR="000D7935" w:rsidRPr="00DF1DC1">
              <w:rPr>
                <w:color w:val="000000" w:themeColor="text1"/>
              </w:rPr>
              <w:fldChar w:fldCharType="end"/>
            </w:r>
          </w:ins>
          <w:customXmlInsRangeStart w:id="465" w:author="Michael" w:date="2015-10-05T15:26:00Z"/>
        </w:sdtContent>
      </w:sdt>
      <w:customXmlInsRangeEnd w:id="465"/>
      <w:ins w:id="466" w:author="Michael" w:date="2015-10-05T15:26:00Z">
        <w:r w:rsidR="000D7935">
          <w:rPr>
            <w:color w:val="000000" w:themeColor="text1"/>
          </w:rPr>
          <w:t xml:space="preserve">, </w:t>
        </w:r>
      </w:ins>
      <w:customXmlInsRangeStart w:id="467" w:author="Michael" w:date="2015-10-05T15:26:00Z"/>
      <w:sdt>
        <w:sdtPr>
          <w:rPr>
            <w:color w:val="000000" w:themeColor="text1"/>
          </w:rPr>
          <w:id w:val="-155540757"/>
          <w:citation/>
        </w:sdtPr>
        <w:sdtEndPr/>
        <w:sdtContent>
          <w:customXmlInsRangeEnd w:id="467"/>
          <w:ins w:id="468" w:author="Michael" w:date="2015-10-05T15:26:00Z">
            <w:r w:rsidR="000D7935" w:rsidRPr="00DF1DC1">
              <w:rPr>
                <w:color w:val="000000" w:themeColor="text1"/>
              </w:rPr>
              <w:fldChar w:fldCharType="begin"/>
            </w:r>
            <w:r w:rsidR="000D7935" w:rsidRPr="00DF1DC1">
              <w:rPr>
                <w:color w:val="000000" w:themeColor="text1"/>
              </w:rPr>
              <w:instrText xml:space="preserve"> CITATION Ber04 \l 1033 </w:instrText>
            </w:r>
            <w:r w:rsidR="000D7935" w:rsidRPr="00DF1DC1">
              <w:rPr>
                <w:color w:val="000000" w:themeColor="text1"/>
              </w:rPr>
              <w:fldChar w:fldCharType="separate"/>
            </w:r>
            <w:r w:rsidR="000D7935" w:rsidRPr="00113D18">
              <w:rPr>
                <w:noProof/>
                <w:color w:val="000000" w:themeColor="text1"/>
              </w:rPr>
              <w:t>[20]</w:t>
            </w:r>
            <w:r w:rsidR="000D7935" w:rsidRPr="00DF1DC1">
              <w:rPr>
                <w:color w:val="000000" w:themeColor="text1"/>
              </w:rPr>
              <w:fldChar w:fldCharType="end"/>
            </w:r>
          </w:ins>
          <w:customXmlInsRangeStart w:id="469" w:author="Michael" w:date="2015-10-05T15:26:00Z"/>
        </w:sdtContent>
      </w:sdt>
      <w:customXmlInsRangeEnd w:id="469"/>
      <w:ins w:id="470" w:author="Michael" w:date="2015-10-05T15:26:00Z">
        <w:r w:rsidR="000D7935">
          <w:rPr>
            <w:color w:val="000000" w:themeColor="text1"/>
          </w:rPr>
          <w:t xml:space="preserve">, </w:t>
        </w:r>
      </w:ins>
      <w:customXmlInsRangeStart w:id="471" w:author="Michael" w:date="2015-10-05T15:26:00Z"/>
      <w:sdt>
        <w:sdtPr>
          <w:rPr>
            <w:color w:val="000000" w:themeColor="text1"/>
          </w:rPr>
          <w:id w:val="1877339456"/>
          <w:citation/>
        </w:sdtPr>
        <w:sdtEndPr/>
        <w:sdtContent>
          <w:customXmlInsRangeEnd w:id="471"/>
          <w:ins w:id="472" w:author="Michael" w:date="2015-10-05T15:26:00Z">
            <w:r w:rsidR="000D7935" w:rsidRPr="00DF1DC1">
              <w:rPr>
                <w:color w:val="000000" w:themeColor="text1"/>
              </w:rPr>
              <w:fldChar w:fldCharType="begin"/>
            </w:r>
            <w:r w:rsidR="000D7935">
              <w:rPr>
                <w:color w:val="000000" w:themeColor="text1"/>
              </w:rPr>
              <w:instrText xml:space="preserve">CITATION Obe94 \l 1033 </w:instrText>
            </w:r>
            <w:r w:rsidR="000D7935" w:rsidRPr="00DF1DC1">
              <w:rPr>
                <w:color w:val="000000" w:themeColor="text1"/>
              </w:rPr>
              <w:fldChar w:fldCharType="separate"/>
            </w:r>
            <w:r w:rsidR="000D7935" w:rsidRPr="00113D18">
              <w:rPr>
                <w:noProof/>
                <w:color w:val="000000" w:themeColor="text1"/>
              </w:rPr>
              <w:t>[47]</w:t>
            </w:r>
            <w:r w:rsidR="000D7935" w:rsidRPr="00DF1DC1">
              <w:rPr>
                <w:color w:val="000000" w:themeColor="text1"/>
              </w:rPr>
              <w:fldChar w:fldCharType="end"/>
            </w:r>
          </w:ins>
          <w:customXmlInsRangeStart w:id="473" w:author="Michael" w:date="2015-10-05T15:26:00Z"/>
        </w:sdtContent>
      </w:sdt>
      <w:customXmlInsRangeEnd w:id="473"/>
      <w:ins w:id="474" w:author="Michael" w:date="2015-10-05T15:26:00Z">
        <w:r w:rsidR="000D7935">
          <w:rPr>
            <w:color w:val="000000" w:themeColor="text1"/>
          </w:rPr>
          <w:t>.</w:t>
        </w:r>
      </w:ins>
    </w:p>
    <w:p w14:paraId="7FE10B16" w14:textId="78CBB7EF" w:rsidR="00920382" w:rsidRDefault="00920382" w:rsidP="00D9642B">
      <w:pPr>
        <w:spacing w:after="0" w:line="240" w:lineRule="auto"/>
        <w:jc w:val="both"/>
        <w:rPr>
          <w:ins w:id="475" w:author="Michael" w:date="2015-10-05T15:10:00Z"/>
          <w:color w:val="000000" w:themeColor="text1"/>
        </w:rPr>
      </w:pPr>
    </w:p>
    <w:p w14:paraId="33CD9E80" w14:textId="6B57AFBE" w:rsidR="00005C0D" w:rsidRDefault="00BC2EA8" w:rsidP="00D9642B">
      <w:pPr>
        <w:spacing w:after="0" w:line="240" w:lineRule="auto"/>
        <w:jc w:val="both"/>
        <w:rPr>
          <w:ins w:id="476" w:author="Michael" w:date="2015-10-05T14:03:00Z"/>
          <w:color w:val="000000" w:themeColor="text1"/>
        </w:rPr>
      </w:pPr>
      <w:ins w:id="477" w:author="Michael" w:date="2015-10-05T15:14:00Z">
        <w:r>
          <w:rPr>
            <w:color w:val="000000" w:themeColor="text1"/>
          </w:rPr>
          <w:t>Exposure distributions should also be ideally based on the inherent uncertainty contained in</w:t>
        </w:r>
      </w:ins>
      <w:ins w:id="478" w:author="Michael" w:date="2015-10-05T15:15:00Z">
        <w:r>
          <w:rPr>
            <w:color w:val="000000" w:themeColor="text1"/>
          </w:rPr>
          <w:t xml:space="preserve"> </w:t>
        </w:r>
      </w:ins>
      <w:ins w:id="479" w:author="Michael" w:date="2015-10-05T15:14:00Z">
        <w:r>
          <w:rPr>
            <w:color w:val="000000" w:themeColor="text1"/>
          </w:rPr>
          <w:t xml:space="preserve">the model and </w:t>
        </w:r>
      </w:ins>
      <w:ins w:id="480" w:author="Michael" w:date="2015-10-05T15:15:00Z">
        <w:r>
          <w:rPr>
            <w:color w:val="000000" w:themeColor="text1"/>
          </w:rPr>
          <w:t>associated</w:t>
        </w:r>
      </w:ins>
      <w:ins w:id="481" w:author="Michael" w:date="2015-10-05T14:03:00Z">
        <w:r w:rsidR="00EF1D8F">
          <w:rPr>
            <w:color w:val="000000" w:themeColor="text1"/>
          </w:rPr>
          <w:t xml:space="preserve"> parameters (e.g. handling energy factor). For instance, ventilation rate and the volume of the workplace </w:t>
        </w:r>
      </w:ins>
      <w:ins w:id="482" w:author="Michael" w:date="2015-10-05T15:15:00Z">
        <w:r>
          <w:rPr>
            <w:color w:val="000000" w:themeColor="text1"/>
          </w:rPr>
          <w:t xml:space="preserve">might impact the fate, transport and exposure of some ENMs </w:t>
        </w:r>
      </w:ins>
      <w:ins w:id="483" w:author="Michael" w:date="2015-10-05T15:16:00Z">
        <w:r>
          <w:rPr>
            <w:color w:val="000000" w:themeColor="text1"/>
          </w:rPr>
          <w:t xml:space="preserve">more than </w:t>
        </w:r>
      </w:ins>
      <w:ins w:id="484" w:author="Michael" w:date="2015-10-05T14:03:00Z">
        <w:r>
          <w:rPr>
            <w:color w:val="000000" w:themeColor="text1"/>
          </w:rPr>
          <w:t>ENM-</w:t>
        </w:r>
        <w:r w:rsidR="00EF1D8F">
          <w:rPr>
            <w:color w:val="000000" w:themeColor="text1"/>
          </w:rPr>
          <w:t xml:space="preserve">specific manifestations such as agglomeration/aggregation </w:t>
        </w:r>
      </w:ins>
      <w:customXmlInsRangeStart w:id="485" w:author="Michael" w:date="2015-10-05T14:03:00Z"/>
      <w:sdt>
        <w:sdtPr>
          <w:rPr>
            <w:color w:val="000000" w:themeColor="text1"/>
          </w:rPr>
          <w:id w:val="-2030640418"/>
          <w:citation/>
        </w:sdtPr>
        <w:sdtEndPr/>
        <w:sdtContent>
          <w:customXmlInsRangeEnd w:id="485"/>
          <w:ins w:id="486" w:author="Michael" w:date="2015-10-05T14:03:00Z">
            <w:r w:rsidR="00EF1D8F">
              <w:rPr>
                <w:color w:val="000000" w:themeColor="text1"/>
              </w:rPr>
              <w:fldChar w:fldCharType="begin"/>
            </w:r>
            <w:r w:rsidR="00EF1D8F">
              <w:rPr>
                <w:color w:val="000000" w:themeColor="text1"/>
              </w:rPr>
              <w:instrText xml:space="preserve"> CITATION Hin99 \l 1033 </w:instrText>
            </w:r>
            <w:r w:rsidR="00EF1D8F">
              <w:rPr>
                <w:color w:val="000000" w:themeColor="text1"/>
              </w:rPr>
              <w:fldChar w:fldCharType="separate"/>
            </w:r>
          </w:ins>
          <w:r w:rsidR="00113D18" w:rsidRPr="00113D18">
            <w:rPr>
              <w:noProof/>
              <w:color w:val="000000" w:themeColor="text1"/>
            </w:rPr>
            <w:t>[55]</w:t>
          </w:r>
          <w:ins w:id="487" w:author="Michael" w:date="2015-10-05T14:03:00Z">
            <w:r w:rsidR="00EF1D8F">
              <w:rPr>
                <w:color w:val="000000" w:themeColor="text1"/>
              </w:rPr>
              <w:fldChar w:fldCharType="end"/>
            </w:r>
          </w:ins>
          <w:customXmlInsRangeStart w:id="488" w:author="Michael" w:date="2015-10-05T14:03:00Z"/>
        </w:sdtContent>
      </w:sdt>
      <w:customXmlInsRangeEnd w:id="488"/>
      <w:ins w:id="489" w:author="Michael" w:date="2015-10-05T14:03:00Z">
        <w:r w:rsidR="00EF1D8F">
          <w:rPr>
            <w:color w:val="000000" w:themeColor="text1"/>
          </w:rPr>
          <w:t xml:space="preserve">. </w:t>
        </w:r>
      </w:ins>
    </w:p>
    <w:p w14:paraId="776E7AA1" w14:textId="77777777" w:rsidR="00804010" w:rsidRDefault="00804010" w:rsidP="00CE1830">
      <w:pPr>
        <w:spacing w:after="0" w:line="240" w:lineRule="auto"/>
        <w:rPr>
          <w:ins w:id="490" w:author="Michael" w:date="2015-10-05T12:50:00Z"/>
        </w:rPr>
      </w:pPr>
    </w:p>
    <w:p w14:paraId="4034E4D3" w14:textId="4831B611" w:rsidR="00A7558F" w:rsidRPr="00DF1DC1" w:rsidRDefault="00A84354" w:rsidP="00D9642B">
      <w:pPr>
        <w:spacing w:after="0" w:line="240" w:lineRule="auto"/>
        <w:jc w:val="both"/>
      </w:pPr>
      <w:ins w:id="491" w:author="Michael" w:date="2015-10-05T13:36:00Z">
        <w:r>
          <w:t xml:space="preserve">In practice, expert judgement </w:t>
        </w:r>
      </w:ins>
      <w:ins w:id="492" w:author="Michael" w:date="2015-10-05T13:38:00Z">
        <w:r>
          <w:t>is</w:t>
        </w:r>
      </w:ins>
      <w:ins w:id="493" w:author="Michael" w:date="2015-10-05T13:36:00Z">
        <w:r>
          <w:t xml:space="preserve"> an important factor </w:t>
        </w:r>
      </w:ins>
      <w:ins w:id="494" w:author="Michael" w:date="2015-10-05T13:39:00Z">
        <w:r>
          <w:t xml:space="preserve">in the RA process and can have important influences on the final </w:t>
        </w:r>
      </w:ins>
      <w:ins w:id="495" w:author="Michael" w:date="2015-10-05T13:44:00Z">
        <w:r w:rsidR="00DB466D">
          <w:t>results</w:t>
        </w:r>
      </w:ins>
      <w:ins w:id="496" w:author="Michael" w:date="2015-10-05T13:38:00Z">
        <w:r>
          <w:t xml:space="preserve"> </w:t>
        </w:r>
      </w:ins>
      <w:customXmlInsRangeStart w:id="497" w:author="Michael" w:date="2015-10-05T13:38:00Z"/>
      <w:sdt>
        <w:sdtPr>
          <w:id w:val="-774011438"/>
          <w:citation/>
        </w:sdtPr>
        <w:sdtEndPr/>
        <w:sdtContent>
          <w:customXmlInsRangeEnd w:id="497"/>
          <w:ins w:id="498" w:author="Michael" w:date="2015-10-05T13:38:00Z">
            <w:r>
              <w:fldChar w:fldCharType="begin"/>
            </w:r>
            <w:r>
              <w:instrText xml:space="preserve"> CITATION Kre10 \l 1033 </w:instrText>
            </w:r>
            <w:r>
              <w:fldChar w:fldCharType="separate"/>
            </w:r>
          </w:ins>
          <w:r w:rsidR="00113D18" w:rsidRPr="00113D18">
            <w:rPr>
              <w:noProof/>
            </w:rPr>
            <w:t>[41]</w:t>
          </w:r>
          <w:ins w:id="499" w:author="Michael" w:date="2015-10-05T13:38:00Z">
            <w:r>
              <w:fldChar w:fldCharType="end"/>
            </w:r>
          </w:ins>
          <w:customXmlInsRangeStart w:id="500" w:author="Michael" w:date="2015-10-05T13:38:00Z"/>
        </w:sdtContent>
      </w:sdt>
      <w:customXmlInsRangeEnd w:id="500"/>
      <w:ins w:id="501" w:author="Michael" w:date="2015-10-05T13:38:00Z">
        <w:r>
          <w:t>. This is true for regular chemicals but potentially more importantly for ENMs</w:t>
        </w:r>
      </w:ins>
      <w:ins w:id="502" w:author="Michael" w:date="2015-10-05T13:39:00Z">
        <w:r>
          <w:t xml:space="preserve">, </w:t>
        </w:r>
      </w:ins>
      <w:ins w:id="503" w:author="Michael" w:date="2015-10-05T14:06:00Z">
        <w:r w:rsidR="00EF1D8F">
          <w:t>given the previous point</w:t>
        </w:r>
      </w:ins>
      <w:ins w:id="504" w:author="Michael" w:date="2015-10-05T15:17:00Z">
        <w:r w:rsidR="00BC2EA8">
          <w:t>s</w:t>
        </w:r>
      </w:ins>
      <w:ins w:id="505" w:author="Michael" w:date="2015-10-05T14:06:00Z">
        <w:r w:rsidR="00EF1D8F">
          <w:t xml:space="preserve"> </w:t>
        </w:r>
      </w:ins>
      <w:ins w:id="506" w:author="Michael" w:date="2015-10-05T15:17:00Z">
        <w:r w:rsidR="00BC2EA8">
          <w:t>discussed</w:t>
        </w:r>
      </w:ins>
      <w:ins w:id="507" w:author="Michael" w:date="2015-10-05T14:06:00Z">
        <w:r w:rsidR="00EF1D8F">
          <w:t xml:space="preserve"> </w:t>
        </w:r>
      </w:ins>
      <w:ins w:id="508" w:author="Michael" w:date="2015-10-05T15:18:00Z">
        <w:r w:rsidR="00BC2EA8">
          <w:t>about the</w:t>
        </w:r>
      </w:ins>
      <w:ins w:id="509" w:author="Michael" w:date="2015-10-05T14:06:00Z">
        <w:r w:rsidR="00EF1D8F">
          <w:t xml:space="preserve"> </w:t>
        </w:r>
      </w:ins>
      <w:ins w:id="510" w:author="Michael" w:date="2015-10-05T13:40:00Z">
        <w:r>
          <w:t xml:space="preserve">current knowledge on toxicity and exposure to ENMs as well as the </w:t>
        </w:r>
      </w:ins>
      <w:ins w:id="511" w:author="Michael" w:date="2015-10-05T15:18:00Z">
        <w:r w:rsidR="00BC2EA8">
          <w:t xml:space="preserve">state-of-the-science for </w:t>
        </w:r>
      </w:ins>
      <w:ins w:id="512" w:author="Michael" w:date="2015-10-05T13:40:00Z">
        <w:r>
          <w:t xml:space="preserve">RA approaches </w:t>
        </w:r>
      </w:ins>
      <w:customXmlInsRangeStart w:id="513" w:author="Michael" w:date="2015-10-05T13:40:00Z"/>
      <w:sdt>
        <w:sdtPr>
          <w:id w:val="1272673523"/>
          <w:citation/>
        </w:sdtPr>
        <w:sdtEndPr/>
        <w:sdtContent>
          <w:customXmlInsRangeEnd w:id="513"/>
          <w:ins w:id="514" w:author="Michael" w:date="2015-10-05T13:40:00Z">
            <w:r>
              <w:fldChar w:fldCharType="begin"/>
            </w:r>
            <w:r>
              <w:instrText xml:space="preserve"> CITATION Hri12 \l 1033 </w:instrText>
            </w:r>
            <w:r>
              <w:fldChar w:fldCharType="separate"/>
            </w:r>
          </w:ins>
          <w:r w:rsidR="00113D18" w:rsidRPr="00113D18">
            <w:rPr>
              <w:noProof/>
            </w:rPr>
            <w:t>[52]</w:t>
          </w:r>
          <w:ins w:id="515" w:author="Michael" w:date="2015-10-05T13:40:00Z">
            <w:r>
              <w:fldChar w:fldCharType="end"/>
            </w:r>
          </w:ins>
          <w:customXmlInsRangeStart w:id="516" w:author="Michael" w:date="2015-10-05T13:40:00Z"/>
        </w:sdtContent>
      </w:sdt>
      <w:customXmlInsRangeEnd w:id="516"/>
      <w:ins w:id="517" w:author="Michael" w:date="2015-10-05T13:40:00Z">
        <w:r>
          <w:t xml:space="preserve">, </w:t>
        </w:r>
      </w:ins>
      <w:customXmlInsRangeStart w:id="518" w:author="Michael" w:date="2015-10-05T13:40:00Z"/>
      <w:sdt>
        <w:sdtPr>
          <w:id w:val="-1580510599"/>
          <w:citation/>
        </w:sdtPr>
        <w:sdtEndPr/>
        <w:sdtContent>
          <w:customXmlInsRangeEnd w:id="518"/>
          <w:ins w:id="519" w:author="Michael" w:date="2015-10-05T13:40:00Z">
            <w:r>
              <w:fldChar w:fldCharType="begin"/>
            </w:r>
            <w:r>
              <w:instrText xml:space="preserve"> CITATION Bro121 \l 1033 </w:instrText>
            </w:r>
            <w:r>
              <w:fldChar w:fldCharType="separate"/>
            </w:r>
          </w:ins>
          <w:r w:rsidR="00113D18" w:rsidRPr="00113D18">
            <w:rPr>
              <w:noProof/>
            </w:rPr>
            <w:t>[53]</w:t>
          </w:r>
          <w:ins w:id="520" w:author="Michael" w:date="2015-10-05T13:40:00Z">
            <w:r>
              <w:fldChar w:fldCharType="end"/>
            </w:r>
          </w:ins>
          <w:customXmlInsRangeStart w:id="521" w:author="Michael" w:date="2015-10-05T13:40:00Z"/>
        </w:sdtContent>
      </w:sdt>
      <w:customXmlInsRangeEnd w:id="521"/>
      <w:ins w:id="522" w:author="Michael" w:date="2015-10-05T13:40:00Z">
        <w:r>
          <w:t xml:space="preserve">. </w:t>
        </w:r>
      </w:ins>
      <w:ins w:id="523" w:author="Michael" w:date="2015-10-05T13:46:00Z">
        <w:r w:rsidR="00BC2EA8">
          <w:t xml:space="preserve">Particularly, </w:t>
        </w:r>
        <w:r w:rsidR="00DB466D">
          <w:t>w</w:t>
        </w:r>
      </w:ins>
      <w:ins w:id="524" w:author="Michael" w:date="2015-10-05T13:45:00Z">
        <w:r w:rsidR="00DB466D">
          <w:t xml:space="preserve">here data and methods are uncertain, transparency of </w:t>
        </w:r>
      </w:ins>
      <w:ins w:id="525" w:author="Michael" w:date="2015-10-05T14:07:00Z">
        <w:r w:rsidR="00E94031">
          <w:t>such</w:t>
        </w:r>
      </w:ins>
      <w:ins w:id="526" w:author="Michael" w:date="2015-10-05T13:45:00Z">
        <w:r w:rsidR="00DB466D">
          <w:t xml:space="preserve"> </w:t>
        </w:r>
      </w:ins>
      <w:ins w:id="527" w:author="Michael" w:date="2015-10-05T13:48:00Z">
        <w:r w:rsidR="00C06C96">
          <w:t>ambiguity</w:t>
        </w:r>
      </w:ins>
      <w:ins w:id="528" w:author="Michael" w:date="2015-10-05T13:45:00Z">
        <w:r w:rsidR="00DB466D">
          <w:t xml:space="preserve"> should not be sacrificed</w:t>
        </w:r>
      </w:ins>
      <w:ins w:id="529" w:author="Michael" w:date="2015-10-05T13:46:00Z">
        <w:r w:rsidR="00DB466D">
          <w:t>.</w:t>
        </w:r>
      </w:ins>
      <w:ins w:id="530" w:author="Michael" w:date="2015-10-05T13:48:00Z">
        <w:r w:rsidR="00C06C96">
          <w:t xml:space="preserve"> For example, </w:t>
        </w:r>
      </w:ins>
      <w:r w:rsidR="00A7558F" w:rsidRPr="00DF1DC1">
        <w:rPr>
          <w:highlight w:val="yellow"/>
        </w:rPr>
        <w:t>NIOSH</w:t>
      </w:r>
      <w:r w:rsidR="00C06C96">
        <w:rPr>
          <w:highlight w:val="yellow"/>
        </w:rPr>
        <w:t xml:space="preserve"> previously reported a</w:t>
      </w:r>
      <w:r w:rsidR="00DB466D">
        <w:rPr>
          <w:highlight w:val="yellow"/>
        </w:rPr>
        <w:t>non-</w:t>
      </w:r>
      <w:r w:rsidR="00DB466D">
        <w:rPr>
          <w:highlight w:val="yellow"/>
        </w:rPr>
        <w:lastRenderedPageBreak/>
        <w:t xml:space="preserve">carcinogenic </w:t>
      </w:r>
      <w:r w:rsidR="000725FB" w:rsidRPr="00DF1DC1">
        <w:rPr>
          <w:highlight w:val="yellow"/>
        </w:rPr>
        <w:t>REL</w:t>
      </w:r>
      <w:r w:rsidR="00244F08">
        <w:rPr>
          <w:rStyle w:val="FootnoteReference"/>
          <w:highlight w:val="yellow"/>
        </w:rPr>
        <w:footnoteReference w:id="8"/>
      </w:r>
      <w:r w:rsidR="00A7558F" w:rsidRPr="00DF1DC1">
        <w:rPr>
          <w:highlight w:val="yellow"/>
        </w:rPr>
        <w:t xml:space="preserve"> </w:t>
      </w:r>
      <w:r w:rsidR="00244F08">
        <w:rPr>
          <w:highlight w:val="yellow"/>
        </w:rPr>
        <w:t xml:space="preserve"> for </w:t>
      </w:r>
      <w:r w:rsidR="00A7558F" w:rsidRPr="00DF1DC1">
        <w:rPr>
          <w:highlight w:val="yellow"/>
        </w:rPr>
        <w:t>nano-TiO</w:t>
      </w:r>
      <w:r w:rsidR="00A7558F" w:rsidRPr="00DF1DC1">
        <w:rPr>
          <w:highlight w:val="yellow"/>
          <w:vertAlign w:val="subscript"/>
        </w:rPr>
        <w:t>2</w:t>
      </w:r>
      <w:r w:rsidR="00A7558F" w:rsidRPr="00DF1DC1">
        <w:rPr>
          <w:highlight w:val="yellow"/>
        </w:rPr>
        <w:t xml:space="preserve"> </w:t>
      </w:r>
      <w:r w:rsidR="00C06C96">
        <w:rPr>
          <w:highlight w:val="yellow"/>
        </w:rPr>
        <w:t>of</w:t>
      </w:r>
      <w:r w:rsidR="00C06C96" w:rsidRPr="00DF1DC1">
        <w:rPr>
          <w:highlight w:val="yellow"/>
        </w:rPr>
        <w:t xml:space="preserve"> </w:t>
      </w:r>
      <w:r w:rsidR="00A7558F" w:rsidRPr="00DF1DC1">
        <w:rPr>
          <w:highlight w:val="yellow"/>
        </w:rPr>
        <w:t>0.00</w:t>
      </w:r>
      <w:r w:rsidR="000725FB" w:rsidRPr="00DF1DC1">
        <w:rPr>
          <w:highlight w:val="yellow"/>
        </w:rPr>
        <w:t>4</w:t>
      </w:r>
      <w:r w:rsidR="00A7558F" w:rsidRPr="00DF1DC1">
        <w:rPr>
          <w:highlight w:val="yellow"/>
        </w:rPr>
        <w:t xml:space="preserve"> mg/m</w:t>
      </w:r>
      <w:r w:rsidR="00A7558F" w:rsidRPr="00DF1DC1">
        <w:rPr>
          <w:highlight w:val="yellow"/>
          <w:vertAlign w:val="superscript"/>
        </w:rPr>
        <w:t>3</w:t>
      </w:r>
      <w:r w:rsidR="00C06C96">
        <w:t>. In</w:t>
      </w:r>
      <w:r w:rsidR="00C06C96" w:rsidRPr="00DF1DC1">
        <w:t xml:space="preserve"> </w:t>
      </w:r>
      <w:r w:rsidR="00A7558F" w:rsidRPr="00DF1DC1">
        <w:t xml:space="preserve">context of our </w:t>
      </w:r>
      <w:r w:rsidR="00DB466D">
        <w:t>results</w:t>
      </w:r>
      <w:r w:rsidR="00A7558F" w:rsidRPr="00DF1DC1">
        <w:t xml:space="preserve">, </w:t>
      </w:r>
      <w:r w:rsidR="00C06C96">
        <w:t xml:space="preserve">the NIOSH value </w:t>
      </w:r>
      <w:r w:rsidR="00A7558F" w:rsidRPr="00DF1DC1">
        <w:t>represents a</w:t>
      </w:r>
      <w:r w:rsidR="00C06C96">
        <w:t xml:space="preserve"> DNEL </w:t>
      </w:r>
      <w:r w:rsidR="00A7558F" w:rsidRPr="00DF1DC1">
        <w:t xml:space="preserve">value with </w:t>
      </w:r>
      <w:r w:rsidR="00A7558F" w:rsidRPr="00DF1DC1">
        <w:rPr>
          <w:highlight w:val="yellow"/>
        </w:rPr>
        <w:t>0.0</w:t>
      </w:r>
      <w:r w:rsidR="000725FB" w:rsidRPr="00DF1DC1">
        <w:rPr>
          <w:highlight w:val="yellow"/>
        </w:rPr>
        <w:t>5</w:t>
      </w:r>
      <w:r w:rsidR="00A7558F" w:rsidRPr="00DF1DC1">
        <w:rPr>
          <w:highlight w:val="yellow"/>
        </w:rPr>
        <w:t>%</w:t>
      </w:r>
      <w:r w:rsidR="00A7558F" w:rsidRPr="00DF1DC1">
        <w:t xml:space="preserve"> frequency</w:t>
      </w:r>
      <w:r w:rsidR="00DB466D">
        <w:t xml:space="preserve"> of occurrence</w:t>
      </w:r>
      <w:r w:rsidR="00A7558F" w:rsidRPr="00DF1DC1">
        <w:t xml:space="preserve">. </w:t>
      </w:r>
      <w:r w:rsidR="00A3152D">
        <w:t xml:space="preserve">Furthermore, we derived a </w:t>
      </w:r>
      <w:r w:rsidR="00A7558F" w:rsidRPr="00DF1DC1">
        <w:t xml:space="preserve">NOAEL </w:t>
      </w:r>
      <w:r w:rsidR="00A3152D">
        <w:t xml:space="preserve">value </w:t>
      </w:r>
      <w:r w:rsidR="00A7558F" w:rsidRPr="00DF1DC1">
        <w:t>of 2mg/m</w:t>
      </w:r>
      <w:r w:rsidR="00A7558F" w:rsidRPr="00DF1DC1">
        <w:rPr>
          <w:vertAlign w:val="superscript"/>
        </w:rPr>
        <w:t>3</w:t>
      </w:r>
      <w:r w:rsidR="00A7558F" w:rsidRPr="00DF1DC1">
        <w:t xml:space="preserve"> </w:t>
      </w:r>
      <w:r w:rsidR="00A3152D">
        <w:t xml:space="preserve">from the same toxicity data that informed </w:t>
      </w:r>
      <w:r w:rsidR="00DB466D">
        <w:t xml:space="preserve">our </w:t>
      </w:r>
      <w:r w:rsidR="00A3152D">
        <w:t xml:space="preserve">DNEL BMD values </w:t>
      </w:r>
      <w:sdt>
        <w:sdtPr>
          <w:id w:val="1013882931"/>
          <w:citation/>
        </w:sdtPr>
        <w:sdtEndPr/>
        <w:sdtContent>
          <w:r w:rsidR="00A3152D">
            <w:fldChar w:fldCharType="begin"/>
          </w:r>
          <w:r w:rsidR="00A3152D">
            <w:instrText xml:space="preserve"> CITATION Ber04 \l 1033 </w:instrText>
          </w:r>
          <w:r w:rsidR="00A3152D">
            <w:fldChar w:fldCharType="separate"/>
          </w:r>
          <w:r w:rsidR="00113D18" w:rsidRPr="00113D18">
            <w:rPr>
              <w:noProof/>
            </w:rPr>
            <w:t>[20]</w:t>
          </w:r>
          <w:r w:rsidR="00A3152D">
            <w:fldChar w:fldCharType="end"/>
          </w:r>
        </w:sdtContent>
      </w:sdt>
      <w:r w:rsidR="00A3152D">
        <w:t>, and c</w:t>
      </w:r>
      <w:r w:rsidR="00A7558F" w:rsidRPr="00DF1DC1">
        <w:t xml:space="preserve">ompared </w:t>
      </w:r>
      <w:r w:rsidR="00A3152D">
        <w:t xml:space="preserve">it </w:t>
      </w:r>
      <w:r w:rsidR="00A7558F" w:rsidRPr="00DF1DC1">
        <w:t xml:space="preserve">to the </w:t>
      </w:r>
      <w:r w:rsidR="00A3152D">
        <w:t>BMD</w:t>
      </w:r>
      <w:r w:rsidR="00A3152D" w:rsidRPr="00DF1DC1">
        <w:t xml:space="preserve"> </w:t>
      </w:r>
      <w:r w:rsidR="00A7558F" w:rsidRPr="00DF1DC1">
        <w:t>distributions for mice and rats</w:t>
      </w:r>
      <w:r w:rsidR="00A3152D">
        <w:t>. Respectively</w:t>
      </w:r>
      <w:r w:rsidR="00A7558F" w:rsidRPr="00DF1DC1">
        <w:t xml:space="preserve">, </w:t>
      </w:r>
      <w:r w:rsidR="00A3152D">
        <w:t>the NOAEL</w:t>
      </w:r>
      <w:r w:rsidR="00A3152D" w:rsidRPr="00DF1DC1">
        <w:t xml:space="preserve"> </w:t>
      </w:r>
      <w:r w:rsidR="00A7558F" w:rsidRPr="00DF1DC1">
        <w:t xml:space="preserve">value </w:t>
      </w:r>
      <w:r w:rsidR="00DB466D" w:rsidRPr="00DF1DC1">
        <w:t>ha</w:t>
      </w:r>
      <w:r w:rsidR="00DB466D">
        <w:t>d</w:t>
      </w:r>
      <w:r w:rsidR="00DB466D" w:rsidRPr="00DF1DC1">
        <w:t xml:space="preserve"> </w:t>
      </w:r>
      <w:r w:rsidR="00A7558F" w:rsidRPr="00DF1DC1">
        <w:t xml:space="preserve">a probability of occurrence of </w:t>
      </w:r>
      <w:r w:rsidR="00A7558F" w:rsidRPr="00DF1DC1">
        <w:rPr>
          <w:highlight w:val="yellow"/>
        </w:rPr>
        <w:t>4.2E-78% and 0.17%</w:t>
      </w:r>
      <w:r w:rsidR="00A7558F" w:rsidRPr="00DF1DC1">
        <w:t xml:space="preserve">. </w:t>
      </w:r>
      <w:r w:rsidR="00A3152D">
        <w:t xml:space="preserve">And </w:t>
      </w:r>
      <w:r w:rsidR="00A7558F" w:rsidRPr="00DF1DC1">
        <w:t xml:space="preserve">if </w:t>
      </w:r>
      <w:r w:rsidR="00A3152D">
        <w:t xml:space="preserve">default </w:t>
      </w:r>
      <w:r w:rsidR="00A7558F" w:rsidRPr="00DF1DC1">
        <w:t xml:space="preserve">inter- and intra-species extrapolation factors of 10 are applied, the </w:t>
      </w:r>
      <w:r w:rsidR="00C06C96">
        <w:t xml:space="preserve">resultant </w:t>
      </w:r>
      <w:r w:rsidR="000725FB" w:rsidRPr="00DF1DC1">
        <w:t>DNEL equals</w:t>
      </w:r>
      <w:r w:rsidR="00A7558F" w:rsidRPr="00DF1DC1">
        <w:t xml:space="preserve"> 0.02</w:t>
      </w:r>
      <w:r w:rsidR="00A3152D">
        <w:t xml:space="preserve"> </w:t>
      </w:r>
      <w:r w:rsidR="00A7558F" w:rsidRPr="00DF1DC1">
        <w:t>mg/m</w:t>
      </w:r>
      <w:r w:rsidR="00A7558F" w:rsidRPr="00DF1DC1">
        <w:rPr>
          <w:vertAlign w:val="superscript"/>
        </w:rPr>
        <w:t>3</w:t>
      </w:r>
      <w:r w:rsidR="00A7558F" w:rsidRPr="00DF1DC1">
        <w:t xml:space="preserve">. </w:t>
      </w:r>
      <w:r w:rsidR="00A3152D">
        <w:t xml:space="preserve">Compared with </w:t>
      </w:r>
      <w:r w:rsidR="00C06C96">
        <w:t>our results</w:t>
      </w:r>
      <w:r w:rsidR="00A3152D">
        <w:t>, t</w:t>
      </w:r>
      <w:r w:rsidR="00A7558F" w:rsidRPr="00DF1DC1">
        <w:t xml:space="preserve">his </w:t>
      </w:r>
      <w:r w:rsidR="00A3152D">
        <w:t>represents a value with 0.98% frequency</w:t>
      </w:r>
      <w:r w:rsidR="00A7558F" w:rsidRPr="00DF1DC1">
        <w:t xml:space="preserve"> of </w:t>
      </w:r>
      <w:r w:rsidR="00A7558F" w:rsidRPr="00DF1DC1">
        <w:rPr>
          <w:highlight w:val="yellow"/>
        </w:rPr>
        <w:t>0.</w:t>
      </w:r>
      <w:commentRangeStart w:id="532"/>
      <w:r w:rsidR="00A7558F" w:rsidRPr="00DF1DC1">
        <w:rPr>
          <w:highlight w:val="yellow"/>
        </w:rPr>
        <w:t>98</w:t>
      </w:r>
      <w:commentRangeEnd w:id="532"/>
      <w:r w:rsidR="00A3152D">
        <w:rPr>
          <w:rStyle w:val="CommentReference"/>
        </w:rPr>
        <w:commentReference w:id="532"/>
      </w:r>
      <w:r w:rsidR="00A7558F" w:rsidRPr="00DF1DC1">
        <w:rPr>
          <w:highlight w:val="yellow"/>
        </w:rPr>
        <w:t>%</w:t>
      </w:r>
      <w:r w:rsidR="00A7558F" w:rsidRPr="00DF1DC1">
        <w:t>.</w:t>
      </w:r>
    </w:p>
    <w:p w14:paraId="483B527C" w14:textId="77777777" w:rsidR="00A7558F" w:rsidRPr="00DF1DC1" w:rsidRDefault="00A7558F" w:rsidP="00CE1830">
      <w:pPr>
        <w:spacing w:after="0" w:line="240" w:lineRule="auto"/>
      </w:pPr>
    </w:p>
    <w:p w14:paraId="51DFB90E" w14:textId="477C8775" w:rsidR="00A7558F" w:rsidRPr="00DF1DC1" w:rsidRDefault="00A7558F" w:rsidP="00D9642B">
      <w:pPr>
        <w:spacing w:after="0" w:line="240" w:lineRule="auto"/>
        <w:jc w:val="both"/>
      </w:pPr>
      <w:r w:rsidRPr="00DF1DC1">
        <w:t xml:space="preserve">If the goal of an </w:t>
      </w:r>
      <w:r w:rsidR="00D84B6F" w:rsidRPr="00DF1DC1">
        <w:t xml:space="preserve">REL </w:t>
      </w:r>
      <w:r w:rsidRPr="00DF1DC1">
        <w:t xml:space="preserve">is to estimate a precautionary and safe limit, our results confirm the conservative nature of </w:t>
      </w:r>
      <w:r w:rsidR="00C06C96">
        <w:t>the NIOSH</w:t>
      </w:r>
      <w:r w:rsidR="00C06C96" w:rsidRPr="00DF1DC1">
        <w:t xml:space="preserve"> </w:t>
      </w:r>
      <w:r w:rsidRPr="00DF1DC1">
        <w:t>results</w:t>
      </w:r>
      <w:r w:rsidR="00C06C96">
        <w:t>, for example</w:t>
      </w:r>
      <w:r w:rsidRPr="00DF1DC1">
        <w:t xml:space="preserve">. However, the deterministic approach </w:t>
      </w:r>
      <w:r w:rsidR="00B964B8" w:rsidRPr="00DF1DC1">
        <w:t xml:space="preserve">cannot communicate to what </w:t>
      </w:r>
      <w:r w:rsidR="00B964B8" w:rsidRPr="00C06C96">
        <w:rPr>
          <w:i/>
        </w:rPr>
        <w:t>degree</w:t>
      </w:r>
      <w:r w:rsidR="00B964B8" w:rsidRPr="00DF1DC1">
        <w:t xml:space="preserve"> </w:t>
      </w:r>
      <w:r w:rsidRPr="00DF1DC1">
        <w:t xml:space="preserve">a </w:t>
      </w:r>
      <w:r w:rsidR="00D84B6F" w:rsidRPr="00DF1DC1">
        <w:t xml:space="preserve">DNEL value </w:t>
      </w:r>
      <w:r w:rsidRPr="00DF1DC1">
        <w:t xml:space="preserve">is conservative </w:t>
      </w:r>
      <w:r w:rsidR="00B964B8" w:rsidRPr="00DF1DC1">
        <w:t>because it leaves out any</w:t>
      </w:r>
      <w:r w:rsidRPr="00DF1DC1">
        <w:t xml:space="preserve"> estimation </w:t>
      </w:r>
      <w:ins w:id="533" w:author="Michael" w:date="2015-10-02T11:40:00Z">
        <w:r w:rsidR="007E5EA5">
          <w:t xml:space="preserve">regarding the </w:t>
        </w:r>
        <w:r w:rsidR="007E5EA5" w:rsidRPr="00C06C96">
          <w:rPr>
            <w:i/>
          </w:rPr>
          <w:t>probability</w:t>
        </w:r>
        <w:r w:rsidR="007E5EA5">
          <w:t xml:space="preserve"> of</w:t>
        </w:r>
        <w:r w:rsidR="007E5EA5" w:rsidRPr="00DF1DC1">
          <w:t xml:space="preserve"> </w:t>
        </w:r>
      </w:ins>
      <w:r w:rsidR="00341608" w:rsidRPr="00DF1DC1">
        <w:t>uncertainty</w:t>
      </w:r>
      <w:r w:rsidRPr="00DF1DC1">
        <w:t xml:space="preserve">. In the greater context of ENM development, communicating the probability </w:t>
      </w:r>
      <w:ins w:id="534" w:author="Michael" w:date="2015-10-05T13:59:00Z">
        <w:r w:rsidR="00EF1D8F" w:rsidRPr="00DF1DC1">
          <w:t xml:space="preserve">explicitly </w:t>
        </w:r>
        <w:r w:rsidR="00EF1D8F">
          <w:t>during</w:t>
        </w:r>
      </w:ins>
      <w:r w:rsidRPr="00DF1DC1">
        <w:t xml:space="preserve"> risk characterization may </w:t>
      </w:r>
      <w:ins w:id="535" w:author="Michael" w:date="2015-10-05T13:57:00Z">
        <w:r w:rsidR="00EF1D8F">
          <w:t xml:space="preserve">help </w:t>
        </w:r>
      </w:ins>
      <w:ins w:id="536" w:author="Michael" w:date="2015-10-05T13:59:00Z">
        <w:r w:rsidR="00EF1D8F">
          <w:t>more effectively convey human health risks of ENMs</w:t>
        </w:r>
      </w:ins>
      <w:ins w:id="537" w:author="Michael" w:date="2015-10-05T14:01:00Z">
        <w:r w:rsidR="00EF1D8F">
          <w:t>, alleviating any undue concerns that may exist,</w:t>
        </w:r>
      </w:ins>
      <w:ins w:id="538" w:author="Michael" w:date="2015-10-05T13:59:00Z">
        <w:r w:rsidR="00EF1D8F">
          <w:t xml:space="preserve"> </w:t>
        </w:r>
        <w:r w:rsidR="00EF1D8F" w:rsidRPr="00DF1DC1">
          <w:t>and</w:t>
        </w:r>
      </w:ins>
      <w:r w:rsidRPr="00DF1DC1">
        <w:t xml:space="preserve"> provide improved pathways to technological innovation. </w:t>
      </w:r>
    </w:p>
    <w:p w14:paraId="577509F3" w14:textId="77777777" w:rsidR="000725FB" w:rsidRPr="00DF1DC1" w:rsidRDefault="000725FB" w:rsidP="00CE1830">
      <w:pPr>
        <w:spacing w:after="0" w:line="240" w:lineRule="auto"/>
      </w:pPr>
    </w:p>
    <w:p w14:paraId="6BE01F17" w14:textId="40B3C5E6" w:rsidR="007E5EA5" w:rsidRPr="00DF1DC1" w:rsidRDefault="007E5EA5" w:rsidP="00D9642B">
      <w:pPr>
        <w:spacing w:after="0" w:line="240" w:lineRule="auto"/>
        <w:jc w:val="both"/>
        <w:rPr>
          <w:color w:val="000000" w:themeColor="text1"/>
        </w:rPr>
      </w:pPr>
      <w:ins w:id="539" w:author="Michael" w:date="2015-10-02T11:46:00Z">
        <w:r w:rsidRPr="0021542D">
          <w:t xml:space="preserve">The </w:t>
        </w:r>
      </w:ins>
      <w:ins w:id="540" w:author="Michael" w:date="2015-10-05T15:33:00Z">
        <w:r w:rsidR="000D7935">
          <w:t>heterogeneity of ENMs</w:t>
        </w:r>
      </w:ins>
      <w:ins w:id="541" w:author="Michael" w:date="2015-10-02T11:46:00Z">
        <w:r w:rsidRPr="0021542D">
          <w:t xml:space="preserve"> poses an immediate problem for RA due to excessive variability</w:t>
        </w:r>
        <w:r>
          <w:t xml:space="preserve"> in physico</w:t>
        </w:r>
      </w:ins>
      <w:ins w:id="542" w:author="Michael" w:date="2015-10-05T15:33:00Z">
        <w:r w:rsidR="000D7935">
          <w:t>-</w:t>
        </w:r>
      </w:ins>
      <w:ins w:id="543" w:author="Michael" w:date="2015-10-02T11:46:00Z">
        <w:r>
          <w:t>chemical properties and associated effects or release/exposure potentials</w:t>
        </w:r>
        <w:r w:rsidRPr="0021542D">
          <w:t>. In this study</w:t>
        </w:r>
      </w:ins>
      <w:ins w:id="544" w:author="Michael" w:date="2015-10-05T15:33:00Z">
        <w:r w:rsidR="00123975">
          <w:t>,</w:t>
        </w:r>
      </w:ins>
      <w:ins w:id="545" w:author="Michael" w:date="2015-10-02T11:46:00Z">
        <w:r w:rsidRPr="0021542D">
          <w:t xml:space="preserve"> this issue is avoided as the authors focus on a specific </w:t>
        </w:r>
        <w:r>
          <w:t>nano</w:t>
        </w:r>
        <w:r w:rsidRPr="0021542D">
          <w:t>material</w:t>
        </w:r>
        <w:r>
          <w:t xml:space="preserve"> to perform case-specific RA. This approach is compliant with current regulations (REACH), but it is clear that performing it for each variation of the material is cost-</w:t>
        </w:r>
      </w:ins>
      <w:ins w:id="546" w:author="Michael" w:date="2015-10-05T15:34:00Z">
        <w:r w:rsidR="00123975">
          <w:t xml:space="preserve"> and resource-</w:t>
        </w:r>
      </w:ins>
      <w:ins w:id="547" w:author="Michael" w:date="2015-10-02T11:46:00Z">
        <w:r>
          <w:t xml:space="preserve">prohibitive. </w:t>
        </w:r>
        <w:r w:rsidRPr="00DA3E5B">
          <w:t xml:space="preserve">In order to avoid excessive case-by-case testing of </w:t>
        </w:r>
      </w:ins>
      <w:ins w:id="548" w:author="Michael" w:date="2015-10-05T15:35:00Z">
        <w:r w:rsidR="00123975">
          <w:t>E</w:t>
        </w:r>
      </w:ins>
      <w:ins w:id="549" w:author="Michael" w:date="2015-10-02T11:46:00Z">
        <w:r w:rsidRPr="00DA3E5B">
          <w:t xml:space="preserve">MN it seems to be possible to assign certain biological effects or release potentials to specific material properties and group them on this basis. A strategy for grouping of </w:t>
        </w:r>
      </w:ins>
      <w:ins w:id="550" w:author="Michael" w:date="2015-10-05T15:35:00Z">
        <w:r w:rsidR="00123975">
          <w:t>E</w:t>
        </w:r>
      </w:ins>
      <w:ins w:id="551" w:author="Michael" w:date="2015-10-02T11:46:00Z">
        <w:r w:rsidRPr="00DA3E5B">
          <w:t>MN could be based on physico</w:t>
        </w:r>
      </w:ins>
      <w:ins w:id="552" w:author="Michael" w:date="2015-10-05T15:35:00Z">
        <w:r w:rsidR="00123975">
          <w:t>-</w:t>
        </w:r>
      </w:ins>
      <w:ins w:id="553" w:author="Michael" w:date="2015-10-02T11:46:00Z">
        <w:r w:rsidRPr="00DA3E5B">
          <w:t>chemical, release, exposure, bio</w:t>
        </w:r>
        <w:r>
          <w:t>-</w:t>
        </w:r>
        <w:r w:rsidRPr="00DA3E5B">
          <w:t>kinetic or toxicological information or on a combination thereof</w:t>
        </w:r>
      </w:ins>
      <w:ins w:id="554" w:author="Michael" w:date="2015-10-02T17:13:00Z">
        <w:r w:rsidR="008B59B3">
          <w:t xml:space="preserve"> </w:t>
        </w:r>
      </w:ins>
      <w:customXmlInsRangeStart w:id="555" w:author="Michael" w:date="2015-10-02T17:15:00Z"/>
      <w:sdt>
        <w:sdtPr>
          <w:id w:val="1014414031"/>
          <w:citation/>
        </w:sdtPr>
        <w:sdtEndPr/>
        <w:sdtContent>
          <w:customXmlInsRangeEnd w:id="555"/>
          <w:ins w:id="556" w:author="Michael" w:date="2015-10-02T17:15:00Z">
            <w:r w:rsidR="008B59B3">
              <w:fldChar w:fldCharType="begin"/>
            </w:r>
            <w:r w:rsidR="008B59B3">
              <w:instrText xml:space="preserve"> CITATION Art15 \l 1033 </w:instrText>
            </w:r>
          </w:ins>
          <w:r w:rsidR="008B59B3">
            <w:fldChar w:fldCharType="separate"/>
          </w:r>
          <w:r w:rsidR="00113D18" w:rsidRPr="00113D18">
            <w:rPr>
              <w:noProof/>
            </w:rPr>
            <w:t>[56]</w:t>
          </w:r>
          <w:ins w:id="557" w:author="Michael" w:date="2015-10-02T17:15:00Z">
            <w:r w:rsidR="008B59B3">
              <w:fldChar w:fldCharType="end"/>
            </w:r>
          </w:ins>
          <w:customXmlInsRangeStart w:id="558" w:author="Michael" w:date="2015-10-02T17:15:00Z"/>
        </w:sdtContent>
      </w:sdt>
      <w:customXmlInsRangeEnd w:id="558"/>
      <w:ins w:id="559" w:author="Michael" w:date="2015-10-02T11:46:00Z">
        <w:r>
          <w:t xml:space="preserve">. </w:t>
        </w:r>
        <w:r w:rsidRPr="00DA3E5B">
          <w:t xml:space="preserve"> Based on such data, grouping can facilitate the RA process through waiving of testing, or to highlight issues that need additional testing. </w:t>
        </w:r>
      </w:ins>
      <w:ins w:id="560" w:author="Michael" w:date="2015-10-05T15:35:00Z">
        <w:r w:rsidR="00123975">
          <w:t>The approach</w:t>
        </w:r>
      </w:ins>
      <w:ins w:id="561" w:author="Michael" w:date="2015-10-02T11:46:00Z">
        <w:r w:rsidRPr="00DA3E5B">
          <w:t xml:space="preserve"> could </w:t>
        </w:r>
      </w:ins>
      <w:ins w:id="562" w:author="Michael" w:date="2015-10-05T15:35:00Z">
        <w:r w:rsidR="00123975">
          <w:t>also allow for</w:t>
        </w:r>
      </w:ins>
      <w:ins w:id="563" w:author="Michael" w:date="2015-10-02T11:46:00Z">
        <w:r w:rsidRPr="00DA3E5B">
          <w:t xml:space="preserve"> read-across between </w:t>
        </w:r>
      </w:ins>
      <w:ins w:id="564" w:author="Michael" w:date="2015-10-05T15:35:00Z">
        <w:r w:rsidR="00123975">
          <w:t>E</w:t>
        </w:r>
      </w:ins>
      <w:ins w:id="565" w:author="Michael" w:date="2015-10-02T11:46:00Z">
        <w:r w:rsidRPr="00DA3E5B">
          <w:t>MN and non-</w:t>
        </w:r>
      </w:ins>
      <w:ins w:id="566" w:author="Michael" w:date="2015-10-05T15:35:00Z">
        <w:r w:rsidR="00123975">
          <w:t>E</w:t>
        </w:r>
      </w:ins>
      <w:ins w:id="567" w:author="Michael" w:date="2015-10-02T11:46:00Z">
        <w:r w:rsidRPr="00DA3E5B">
          <w:t>MN, thus reducing testing and the use of experimental animals.</w:t>
        </w:r>
      </w:ins>
    </w:p>
    <w:p w14:paraId="03B5ECE9" w14:textId="77777777" w:rsidR="00A7558F" w:rsidRPr="00DF1DC1" w:rsidRDefault="00A7558F" w:rsidP="00CE1830">
      <w:pPr>
        <w:spacing w:after="0" w:line="240" w:lineRule="auto"/>
      </w:pPr>
    </w:p>
    <w:p w14:paraId="754E5F96" w14:textId="77777777" w:rsidR="00A7558F" w:rsidRPr="00DF1DC1" w:rsidRDefault="00A7558F" w:rsidP="00CE1830">
      <w:pPr>
        <w:numPr>
          <w:ilvl w:val="0"/>
          <w:numId w:val="9"/>
        </w:numPr>
        <w:spacing w:after="0" w:line="240" w:lineRule="auto"/>
        <w:rPr>
          <w:b/>
        </w:rPr>
      </w:pPr>
      <w:r w:rsidRPr="00DF1DC1">
        <w:rPr>
          <w:b/>
        </w:rPr>
        <w:t>Conclusion</w:t>
      </w:r>
    </w:p>
    <w:p w14:paraId="5AB5FF7E" w14:textId="77777777" w:rsidR="00A7558F" w:rsidRPr="00DF1DC1" w:rsidRDefault="00A7558F" w:rsidP="00CE1830">
      <w:pPr>
        <w:spacing w:after="0" w:line="240" w:lineRule="auto"/>
        <w:rPr>
          <w:b/>
        </w:rPr>
      </w:pPr>
    </w:p>
    <w:p w14:paraId="1FEE34CC" w14:textId="77777777" w:rsidR="00987B5C" w:rsidRPr="00DF1DC1" w:rsidRDefault="00A7558F" w:rsidP="00CE1830">
      <w:pPr>
        <w:numPr>
          <w:ilvl w:val="0"/>
          <w:numId w:val="9"/>
        </w:numPr>
        <w:spacing w:after="0" w:line="240" w:lineRule="auto"/>
        <w:rPr>
          <w:b/>
        </w:rPr>
      </w:pPr>
      <w:r w:rsidRPr="00DF1DC1">
        <w:rPr>
          <w:b/>
        </w:rPr>
        <w:t>Acknowledgements</w:t>
      </w:r>
    </w:p>
    <w:p w14:paraId="71736DD5" w14:textId="2F709163" w:rsidR="00987B5C" w:rsidRPr="00DF1DC1" w:rsidRDefault="00987B5C" w:rsidP="00D9642B">
      <w:pPr>
        <w:spacing w:after="0" w:line="240" w:lineRule="auto"/>
        <w:jc w:val="both"/>
        <w:rPr>
          <w:b/>
        </w:rPr>
      </w:pPr>
      <w:r w:rsidRPr="00DF1DC1">
        <w:t>This research was carried out under the SUN Project. Funding was also provided by COST MODENA to Michael Tsang as a short term scientific mission from University of Bordeaux to Ca’Foscari University in Venice, Italy. The authors would also like to thank the valuable input from Bas Bokkers, Wout Slob and Ilse Gosens for their contributions to dose-response modeling and toxicity reporting.</w:t>
      </w:r>
    </w:p>
    <w:p w14:paraId="4E03BD8A" w14:textId="77777777" w:rsidR="00987B5C" w:rsidRPr="00DF1DC1" w:rsidRDefault="00987B5C" w:rsidP="00CE1830">
      <w:pPr>
        <w:spacing w:after="0" w:line="240" w:lineRule="auto"/>
        <w:rPr>
          <w:b/>
        </w:rPr>
      </w:pPr>
    </w:p>
    <w:p w14:paraId="08BE21EF" w14:textId="2B89E997" w:rsidR="00987B5C" w:rsidRPr="00DF1DC1" w:rsidRDefault="00987B5C" w:rsidP="00CE1830">
      <w:pPr>
        <w:numPr>
          <w:ilvl w:val="0"/>
          <w:numId w:val="9"/>
        </w:numPr>
        <w:spacing w:after="0" w:line="240" w:lineRule="auto"/>
        <w:rPr>
          <w:b/>
        </w:rPr>
      </w:pPr>
      <w:r w:rsidRPr="00DF1DC1">
        <w:rPr>
          <w:b/>
        </w:rPr>
        <w:t>References</w:t>
      </w:r>
    </w:p>
    <w:sdt>
      <w:sdtPr>
        <w:rPr>
          <w:sz w:val="18"/>
          <w:szCs w:val="18"/>
        </w:rPr>
        <w:id w:val="-677418325"/>
        <w:docPartObj>
          <w:docPartGallery w:val="Bibliographies"/>
          <w:docPartUnique/>
        </w:docPartObj>
      </w:sdtPr>
      <w:sdtEndPr/>
      <w:sdtContent>
        <w:sdt>
          <w:sdtPr>
            <w:rPr>
              <w:sz w:val="18"/>
              <w:szCs w:val="18"/>
            </w:rPr>
            <w:id w:val="111145805"/>
            <w:bibliography/>
          </w:sdtPr>
          <w:sdtEndPr/>
          <w:sdtContent>
            <w:p w14:paraId="361FD9D9" w14:textId="77777777" w:rsidR="00113D18" w:rsidRPr="00023EFA" w:rsidRDefault="00E0519B" w:rsidP="00113D18">
              <w:pPr>
                <w:spacing w:after="0" w:line="240" w:lineRule="auto"/>
                <w:jc w:val="both"/>
                <w:rPr>
                  <w:noProof/>
                  <w:sz w:val="18"/>
                  <w:szCs w:val="18"/>
                </w:rPr>
              </w:pPr>
              <w:r w:rsidRPr="00023EFA">
                <w:rPr>
                  <w:sz w:val="18"/>
                  <w:szCs w:val="18"/>
                </w:rPr>
                <w:fldChar w:fldCharType="begin"/>
              </w:r>
              <w:r w:rsidRPr="00023EFA">
                <w:rPr>
                  <w:sz w:val="18"/>
                  <w:szCs w:val="18"/>
                </w:rPr>
                <w:instrText xml:space="preserve"> BIBLIOGRAPHY </w:instrText>
              </w:r>
              <w:r w:rsidRPr="00023EFA">
                <w:rPr>
                  <w:sz w:val="18"/>
                  <w:szCs w:val="18"/>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68"/>
                <w:gridCol w:w="8992"/>
              </w:tblGrid>
              <w:tr w:rsidR="00113D18" w:rsidRPr="00023EFA" w14:paraId="03322E13" w14:textId="77777777">
                <w:trPr>
                  <w:divId w:val="1565409122"/>
                  <w:tblCellSpacing w:w="15" w:type="dxa"/>
                </w:trPr>
                <w:tc>
                  <w:tcPr>
                    <w:tcW w:w="50" w:type="pct"/>
                    <w:hideMark/>
                  </w:tcPr>
                  <w:p w14:paraId="37C3E0A3" w14:textId="77777777" w:rsidR="00113D18" w:rsidRPr="00023EFA" w:rsidRDefault="00113D18" w:rsidP="00113D18">
                    <w:pPr>
                      <w:pStyle w:val="Bibliography"/>
                      <w:spacing w:after="0" w:line="240" w:lineRule="auto"/>
                      <w:jc w:val="both"/>
                      <w:rPr>
                        <w:noProof/>
                        <w:sz w:val="18"/>
                        <w:szCs w:val="18"/>
                      </w:rPr>
                    </w:pPr>
                    <w:r w:rsidRPr="00023EFA">
                      <w:rPr>
                        <w:noProof/>
                        <w:sz w:val="18"/>
                        <w:szCs w:val="18"/>
                      </w:rPr>
                      <w:t xml:space="preserve">[1] </w:t>
                    </w:r>
                  </w:p>
                </w:tc>
                <w:tc>
                  <w:tcPr>
                    <w:tcW w:w="0" w:type="auto"/>
                    <w:hideMark/>
                  </w:tcPr>
                  <w:p w14:paraId="708D98F7" w14:textId="77777777" w:rsidR="00113D18" w:rsidRPr="00023EFA" w:rsidRDefault="00113D18" w:rsidP="00113D18">
                    <w:pPr>
                      <w:pStyle w:val="Bibliography"/>
                      <w:spacing w:after="0" w:line="240" w:lineRule="auto"/>
                      <w:jc w:val="both"/>
                      <w:rPr>
                        <w:noProof/>
                        <w:sz w:val="18"/>
                        <w:szCs w:val="18"/>
                      </w:rPr>
                    </w:pPr>
                    <w:r w:rsidRPr="00023EFA">
                      <w:rPr>
                        <w:noProof/>
                        <w:sz w:val="18"/>
                        <w:szCs w:val="18"/>
                      </w:rPr>
                      <w:t>PRNewswire, "Global and China Titanium Dioxide Industry Report, 2014-2017," UBM PLC, 13 January 2015. [Online]. Available: www.prnewswire.com/news-releases/global-and-china-titanium-dioxide-industry-report-2014-2017-300077141.html. [Accessed 12 February 2015].</w:t>
                    </w:r>
                  </w:p>
                </w:tc>
              </w:tr>
              <w:tr w:rsidR="00113D18" w:rsidRPr="00023EFA" w14:paraId="395F148B" w14:textId="77777777">
                <w:trPr>
                  <w:divId w:val="1565409122"/>
                  <w:tblCellSpacing w:w="15" w:type="dxa"/>
                </w:trPr>
                <w:tc>
                  <w:tcPr>
                    <w:tcW w:w="50" w:type="pct"/>
                    <w:hideMark/>
                  </w:tcPr>
                  <w:p w14:paraId="371E4992" w14:textId="77777777" w:rsidR="00113D18" w:rsidRPr="00023EFA" w:rsidRDefault="00113D18" w:rsidP="00113D18">
                    <w:pPr>
                      <w:pStyle w:val="Bibliography"/>
                      <w:spacing w:after="0" w:line="240" w:lineRule="auto"/>
                      <w:jc w:val="both"/>
                      <w:rPr>
                        <w:noProof/>
                        <w:sz w:val="18"/>
                        <w:szCs w:val="18"/>
                      </w:rPr>
                    </w:pPr>
                    <w:r w:rsidRPr="00023EFA">
                      <w:rPr>
                        <w:noProof/>
                        <w:sz w:val="18"/>
                        <w:szCs w:val="18"/>
                      </w:rPr>
                      <w:t xml:space="preserve">[2] </w:t>
                    </w:r>
                  </w:p>
                </w:tc>
                <w:tc>
                  <w:tcPr>
                    <w:tcW w:w="0" w:type="auto"/>
                    <w:hideMark/>
                  </w:tcPr>
                  <w:p w14:paraId="1FF94880" w14:textId="77777777" w:rsidR="00113D18" w:rsidRPr="00023EFA" w:rsidRDefault="00113D18" w:rsidP="00113D18">
                    <w:pPr>
                      <w:pStyle w:val="Bibliography"/>
                      <w:spacing w:after="0" w:line="240" w:lineRule="auto"/>
                      <w:jc w:val="both"/>
                      <w:rPr>
                        <w:noProof/>
                        <w:sz w:val="18"/>
                        <w:szCs w:val="18"/>
                      </w:rPr>
                    </w:pPr>
                    <w:r w:rsidRPr="00023EFA">
                      <w:rPr>
                        <w:noProof/>
                        <w:sz w:val="18"/>
                        <w:szCs w:val="18"/>
                      </w:rPr>
                      <w:t xml:space="preserve">P. M. Hext, J. A. Tomenson and P. Thompson, "Titanium Dioxide: Inhalation Toxicology and Epidemiology," </w:t>
                    </w:r>
                    <w:r w:rsidRPr="00023EFA">
                      <w:rPr>
                        <w:i/>
                        <w:iCs/>
                        <w:noProof/>
                        <w:sz w:val="18"/>
                        <w:szCs w:val="18"/>
                      </w:rPr>
                      <w:t xml:space="preserve">The Annals of Occupational Hygiene, </w:t>
                    </w:r>
                    <w:r w:rsidRPr="00023EFA">
                      <w:rPr>
                        <w:noProof/>
                        <w:sz w:val="18"/>
                        <w:szCs w:val="18"/>
                      </w:rPr>
                      <w:t xml:space="preserve">vol. 49, no. 6, pp. 461-472, 2005. </w:t>
                    </w:r>
                  </w:p>
                </w:tc>
              </w:tr>
              <w:tr w:rsidR="00113D18" w:rsidRPr="00023EFA" w14:paraId="76E9EA12" w14:textId="77777777">
                <w:trPr>
                  <w:divId w:val="1565409122"/>
                  <w:tblCellSpacing w:w="15" w:type="dxa"/>
                </w:trPr>
                <w:tc>
                  <w:tcPr>
                    <w:tcW w:w="50" w:type="pct"/>
                    <w:hideMark/>
                  </w:tcPr>
                  <w:p w14:paraId="0FA3DB43" w14:textId="77777777" w:rsidR="00113D18" w:rsidRPr="00023EFA" w:rsidRDefault="00113D18" w:rsidP="00113D18">
                    <w:pPr>
                      <w:pStyle w:val="Bibliography"/>
                      <w:spacing w:after="0" w:line="240" w:lineRule="auto"/>
                      <w:jc w:val="both"/>
                      <w:rPr>
                        <w:noProof/>
                        <w:sz w:val="18"/>
                        <w:szCs w:val="18"/>
                      </w:rPr>
                    </w:pPr>
                    <w:r w:rsidRPr="00023EFA">
                      <w:rPr>
                        <w:noProof/>
                        <w:sz w:val="18"/>
                        <w:szCs w:val="18"/>
                      </w:rPr>
                      <w:t xml:space="preserve">[3] </w:t>
                    </w:r>
                  </w:p>
                </w:tc>
                <w:tc>
                  <w:tcPr>
                    <w:tcW w:w="0" w:type="auto"/>
                    <w:hideMark/>
                  </w:tcPr>
                  <w:p w14:paraId="1C1F46C0" w14:textId="77777777" w:rsidR="00113D18" w:rsidRPr="00023EFA" w:rsidRDefault="00113D18" w:rsidP="00113D18">
                    <w:pPr>
                      <w:pStyle w:val="Bibliography"/>
                      <w:spacing w:after="0" w:line="240" w:lineRule="auto"/>
                      <w:jc w:val="both"/>
                      <w:rPr>
                        <w:noProof/>
                        <w:sz w:val="18"/>
                        <w:szCs w:val="18"/>
                      </w:rPr>
                    </w:pPr>
                    <w:r w:rsidRPr="00023EFA">
                      <w:rPr>
                        <w:noProof/>
                        <w:sz w:val="18"/>
                        <w:szCs w:val="18"/>
                      </w:rPr>
                      <w:t>United States Environmental Protection Agency, "State of The Science Literature Review: Nano Titanium Dioxide Environmental Matters," United States Environmental Protection Agency, Washington, D.C., 2010.</w:t>
                    </w:r>
                  </w:p>
                </w:tc>
              </w:tr>
              <w:tr w:rsidR="00113D18" w:rsidRPr="00023EFA" w14:paraId="2F85F770" w14:textId="77777777">
                <w:trPr>
                  <w:divId w:val="1565409122"/>
                  <w:tblCellSpacing w:w="15" w:type="dxa"/>
                </w:trPr>
                <w:tc>
                  <w:tcPr>
                    <w:tcW w:w="50" w:type="pct"/>
                    <w:hideMark/>
                  </w:tcPr>
                  <w:p w14:paraId="06C5A8D5" w14:textId="77777777" w:rsidR="00113D18" w:rsidRPr="00023EFA" w:rsidRDefault="00113D18" w:rsidP="00113D18">
                    <w:pPr>
                      <w:pStyle w:val="Bibliography"/>
                      <w:spacing w:after="0" w:line="240" w:lineRule="auto"/>
                      <w:jc w:val="both"/>
                      <w:rPr>
                        <w:noProof/>
                        <w:sz w:val="18"/>
                        <w:szCs w:val="18"/>
                      </w:rPr>
                    </w:pPr>
                    <w:r w:rsidRPr="00023EFA">
                      <w:rPr>
                        <w:noProof/>
                        <w:sz w:val="18"/>
                        <w:szCs w:val="18"/>
                      </w:rPr>
                      <w:t xml:space="preserve">[4] </w:t>
                    </w:r>
                  </w:p>
                </w:tc>
                <w:tc>
                  <w:tcPr>
                    <w:tcW w:w="0" w:type="auto"/>
                    <w:hideMark/>
                  </w:tcPr>
                  <w:p w14:paraId="67EAA342" w14:textId="77777777" w:rsidR="00113D18" w:rsidRPr="00023EFA" w:rsidRDefault="00113D18" w:rsidP="00113D18">
                    <w:pPr>
                      <w:pStyle w:val="Bibliography"/>
                      <w:spacing w:after="0" w:line="240" w:lineRule="auto"/>
                      <w:jc w:val="both"/>
                      <w:rPr>
                        <w:noProof/>
                        <w:sz w:val="18"/>
                        <w:szCs w:val="18"/>
                      </w:rPr>
                    </w:pPr>
                    <w:r w:rsidRPr="00023EFA">
                      <w:rPr>
                        <w:noProof/>
                        <w:sz w:val="18"/>
                        <w:szCs w:val="18"/>
                      </w:rPr>
                      <w:t>United States Geological Survey, "2012 Minerals Yearbook: Titanium," United States Department of the Interior, Washington D.C., 2014.</w:t>
                    </w:r>
                  </w:p>
                </w:tc>
              </w:tr>
              <w:tr w:rsidR="00113D18" w:rsidRPr="00023EFA" w14:paraId="72C042C7" w14:textId="77777777">
                <w:trPr>
                  <w:divId w:val="1565409122"/>
                  <w:tblCellSpacing w:w="15" w:type="dxa"/>
                </w:trPr>
                <w:tc>
                  <w:tcPr>
                    <w:tcW w:w="50" w:type="pct"/>
                    <w:hideMark/>
                  </w:tcPr>
                  <w:p w14:paraId="41726312" w14:textId="77777777" w:rsidR="00113D18" w:rsidRPr="00023EFA" w:rsidRDefault="00113D18" w:rsidP="00113D18">
                    <w:pPr>
                      <w:pStyle w:val="Bibliography"/>
                      <w:spacing w:after="0" w:line="240" w:lineRule="auto"/>
                      <w:jc w:val="both"/>
                      <w:rPr>
                        <w:noProof/>
                        <w:sz w:val="18"/>
                        <w:szCs w:val="18"/>
                      </w:rPr>
                    </w:pPr>
                    <w:r w:rsidRPr="00023EFA">
                      <w:rPr>
                        <w:noProof/>
                        <w:sz w:val="18"/>
                        <w:szCs w:val="18"/>
                      </w:rPr>
                      <w:t xml:space="preserve">[5] </w:t>
                    </w:r>
                  </w:p>
                </w:tc>
                <w:tc>
                  <w:tcPr>
                    <w:tcW w:w="0" w:type="auto"/>
                    <w:hideMark/>
                  </w:tcPr>
                  <w:p w14:paraId="5C4F8C25" w14:textId="77777777" w:rsidR="00113D18" w:rsidRPr="00023EFA" w:rsidRDefault="00113D18" w:rsidP="00113D18">
                    <w:pPr>
                      <w:pStyle w:val="Bibliography"/>
                      <w:spacing w:after="0" w:line="240" w:lineRule="auto"/>
                      <w:jc w:val="both"/>
                      <w:rPr>
                        <w:noProof/>
                        <w:sz w:val="18"/>
                        <w:szCs w:val="18"/>
                      </w:rPr>
                    </w:pPr>
                    <w:r w:rsidRPr="00023EFA">
                      <w:rPr>
                        <w:noProof/>
                        <w:sz w:val="18"/>
                        <w:szCs w:val="18"/>
                      </w:rPr>
                      <w:t xml:space="preserve">A. G. Agrios and P. Pichat, "State of the art and perspectives on materials and applications of photocatalysis over TiO2," </w:t>
                    </w:r>
                    <w:r w:rsidRPr="00023EFA">
                      <w:rPr>
                        <w:i/>
                        <w:iCs/>
                        <w:noProof/>
                        <w:sz w:val="18"/>
                        <w:szCs w:val="18"/>
                      </w:rPr>
                      <w:t xml:space="preserve">Journal of Applied Electrochemistry, </w:t>
                    </w:r>
                    <w:r w:rsidRPr="00023EFA">
                      <w:rPr>
                        <w:noProof/>
                        <w:sz w:val="18"/>
                        <w:szCs w:val="18"/>
                      </w:rPr>
                      <w:t xml:space="preserve">vol. 35, pp. 655-663, 2005. </w:t>
                    </w:r>
                  </w:p>
                </w:tc>
              </w:tr>
              <w:tr w:rsidR="00113D18" w:rsidRPr="00023EFA" w14:paraId="3742C5CE" w14:textId="77777777">
                <w:trPr>
                  <w:divId w:val="1565409122"/>
                  <w:tblCellSpacing w:w="15" w:type="dxa"/>
                </w:trPr>
                <w:tc>
                  <w:tcPr>
                    <w:tcW w:w="50" w:type="pct"/>
                    <w:hideMark/>
                  </w:tcPr>
                  <w:p w14:paraId="54CEB63E" w14:textId="77777777" w:rsidR="00113D18" w:rsidRPr="00023EFA" w:rsidRDefault="00113D18" w:rsidP="00113D18">
                    <w:pPr>
                      <w:pStyle w:val="Bibliography"/>
                      <w:spacing w:after="0" w:line="240" w:lineRule="auto"/>
                      <w:jc w:val="both"/>
                      <w:rPr>
                        <w:noProof/>
                        <w:sz w:val="18"/>
                        <w:szCs w:val="18"/>
                      </w:rPr>
                    </w:pPr>
                    <w:r w:rsidRPr="00023EFA">
                      <w:rPr>
                        <w:noProof/>
                        <w:sz w:val="18"/>
                        <w:szCs w:val="18"/>
                      </w:rPr>
                      <w:lastRenderedPageBreak/>
                      <w:t xml:space="preserve">[6] </w:t>
                    </w:r>
                  </w:p>
                </w:tc>
                <w:tc>
                  <w:tcPr>
                    <w:tcW w:w="0" w:type="auto"/>
                    <w:hideMark/>
                  </w:tcPr>
                  <w:p w14:paraId="19323C5F" w14:textId="77777777" w:rsidR="00113D18" w:rsidRPr="00023EFA" w:rsidRDefault="00113D18" w:rsidP="00113D18">
                    <w:pPr>
                      <w:pStyle w:val="Bibliography"/>
                      <w:spacing w:after="0" w:line="240" w:lineRule="auto"/>
                      <w:jc w:val="both"/>
                      <w:rPr>
                        <w:noProof/>
                        <w:sz w:val="18"/>
                        <w:szCs w:val="18"/>
                      </w:rPr>
                    </w:pPr>
                    <w:r w:rsidRPr="00023EFA">
                      <w:rPr>
                        <w:noProof/>
                        <w:sz w:val="18"/>
                        <w:szCs w:val="18"/>
                      </w:rPr>
                      <w:t xml:space="preserve">X. Chen and S. S. Mao, "Titanium dioxide nanomaterials: synthesis, properties, modifications, and applications," </w:t>
                    </w:r>
                    <w:r w:rsidRPr="00023EFA">
                      <w:rPr>
                        <w:i/>
                        <w:iCs/>
                        <w:noProof/>
                        <w:sz w:val="18"/>
                        <w:szCs w:val="18"/>
                      </w:rPr>
                      <w:t xml:space="preserve">Chemical reviews, </w:t>
                    </w:r>
                    <w:r w:rsidRPr="00023EFA">
                      <w:rPr>
                        <w:noProof/>
                        <w:sz w:val="18"/>
                        <w:szCs w:val="18"/>
                      </w:rPr>
                      <w:t xml:space="preserve">vol. 107, no. 7, pp. 2891-2959, 207. </w:t>
                    </w:r>
                  </w:p>
                </w:tc>
              </w:tr>
              <w:tr w:rsidR="00113D18" w:rsidRPr="00023EFA" w14:paraId="0AEC9A1C" w14:textId="77777777">
                <w:trPr>
                  <w:divId w:val="1565409122"/>
                  <w:tblCellSpacing w:w="15" w:type="dxa"/>
                </w:trPr>
                <w:tc>
                  <w:tcPr>
                    <w:tcW w:w="50" w:type="pct"/>
                    <w:hideMark/>
                  </w:tcPr>
                  <w:p w14:paraId="17AB39A5" w14:textId="77777777" w:rsidR="00113D18" w:rsidRPr="00023EFA" w:rsidRDefault="00113D18" w:rsidP="00113D18">
                    <w:pPr>
                      <w:pStyle w:val="Bibliography"/>
                      <w:spacing w:after="0" w:line="240" w:lineRule="auto"/>
                      <w:jc w:val="both"/>
                      <w:rPr>
                        <w:noProof/>
                        <w:sz w:val="18"/>
                        <w:szCs w:val="18"/>
                      </w:rPr>
                    </w:pPr>
                    <w:r w:rsidRPr="00023EFA">
                      <w:rPr>
                        <w:noProof/>
                        <w:sz w:val="18"/>
                        <w:szCs w:val="18"/>
                      </w:rPr>
                      <w:t xml:space="preserve">[7] </w:t>
                    </w:r>
                  </w:p>
                </w:tc>
                <w:tc>
                  <w:tcPr>
                    <w:tcW w:w="0" w:type="auto"/>
                    <w:hideMark/>
                  </w:tcPr>
                  <w:p w14:paraId="1ECF1F33" w14:textId="77777777" w:rsidR="00113D18" w:rsidRPr="00023EFA" w:rsidRDefault="00113D18" w:rsidP="00113D18">
                    <w:pPr>
                      <w:pStyle w:val="Bibliography"/>
                      <w:spacing w:after="0" w:line="240" w:lineRule="auto"/>
                      <w:jc w:val="both"/>
                      <w:rPr>
                        <w:noProof/>
                        <w:sz w:val="18"/>
                        <w:szCs w:val="18"/>
                      </w:rPr>
                    </w:pPr>
                    <w:r w:rsidRPr="00023EFA">
                      <w:rPr>
                        <w:noProof/>
                        <w:sz w:val="18"/>
                        <w:szCs w:val="18"/>
                      </w:rPr>
                      <w:t xml:space="preserve">F. Piccinno, F. Gottschalk, S. Seeger and B. Nowack, "Industrial production quantities and uses of ten engineered nanomaterials in Europe and the world," </w:t>
                    </w:r>
                    <w:r w:rsidRPr="00023EFA">
                      <w:rPr>
                        <w:i/>
                        <w:iCs/>
                        <w:noProof/>
                        <w:sz w:val="18"/>
                        <w:szCs w:val="18"/>
                      </w:rPr>
                      <w:t xml:space="preserve">Journal of Nanoparticle Research, </w:t>
                    </w:r>
                    <w:r w:rsidRPr="00023EFA">
                      <w:rPr>
                        <w:noProof/>
                        <w:sz w:val="18"/>
                        <w:szCs w:val="18"/>
                      </w:rPr>
                      <w:t xml:space="preserve">vol. 14, no. 9, pp. 1-11, 2012. </w:t>
                    </w:r>
                  </w:p>
                </w:tc>
              </w:tr>
              <w:tr w:rsidR="00113D18" w:rsidRPr="00023EFA" w14:paraId="0C244831" w14:textId="77777777">
                <w:trPr>
                  <w:divId w:val="1565409122"/>
                  <w:tblCellSpacing w:w="15" w:type="dxa"/>
                </w:trPr>
                <w:tc>
                  <w:tcPr>
                    <w:tcW w:w="50" w:type="pct"/>
                    <w:hideMark/>
                  </w:tcPr>
                  <w:p w14:paraId="31E0C897" w14:textId="77777777" w:rsidR="00113D18" w:rsidRPr="00023EFA" w:rsidRDefault="00113D18" w:rsidP="00113D18">
                    <w:pPr>
                      <w:pStyle w:val="Bibliography"/>
                      <w:spacing w:after="0" w:line="240" w:lineRule="auto"/>
                      <w:jc w:val="both"/>
                      <w:rPr>
                        <w:noProof/>
                        <w:sz w:val="18"/>
                        <w:szCs w:val="18"/>
                      </w:rPr>
                    </w:pPr>
                    <w:r w:rsidRPr="00023EFA">
                      <w:rPr>
                        <w:noProof/>
                        <w:sz w:val="18"/>
                        <w:szCs w:val="18"/>
                      </w:rPr>
                      <w:t xml:space="preserve">[8] </w:t>
                    </w:r>
                  </w:p>
                </w:tc>
                <w:tc>
                  <w:tcPr>
                    <w:tcW w:w="0" w:type="auto"/>
                    <w:hideMark/>
                  </w:tcPr>
                  <w:p w14:paraId="177C06F9" w14:textId="77777777" w:rsidR="00113D18" w:rsidRPr="00023EFA" w:rsidRDefault="00113D18" w:rsidP="00113D18">
                    <w:pPr>
                      <w:pStyle w:val="Bibliography"/>
                      <w:spacing w:after="0" w:line="240" w:lineRule="auto"/>
                      <w:jc w:val="both"/>
                      <w:rPr>
                        <w:noProof/>
                        <w:sz w:val="18"/>
                        <w:szCs w:val="18"/>
                      </w:rPr>
                    </w:pPr>
                    <w:r w:rsidRPr="00023EFA">
                      <w:rPr>
                        <w:noProof/>
                        <w:sz w:val="18"/>
                        <w:szCs w:val="18"/>
                      </w:rPr>
                      <w:t xml:space="preserve">C. O. Hendren, X. Mesnard, J. Droge and M. R. Weisner, "Estimating Production Data for Five Engineered Nanomaterials As A Basis for Exposure Assessment," </w:t>
                    </w:r>
                    <w:r w:rsidRPr="00023EFA">
                      <w:rPr>
                        <w:i/>
                        <w:iCs/>
                        <w:noProof/>
                        <w:sz w:val="18"/>
                        <w:szCs w:val="18"/>
                      </w:rPr>
                      <w:t xml:space="preserve">Environmental Science and Technology, </w:t>
                    </w:r>
                    <w:r w:rsidRPr="00023EFA">
                      <w:rPr>
                        <w:noProof/>
                        <w:sz w:val="18"/>
                        <w:szCs w:val="18"/>
                      </w:rPr>
                      <w:t xml:space="preserve">vol. 45, pp. 2562-2569, 2011. </w:t>
                    </w:r>
                  </w:p>
                </w:tc>
              </w:tr>
              <w:tr w:rsidR="00113D18" w:rsidRPr="00023EFA" w14:paraId="096AF97E" w14:textId="77777777">
                <w:trPr>
                  <w:divId w:val="1565409122"/>
                  <w:tblCellSpacing w:w="15" w:type="dxa"/>
                </w:trPr>
                <w:tc>
                  <w:tcPr>
                    <w:tcW w:w="50" w:type="pct"/>
                    <w:hideMark/>
                  </w:tcPr>
                  <w:p w14:paraId="66F22916" w14:textId="77777777" w:rsidR="00113D18" w:rsidRPr="00023EFA" w:rsidRDefault="00113D18" w:rsidP="00113D18">
                    <w:pPr>
                      <w:pStyle w:val="Bibliography"/>
                      <w:spacing w:after="0" w:line="240" w:lineRule="auto"/>
                      <w:jc w:val="both"/>
                      <w:rPr>
                        <w:noProof/>
                        <w:sz w:val="18"/>
                        <w:szCs w:val="18"/>
                      </w:rPr>
                    </w:pPr>
                    <w:r w:rsidRPr="00023EFA">
                      <w:rPr>
                        <w:noProof/>
                        <w:sz w:val="18"/>
                        <w:szCs w:val="18"/>
                      </w:rPr>
                      <w:t xml:space="preserve">[9] </w:t>
                    </w:r>
                  </w:p>
                </w:tc>
                <w:tc>
                  <w:tcPr>
                    <w:tcW w:w="0" w:type="auto"/>
                    <w:hideMark/>
                  </w:tcPr>
                  <w:p w14:paraId="731F0E0D" w14:textId="77777777" w:rsidR="00113D18" w:rsidRPr="00023EFA" w:rsidRDefault="00113D18" w:rsidP="00113D18">
                    <w:pPr>
                      <w:pStyle w:val="Bibliography"/>
                      <w:spacing w:after="0" w:line="240" w:lineRule="auto"/>
                      <w:jc w:val="both"/>
                      <w:rPr>
                        <w:noProof/>
                        <w:sz w:val="18"/>
                        <w:szCs w:val="18"/>
                      </w:rPr>
                    </w:pPr>
                    <w:r w:rsidRPr="00023EFA">
                      <w:rPr>
                        <w:noProof/>
                        <w:sz w:val="18"/>
                        <w:szCs w:val="18"/>
                      </w:rPr>
                      <w:t xml:space="preserve">C. O. Robichaud, A. E. Uyar, M. R. Darby and M. R. Weisner, "Estimates of upper bounds and trends in nano-tio2 production as a basis for exposure assessment," </w:t>
                    </w:r>
                    <w:r w:rsidRPr="00023EFA">
                      <w:rPr>
                        <w:i/>
                        <w:iCs/>
                        <w:noProof/>
                        <w:sz w:val="18"/>
                        <w:szCs w:val="18"/>
                      </w:rPr>
                      <w:t xml:space="preserve">Environmental Science and Technology, </w:t>
                    </w:r>
                    <w:r w:rsidRPr="00023EFA">
                      <w:rPr>
                        <w:noProof/>
                        <w:sz w:val="18"/>
                        <w:szCs w:val="18"/>
                      </w:rPr>
                      <w:t xml:space="preserve">vol. 43, no. 12, pp. 4227-4233, 2009. </w:t>
                    </w:r>
                  </w:p>
                </w:tc>
              </w:tr>
              <w:tr w:rsidR="00113D18" w:rsidRPr="00023EFA" w14:paraId="62727059" w14:textId="77777777">
                <w:trPr>
                  <w:divId w:val="1565409122"/>
                  <w:tblCellSpacing w:w="15" w:type="dxa"/>
                </w:trPr>
                <w:tc>
                  <w:tcPr>
                    <w:tcW w:w="50" w:type="pct"/>
                    <w:hideMark/>
                  </w:tcPr>
                  <w:p w14:paraId="67F2187C" w14:textId="77777777" w:rsidR="00113D18" w:rsidRPr="00023EFA" w:rsidRDefault="00113D18" w:rsidP="00113D18">
                    <w:pPr>
                      <w:pStyle w:val="Bibliography"/>
                      <w:spacing w:after="0" w:line="240" w:lineRule="auto"/>
                      <w:jc w:val="both"/>
                      <w:rPr>
                        <w:noProof/>
                        <w:sz w:val="18"/>
                        <w:szCs w:val="18"/>
                      </w:rPr>
                    </w:pPr>
                    <w:r w:rsidRPr="00023EFA">
                      <w:rPr>
                        <w:noProof/>
                        <w:sz w:val="18"/>
                        <w:szCs w:val="18"/>
                      </w:rPr>
                      <w:t xml:space="preserve">[10] </w:t>
                    </w:r>
                  </w:p>
                </w:tc>
                <w:tc>
                  <w:tcPr>
                    <w:tcW w:w="0" w:type="auto"/>
                    <w:hideMark/>
                  </w:tcPr>
                  <w:p w14:paraId="4DA23259" w14:textId="77777777" w:rsidR="00113D18" w:rsidRPr="00023EFA" w:rsidRDefault="00113D18" w:rsidP="00113D18">
                    <w:pPr>
                      <w:pStyle w:val="Bibliography"/>
                      <w:spacing w:after="0" w:line="240" w:lineRule="auto"/>
                      <w:jc w:val="both"/>
                      <w:rPr>
                        <w:noProof/>
                        <w:sz w:val="18"/>
                        <w:szCs w:val="18"/>
                      </w:rPr>
                    </w:pPr>
                    <w:r w:rsidRPr="00023EFA">
                      <w:rPr>
                        <w:noProof/>
                        <w:sz w:val="18"/>
                        <w:szCs w:val="18"/>
                      </w:rPr>
                      <w:t>United States National Institute for Occupational Safety and Health, "Occupational Exposure to Titanium Dioxide," United States Centers for Disease Control and Prevention, Washington, 2011.</w:t>
                    </w:r>
                  </w:p>
                </w:tc>
              </w:tr>
              <w:tr w:rsidR="00113D18" w:rsidRPr="00023EFA" w14:paraId="4B5C1A7A" w14:textId="77777777">
                <w:trPr>
                  <w:divId w:val="1565409122"/>
                  <w:tblCellSpacing w:w="15" w:type="dxa"/>
                </w:trPr>
                <w:tc>
                  <w:tcPr>
                    <w:tcW w:w="50" w:type="pct"/>
                    <w:hideMark/>
                  </w:tcPr>
                  <w:p w14:paraId="5B4CF560" w14:textId="77777777" w:rsidR="00113D18" w:rsidRPr="00023EFA" w:rsidRDefault="00113D18" w:rsidP="00113D18">
                    <w:pPr>
                      <w:pStyle w:val="Bibliography"/>
                      <w:spacing w:after="0" w:line="240" w:lineRule="auto"/>
                      <w:jc w:val="both"/>
                      <w:rPr>
                        <w:noProof/>
                        <w:sz w:val="18"/>
                        <w:szCs w:val="18"/>
                      </w:rPr>
                    </w:pPr>
                    <w:r w:rsidRPr="00023EFA">
                      <w:rPr>
                        <w:noProof/>
                        <w:sz w:val="18"/>
                        <w:szCs w:val="18"/>
                      </w:rPr>
                      <w:t xml:space="preserve">[11] </w:t>
                    </w:r>
                  </w:p>
                </w:tc>
                <w:tc>
                  <w:tcPr>
                    <w:tcW w:w="0" w:type="auto"/>
                    <w:hideMark/>
                  </w:tcPr>
                  <w:p w14:paraId="326E450F" w14:textId="77777777" w:rsidR="00113D18" w:rsidRPr="00023EFA" w:rsidRDefault="00113D18" w:rsidP="00113D18">
                    <w:pPr>
                      <w:pStyle w:val="Bibliography"/>
                      <w:spacing w:after="0" w:line="240" w:lineRule="auto"/>
                      <w:jc w:val="both"/>
                      <w:rPr>
                        <w:noProof/>
                        <w:sz w:val="18"/>
                        <w:szCs w:val="18"/>
                      </w:rPr>
                    </w:pPr>
                    <w:r w:rsidRPr="00023EFA">
                      <w:rPr>
                        <w:noProof/>
                        <w:sz w:val="18"/>
                        <w:szCs w:val="18"/>
                      </w:rPr>
                      <w:t>OECD, European Commission, "Series on the safety of manufactured nanomaterials No. 33: Important issues on risk assessment of manufactured nanomaterials," OECD, Paris, 2012.</w:t>
                    </w:r>
                  </w:p>
                </w:tc>
              </w:tr>
              <w:tr w:rsidR="00113D18" w:rsidRPr="00023EFA" w14:paraId="6B1BC442" w14:textId="77777777">
                <w:trPr>
                  <w:divId w:val="1565409122"/>
                  <w:tblCellSpacing w:w="15" w:type="dxa"/>
                </w:trPr>
                <w:tc>
                  <w:tcPr>
                    <w:tcW w:w="50" w:type="pct"/>
                    <w:hideMark/>
                  </w:tcPr>
                  <w:p w14:paraId="2770A5D8" w14:textId="77777777" w:rsidR="00113D18" w:rsidRPr="00023EFA" w:rsidRDefault="00113D18" w:rsidP="00113D18">
                    <w:pPr>
                      <w:pStyle w:val="Bibliography"/>
                      <w:spacing w:after="0" w:line="240" w:lineRule="auto"/>
                      <w:jc w:val="both"/>
                      <w:rPr>
                        <w:noProof/>
                        <w:sz w:val="18"/>
                        <w:szCs w:val="18"/>
                      </w:rPr>
                    </w:pPr>
                    <w:r w:rsidRPr="00023EFA">
                      <w:rPr>
                        <w:noProof/>
                        <w:sz w:val="18"/>
                        <w:szCs w:val="18"/>
                      </w:rPr>
                      <w:t xml:space="preserve">[12] </w:t>
                    </w:r>
                  </w:p>
                </w:tc>
                <w:tc>
                  <w:tcPr>
                    <w:tcW w:w="0" w:type="auto"/>
                    <w:hideMark/>
                  </w:tcPr>
                  <w:p w14:paraId="27971C0C" w14:textId="77777777" w:rsidR="00113D18" w:rsidRPr="00023EFA" w:rsidRDefault="00113D18" w:rsidP="00113D18">
                    <w:pPr>
                      <w:pStyle w:val="Bibliography"/>
                      <w:spacing w:after="0" w:line="240" w:lineRule="auto"/>
                      <w:jc w:val="both"/>
                      <w:rPr>
                        <w:noProof/>
                        <w:sz w:val="18"/>
                        <w:szCs w:val="18"/>
                      </w:rPr>
                    </w:pPr>
                    <w:r w:rsidRPr="00023EFA">
                      <w:rPr>
                        <w:noProof/>
                        <w:sz w:val="18"/>
                        <w:szCs w:val="18"/>
                      </w:rPr>
                      <w:t>EFSA, "Opinion on the potential risks arising from nanoscience and nanotechnologies on food and feed safety," European Food Safety Authority, Brussels, 2010.</w:t>
                    </w:r>
                  </w:p>
                </w:tc>
              </w:tr>
              <w:tr w:rsidR="00113D18" w:rsidRPr="00023EFA" w14:paraId="6886E8E1" w14:textId="77777777">
                <w:trPr>
                  <w:divId w:val="1565409122"/>
                  <w:tblCellSpacing w:w="15" w:type="dxa"/>
                </w:trPr>
                <w:tc>
                  <w:tcPr>
                    <w:tcW w:w="50" w:type="pct"/>
                    <w:hideMark/>
                  </w:tcPr>
                  <w:p w14:paraId="23451842" w14:textId="77777777" w:rsidR="00113D18" w:rsidRPr="00023EFA" w:rsidRDefault="00113D18" w:rsidP="00113D18">
                    <w:pPr>
                      <w:pStyle w:val="Bibliography"/>
                      <w:spacing w:after="0" w:line="240" w:lineRule="auto"/>
                      <w:jc w:val="both"/>
                      <w:rPr>
                        <w:noProof/>
                        <w:sz w:val="18"/>
                        <w:szCs w:val="18"/>
                      </w:rPr>
                    </w:pPr>
                    <w:r w:rsidRPr="00023EFA">
                      <w:rPr>
                        <w:noProof/>
                        <w:sz w:val="18"/>
                        <w:szCs w:val="18"/>
                      </w:rPr>
                      <w:t xml:space="preserve">[13] </w:t>
                    </w:r>
                  </w:p>
                </w:tc>
                <w:tc>
                  <w:tcPr>
                    <w:tcW w:w="0" w:type="auto"/>
                    <w:hideMark/>
                  </w:tcPr>
                  <w:p w14:paraId="2CC04E41" w14:textId="77777777" w:rsidR="00113D18" w:rsidRPr="00023EFA" w:rsidRDefault="00113D18" w:rsidP="00113D18">
                    <w:pPr>
                      <w:pStyle w:val="Bibliography"/>
                      <w:spacing w:after="0" w:line="240" w:lineRule="auto"/>
                      <w:jc w:val="both"/>
                      <w:rPr>
                        <w:noProof/>
                        <w:sz w:val="18"/>
                        <w:szCs w:val="18"/>
                      </w:rPr>
                    </w:pPr>
                    <w:r w:rsidRPr="00023EFA">
                      <w:rPr>
                        <w:noProof/>
                        <w:sz w:val="18"/>
                        <w:szCs w:val="18"/>
                      </w:rPr>
                      <w:t xml:space="preserve">V. Stone, S. Pozzi-Mucelli, L. Tran, K. Aschberger, S. Sabella, U. Vogel, C. Poland, T. Balharry, S. Fernandes, S. Gottardo, S. Hankin, M. Hartl, N. Hartmann, D. Hristozov, K. Hund-Rinke, H. Johnston, A. Marcomini, O. Panzer, D. Roncato, A. T. Saber, H. Wallin and J. J. Scott-Fordsmand, "Research prioritization to deliver an intelligent testing strategy for the human and environmental safety of nanomaterials," </w:t>
                    </w:r>
                    <w:r w:rsidRPr="00023EFA">
                      <w:rPr>
                        <w:i/>
                        <w:iCs/>
                        <w:noProof/>
                        <w:sz w:val="18"/>
                        <w:szCs w:val="18"/>
                      </w:rPr>
                      <w:t xml:space="preserve">Particle and Fiber Toxicology, </w:t>
                    </w:r>
                    <w:r w:rsidRPr="00023EFA">
                      <w:rPr>
                        <w:noProof/>
                        <w:sz w:val="18"/>
                        <w:szCs w:val="18"/>
                      </w:rPr>
                      <w:t xml:space="preserve">vol. 11, no. 1, pp. 1-11, 2014. </w:t>
                    </w:r>
                  </w:p>
                </w:tc>
              </w:tr>
              <w:tr w:rsidR="00113D18" w:rsidRPr="00023EFA" w14:paraId="27BF6280" w14:textId="77777777">
                <w:trPr>
                  <w:divId w:val="1565409122"/>
                  <w:tblCellSpacing w:w="15" w:type="dxa"/>
                </w:trPr>
                <w:tc>
                  <w:tcPr>
                    <w:tcW w:w="50" w:type="pct"/>
                    <w:hideMark/>
                  </w:tcPr>
                  <w:p w14:paraId="1AA0F4B4" w14:textId="77777777" w:rsidR="00113D18" w:rsidRPr="00023EFA" w:rsidRDefault="00113D18" w:rsidP="00113D18">
                    <w:pPr>
                      <w:pStyle w:val="Bibliography"/>
                      <w:spacing w:after="0" w:line="240" w:lineRule="auto"/>
                      <w:jc w:val="both"/>
                      <w:rPr>
                        <w:noProof/>
                        <w:sz w:val="18"/>
                        <w:szCs w:val="18"/>
                      </w:rPr>
                    </w:pPr>
                    <w:r w:rsidRPr="00023EFA">
                      <w:rPr>
                        <w:noProof/>
                        <w:sz w:val="18"/>
                        <w:szCs w:val="18"/>
                      </w:rPr>
                      <w:t xml:space="preserve">[14] </w:t>
                    </w:r>
                  </w:p>
                </w:tc>
                <w:tc>
                  <w:tcPr>
                    <w:tcW w:w="0" w:type="auto"/>
                    <w:hideMark/>
                  </w:tcPr>
                  <w:p w14:paraId="2BD865A0" w14:textId="77777777" w:rsidR="00113D18" w:rsidRPr="00023EFA" w:rsidRDefault="00113D18" w:rsidP="00113D18">
                    <w:pPr>
                      <w:pStyle w:val="Bibliography"/>
                      <w:spacing w:after="0" w:line="240" w:lineRule="auto"/>
                      <w:jc w:val="both"/>
                      <w:rPr>
                        <w:noProof/>
                        <w:sz w:val="18"/>
                        <w:szCs w:val="18"/>
                      </w:rPr>
                    </w:pPr>
                    <w:r w:rsidRPr="00023EFA">
                      <w:rPr>
                        <w:noProof/>
                        <w:sz w:val="18"/>
                        <w:szCs w:val="18"/>
                      </w:rPr>
                      <w:t xml:space="preserve">C. van Leeuwen and T. Vermeire, Risk assessment of chemicals: An introduction, Dordrecht: Springer, 2007. </w:t>
                    </w:r>
                  </w:p>
                </w:tc>
              </w:tr>
              <w:tr w:rsidR="00113D18" w:rsidRPr="00023EFA" w14:paraId="7B40AF39" w14:textId="77777777">
                <w:trPr>
                  <w:divId w:val="1565409122"/>
                  <w:tblCellSpacing w:w="15" w:type="dxa"/>
                </w:trPr>
                <w:tc>
                  <w:tcPr>
                    <w:tcW w:w="50" w:type="pct"/>
                    <w:hideMark/>
                  </w:tcPr>
                  <w:p w14:paraId="743284E4" w14:textId="77777777" w:rsidR="00113D18" w:rsidRPr="00023EFA" w:rsidRDefault="00113D18" w:rsidP="00113D18">
                    <w:pPr>
                      <w:pStyle w:val="Bibliography"/>
                      <w:spacing w:after="0" w:line="240" w:lineRule="auto"/>
                      <w:jc w:val="both"/>
                      <w:rPr>
                        <w:noProof/>
                        <w:sz w:val="18"/>
                        <w:szCs w:val="18"/>
                      </w:rPr>
                    </w:pPr>
                    <w:r w:rsidRPr="00023EFA">
                      <w:rPr>
                        <w:noProof/>
                        <w:sz w:val="18"/>
                        <w:szCs w:val="18"/>
                      </w:rPr>
                      <w:t xml:space="preserve">[15] </w:t>
                    </w:r>
                  </w:p>
                </w:tc>
                <w:tc>
                  <w:tcPr>
                    <w:tcW w:w="0" w:type="auto"/>
                    <w:hideMark/>
                  </w:tcPr>
                  <w:p w14:paraId="5121081A" w14:textId="77777777" w:rsidR="00113D18" w:rsidRPr="00023EFA" w:rsidRDefault="00113D18" w:rsidP="00113D18">
                    <w:pPr>
                      <w:pStyle w:val="Bibliography"/>
                      <w:spacing w:after="0" w:line="240" w:lineRule="auto"/>
                      <w:jc w:val="both"/>
                      <w:rPr>
                        <w:noProof/>
                        <w:sz w:val="18"/>
                        <w:szCs w:val="18"/>
                      </w:rPr>
                    </w:pPr>
                    <w:r w:rsidRPr="00023EFA">
                      <w:rPr>
                        <w:noProof/>
                        <w:sz w:val="18"/>
                        <w:szCs w:val="18"/>
                      </w:rPr>
                      <w:t>ECHA, "Information requirements and chemical safety assessment, Chapter R.8: Characterization of dose [concentration]-response for human health.," European Chemicals Agency, Helsinki, 2008.</w:t>
                    </w:r>
                  </w:p>
                </w:tc>
              </w:tr>
              <w:tr w:rsidR="00113D18" w:rsidRPr="00023EFA" w14:paraId="6BE5BD97" w14:textId="77777777">
                <w:trPr>
                  <w:divId w:val="1565409122"/>
                  <w:tblCellSpacing w:w="15" w:type="dxa"/>
                </w:trPr>
                <w:tc>
                  <w:tcPr>
                    <w:tcW w:w="50" w:type="pct"/>
                    <w:hideMark/>
                  </w:tcPr>
                  <w:p w14:paraId="7B8F1F7B" w14:textId="77777777" w:rsidR="00113D18" w:rsidRPr="00023EFA" w:rsidRDefault="00113D18" w:rsidP="00113D18">
                    <w:pPr>
                      <w:pStyle w:val="Bibliography"/>
                      <w:spacing w:after="0" w:line="240" w:lineRule="auto"/>
                      <w:jc w:val="both"/>
                      <w:rPr>
                        <w:noProof/>
                        <w:sz w:val="18"/>
                        <w:szCs w:val="18"/>
                      </w:rPr>
                    </w:pPr>
                    <w:r w:rsidRPr="00023EFA">
                      <w:rPr>
                        <w:noProof/>
                        <w:sz w:val="18"/>
                        <w:szCs w:val="18"/>
                      </w:rPr>
                      <w:t xml:space="preserve">[16] </w:t>
                    </w:r>
                  </w:p>
                </w:tc>
                <w:tc>
                  <w:tcPr>
                    <w:tcW w:w="0" w:type="auto"/>
                    <w:hideMark/>
                  </w:tcPr>
                  <w:p w14:paraId="3CB7A29A" w14:textId="77777777" w:rsidR="00113D18" w:rsidRPr="00023EFA" w:rsidRDefault="00113D18" w:rsidP="00113D18">
                    <w:pPr>
                      <w:pStyle w:val="Bibliography"/>
                      <w:spacing w:after="0" w:line="240" w:lineRule="auto"/>
                      <w:jc w:val="both"/>
                      <w:rPr>
                        <w:noProof/>
                        <w:sz w:val="18"/>
                        <w:szCs w:val="18"/>
                      </w:rPr>
                    </w:pPr>
                    <w:r w:rsidRPr="00023EFA">
                      <w:rPr>
                        <w:noProof/>
                        <w:sz w:val="18"/>
                        <w:szCs w:val="18"/>
                      </w:rPr>
                      <w:t xml:space="preserve">K. Lee, H. Trochimowicz and C. Reinhardt, "Pulmonary Response of Rats Exposed to Titanium Dioxide by Inhalation for Two Years," </w:t>
                    </w:r>
                    <w:r w:rsidRPr="00023EFA">
                      <w:rPr>
                        <w:i/>
                        <w:iCs/>
                        <w:noProof/>
                        <w:sz w:val="18"/>
                        <w:szCs w:val="18"/>
                      </w:rPr>
                      <w:t xml:space="preserve">Toxicology and Applied Pharmacology, </w:t>
                    </w:r>
                    <w:r w:rsidRPr="00023EFA">
                      <w:rPr>
                        <w:noProof/>
                        <w:sz w:val="18"/>
                        <w:szCs w:val="18"/>
                      </w:rPr>
                      <w:t xml:space="preserve">vol. 79, pp. 179-192, 1985. </w:t>
                    </w:r>
                  </w:p>
                </w:tc>
              </w:tr>
              <w:tr w:rsidR="00113D18" w:rsidRPr="00023EFA" w14:paraId="4BE54EB1" w14:textId="77777777">
                <w:trPr>
                  <w:divId w:val="1565409122"/>
                  <w:tblCellSpacing w:w="15" w:type="dxa"/>
                </w:trPr>
                <w:tc>
                  <w:tcPr>
                    <w:tcW w:w="50" w:type="pct"/>
                    <w:hideMark/>
                  </w:tcPr>
                  <w:p w14:paraId="67A74D47" w14:textId="77777777" w:rsidR="00113D18" w:rsidRPr="00023EFA" w:rsidRDefault="00113D18" w:rsidP="00113D18">
                    <w:pPr>
                      <w:pStyle w:val="Bibliography"/>
                      <w:spacing w:after="0" w:line="240" w:lineRule="auto"/>
                      <w:jc w:val="both"/>
                      <w:rPr>
                        <w:noProof/>
                        <w:sz w:val="18"/>
                        <w:szCs w:val="18"/>
                      </w:rPr>
                    </w:pPr>
                    <w:r w:rsidRPr="00023EFA">
                      <w:rPr>
                        <w:noProof/>
                        <w:sz w:val="18"/>
                        <w:szCs w:val="18"/>
                      </w:rPr>
                      <w:t xml:space="preserve">[17] </w:t>
                    </w:r>
                  </w:p>
                </w:tc>
                <w:tc>
                  <w:tcPr>
                    <w:tcW w:w="0" w:type="auto"/>
                    <w:hideMark/>
                  </w:tcPr>
                  <w:p w14:paraId="184C8DB6" w14:textId="77777777" w:rsidR="00113D18" w:rsidRPr="00023EFA" w:rsidRDefault="00113D18" w:rsidP="00113D18">
                    <w:pPr>
                      <w:pStyle w:val="Bibliography"/>
                      <w:spacing w:after="0" w:line="240" w:lineRule="auto"/>
                      <w:jc w:val="both"/>
                      <w:rPr>
                        <w:noProof/>
                        <w:sz w:val="18"/>
                        <w:szCs w:val="18"/>
                      </w:rPr>
                    </w:pPr>
                    <w:r w:rsidRPr="00023EFA">
                      <w:rPr>
                        <w:noProof/>
                        <w:sz w:val="18"/>
                        <w:szCs w:val="18"/>
                      </w:rPr>
                      <w:t xml:space="preserve">H. Muhle, B. Bellmann, O. Creutzenberg, C. Dasenbrock, E. H. Klipper, J. MacKenzie, P. Morrow, U. Mohr, S. Takenaka and R. Mermelstein, "Pulmonary Response to Toner Upon Chronic Inhalation Exposure in Rats," </w:t>
                    </w:r>
                    <w:r w:rsidRPr="00023EFA">
                      <w:rPr>
                        <w:i/>
                        <w:iCs/>
                        <w:noProof/>
                        <w:sz w:val="18"/>
                        <w:szCs w:val="18"/>
                      </w:rPr>
                      <w:t xml:space="preserve">Fundamental and Applied Toxicology, </w:t>
                    </w:r>
                    <w:r w:rsidRPr="00023EFA">
                      <w:rPr>
                        <w:noProof/>
                        <w:sz w:val="18"/>
                        <w:szCs w:val="18"/>
                      </w:rPr>
                      <w:t xml:space="preserve">vol. 17, pp. 280-299, 1991. </w:t>
                    </w:r>
                  </w:p>
                </w:tc>
              </w:tr>
              <w:tr w:rsidR="00113D18" w:rsidRPr="00023EFA" w14:paraId="093F749C" w14:textId="77777777">
                <w:trPr>
                  <w:divId w:val="1565409122"/>
                  <w:tblCellSpacing w:w="15" w:type="dxa"/>
                </w:trPr>
                <w:tc>
                  <w:tcPr>
                    <w:tcW w:w="50" w:type="pct"/>
                    <w:hideMark/>
                  </w:tcPr>
                  <w:p w14:paraId="3708B265" w14:textId="77777777" w:rsidR="00113D18" w:rsidRPr="00023EFA" w:rsidRDefault="00113D18" w:rsidP="00113D18">
                    <w:pPr>
                      <w:pStyle w:val="Bibliography"/>
                      <w:spacing w:after="0" w:line="240" w:lineRule="auto"/>
                      <w:jc w:val="both"/>
                      <w:rPr>
                        <w:noProof/>
                        <w:sz w:val="18"/>
                        <w:szCs w:val="18"/>
                      </w:rPr>
                    </w:pPr>
                    <w:r w:rsidRPr="00023EFA">
                      <w:rPr>
                        <w:noProof/>
                        <w:sz w:val="18"/>
                        <w:szCs w:val="18"/>
                      </w:rPr>
                      <w:t xml:space="preserve">[18] </w:t>
                    </w:r>
                  </w:p>
                </w:tc>
                <w:tc>
                  <w:tcPr>
                    <w:tcW w:w="0" w:type="auto"/>
                    <w:hideMark/>
                  </w:tcPr>
                  <w:p w14:paraId="63B09B37" w14:textId="77777777" w:rsidR="00113D18" w:rsidRPr="00023EFA" w:rsidRDefault="00113D18" w:rsidP="00113D18">
                    <w:pPr>
                      <w:pStyle w:val="Bibliography"/>
                      <w:spacing w:after="0" w:line="240" w:lineRule="auto"/>
                      <w:jc w:val="both"/>
                      <w:rPr>
                        <w:noProof/>
                        <w:sz w:val="18"/>
                        <w:szCs w:val="18"/>
                      </w:rPr>
                    </w:pPr>
                    <w:r w:rsidRPr="00023EFA">
                      <w:rPr>
                        <w:noProof/>
                        <w:sz w:val="18"/>
                        <w:szCs w:val="18"/>
                      </w:rPr>
                      <w:t xml:space="preserve">U. Heinrich, R. Fuhst, S. Rittinghausen, O. Creutzenberg, B. Bellman, W. Koch and K. Levsen, "Chronic Inhalation Exposure of Wistar Rats and Two Different Strains of Mice to Diesel-Engine Exhaust, Carbon Black, and Titanium Dioxide," </w:t>
                    </w:r>
                    <w:r w:rsidRPr="00023EFA">
                      <w:rPr>
                        <w:i/>
                        <w:iCs/>
                        <w:noProof/>
                        <w:sz w:val="18"/>
                        <w:szCs w:val="18"/>
                      </w:rPr>
                      <w:t xml:space="preserve">Inhalation Toxicology, </w:t>
                    </w:r>
                    <w:r w:rsidRPr="00023EFA">
                      <w:rPr>
                        <w:noProof/>
                        <w:sz w:val="18"/>
                        <w:szCs w:val="18"/>
                      </w:rPr>
                      <w:t xml:space="preserve">vol. 7, no. 4, pp. 533-556, 1995. </w:t>
                    </w:r>
                  </w:p>
                </w:tc>
              </w:tr>
              <w:tr w:rsidR="00113D18" w:rsidRPr="00023EFA" w14:paraId="02ADF304" w14:textId="77777777">
                <w:trPr>
                  <w:divId w:val="1565409122"/>
                  <w:tblCellSpacing w:w="15" w:type="dxa"/>
                </w:trPr>
                <w:tc>
                  <w:tcPr>
                    <w:tcW w:w="50" w:type="pct"/>
                    <w:hideMark/>
                  </w:tcPr>
                  <w:p w14:paraId="6269402A" w14:textId="77777777" w:rsidR="00113D18" w:rsidRPr="00023EFA" w:rsidRDefault="00113D18" w:rsidP="00113D18">
                    <w:pPr>
                      <w:pStyle w:val="Bibliography"/>
                      <w:spacing w:after="0" w:line="240" w:lineRule="auto"/>
                      <w:jc w:val="both"/>
                      <w:rPr>
                        <w:noProof/>
                        <w:sz w:val="18"/>
                        <w:szCs w:val="18"/>
                      </w:rPr>
                    </w:pPr>
                    <w:r w:rsidRPr="00023EFA">
                      <w:rPr>
                        <w:noProof/>
                        <w:sz w:val="18"/>
                        <w:szCs w:val="18"/>
                      </w:rPr>
                      <w:t xml:space="preserve">[19] </w:t>
                    </w:r>
                  </w:p>
                </w:tc>
                <w:tc>
                  <w:tcPr>
                    <w:tcW w:w="0" w:type="auto"/>
                    <w:hideMark/>
                  </w:tcPr>
                  <w:p w14:paraId="7ACF6DA3" w14:textId="77777777" w:rsidR="00113D18" w:rsidRPr="00023EFA" w:rsidRDefault="00113D18" w:rsidP="00113D18">
                    <w:pPr>
                      <w:pStyle w:val="Bibliography"/>
                      <w:spacing w:after="0" w:line="240" w:lineRule="auto"/>
                      <w:jc w:val="both"/>
                      <w:rPr>
                        <w:noProof/>
                        <w:sz w:val="18"/>
                        <w:szCs w:val="18"/>
                      </w:rPr>
                    </w:pPr>
                    <w:r w:rsidRPr="00023EFA">
                      <w:rPr>
                        <w:noProof/>
                        <w:sz w:val="18"/>
                        <w:szCs w:val="18"/>
                      </w:rPr>
                      <w:t xml:space="preserve">E. Bermudez, J. Mangum, B. Asgharian, B. Wong, E. Reverdy, D. Janszen, P. Hext, D. Warheit and J. Everitt, "Long-term PUlmonary Responses of Three Laboratory Rodent Species to Subchronic Inhalation of Pigmentary Titanium Dioxide Particles," </w:t>
                    </w:r>
                    <w:r w:rsidRPr="00023EFA">
                      <w:rPr>
                        <w:i/>
                        <w:iCs/>
                        <w:noProof/>
                        <w:sz w:val="18"/>
                        <w:szCs w:val="18"/>
                      </w:rPr>
                      <w:t xml:space="preserve">Toxicological Sciences, </w:t>
                    </w:r>
                    <w:r w:rsidRPr="00023EFA">
                      <w:rPr>
                        <w:noProof/>
                        <w:sz w:val="18"/>
                        <w:szCs w:val="18"/>
                      </w:rPr>
                      <w:t xml:space="preserve">vol. 70, no. 1, pp. 86-97, 2002. </w:t>
                    </w:r>
                  </w:p>
                </w:tc>
              </w:tr>
              <w:tr w:rsidR="00113D18" w:rsidRPr="00023EFA" w14:paraId="5092E62D" w14:textId="77777777">
                <w:trPr>
                  <w:divId w:val="1565409122"/>
                  <w:tblCellSpacing w:w="15" w:type="dxa"/>
                </w:trPr>
                <w:tc>
                  <w:tcPr>
                    <w:tcW w:w="50" w:type="pct"/>
                    <w:hideMark/>
                  </w:tcPr>
                  <w:p w14:paraId="66508A09" w14:textId="77777777" w:rsidR="00113D18" w:rsidRPr="00023EFA" w:rsidRDefault="00113D18" w:rsidP="00113D18">
                    <w:pPr>
                      <w:pStyle w:val="Bibliography"/>
                      <w:spacing w:after="0" w:line="240" w:lineRule="auto"/>
                      <w:jc w:val="both"/>
                      <w:rPr>
                        <w:noProof/>
                        <w:sz w:val="18"/>
                        <w:szCs w:val="18"/>
                      </w:rPr>
                    </w:pPr>
                    <w:r w:rsidRPr="00023EFA">
                      <w:rPr>
                        <w:noProof/>
                        <w:sz w:val="18"/>
                        <w:szCs w:val="18"/>
                      </w:rPr>
                      <w:t xml:space="preserve">[20] </w:t>
                    </w:r>
                  </w:p>
                </w:tc>
                <w:tc>
                  <w:tcPr>
                    <w:tcW w:w="0" w:type="auto"/>
                    <w:hideMark/>
                  </w:tcPr>
                  <w:p w14:paraId="3ACC7435" w14:textId="77777777" w:rsidR="00113D18" w:rsidRPr="00023EFA" w:rsidRDefault="00113D18" w:rsidP="00113D18">
                    <w:pPr>
                      <w:pStyle w:val="Bibliography"/>
                      <w:spacing w:after="0" w:line="240" w:lineRule="auto"/>
                      <w:jc w:val="both"/>
                      <w:rPr>
                        <w:noProof/>
                        <w:sz w:val="18"/>
                        <w:szCs w:val="18"/>
                      </w:rPr>
                    </w:pPr>
                    <w:r w:rsidRPr="00023EFA">
                      <w:rPr>
                        <w:noProof/>
                        <w:sz w:val="18"/>
                        <w:szCs w:val="18"/>
                      </w:rPr>
                      <w:t xml:space="preserve">E. Bermudez, J. Mangum, B. Asgharian, B. Wong, P. Hext, D. Warheit and J. Everitt, "Pulmonary Responses of Mice, Rats, and Hamsters to Subchronic Inhalation of Ultrafine Titanium Dioxide Particles," </w:t>
                    </w:r>
                    <w:r w:rsidRPr="00023EFA">
                      <w:rPr>
                        <w:i/>
                        <w:iCs/>
                        <w:noProof/>
                        <w:sz w:val="18"/>
                        <w:szCs w:val="18"/>
                      </w:rPr>
                      <w:t xml:space="preserve">Toxicological Sciences, </w:t>
                    </w:r>
                    <w:r w:rsidRPr="00023EFA">
                      <w:rPr>
                        <w:noProof/>
                        <w:sz w:val="18"/>
                        <w:szCs w:val="18"/>
                      </w:rPr>
                      <w:t xml:space="preserve">vol. 77, p. 347357, 2004. </w:t>
                    </w:r>
                  </w:p>
                </w:tc>
              </w:tr>
              <w:tr w:rsidR="00113D18" w:rsidRPr="00023EFA" w14:paraId="5C255EF0" w14:textId="77777777">
                <w:trPr>
                  <w:divId w:val="1565409122"/>
                  <w:tblCellSpacing w:w="15" w:type="dxa"/>
                </w:trPr>
                <w:tc>
                  <w:tcPr>
                    <w:tcW w:w="50" w:type="pct"/>
                    <w:hideMark/>
                  </w:tcPr>
                  <w:p w14:paraId="2E952CC8" w14:textId="77777777" w:rsidR="00113D18" w:rsidRPr="00023EFA" w:rsidRDefault="00113D18" w:rsidP="00113D18">
                    <w:pPr>
                      <w:pStyle w:val="Bibliography"/>
                      <w:spacing w:after="0" w:line="240" w:lineRule="auto"/>
                      <w:jc w:val="both"/>
                      <w:rPr>
                        <w:noProof/>
                        <w:sz w:val="18"/>
                        <w:szCs w:val="18"/>
                      </w:rPr>
                    </w:pPr>
                    <w:r w:rsidRPr="00023EFA">
                      <w:rPr>
                        <w:noProof/>
                        <w:sz w:val="18"/>
                        <w:szCs w:val="18"/>
                      </w:rPr>
                      <w:t xml:space="preserve">[21] </w:t>
                    </w:r>
                  </w:p>
                </w:tc>
                <w:tc>
                  <w:tcPr>
                    <w:tcW w:w="0" w:type="auto"/>
                    <w:hideMark/>
                  </w:tcPr>
                  <w:p w14:paraId="2BE3C5BB" w14:textId="77777777" w:rsidR="00113D18" w:rsidRPr="00023EFA" w:rsidRDefault="00113D18" w:rsidP="00113D18">
                    <w:pPr>
                      <w:pStyle w:val="Bibliography"/>
                      <w:spacing w:after="0" w:line="240" w:lineRule="auto"/>
                      <w:jc w:val="both"/>
                      <w:rPr>
                        <w:noProof/>
                        <w:sz w:val="18"/>
                        <w:szCs w:val="18"/>
                      </w:rPr>
                    </w:pPr>
                    <w:r w:rsidRPr="00023EFA">
                      <w:rPr>
                        <w:noProof/>
                        <w:sz w:val="18"/>
                        <w:szCs w:val="18"/>
                      </w:rPr>
                      <w:t>R. Cullen, A. Jones, B. Miller, C. Tran, J. Davis, K. Donaldson, M. Wilson, V. Stone and A. Morgan, "Toxicity of Volcanic Ash from Montserrat," UK Institute of Occupational Medicine, Edinburgh, 2002.</w:t>
                    </w:r>
                  </w:p>
                </w:tc>
              </w:tr>
              <w:tr w:rsidR="00113D18" w:rsidRPr="00023EFA" w14:paraId="0D428F36" w14:textId="77777777">
                <w:trPr>
                  <w:divId w:val="1565409122"/>
                  <w:tblCellSpacing w:w="15" w:type="dxa"/>
                </w:trPr>
                <w:tc>
                  <w:tcPr>
                    <w:tcW w:w="50" w:type="pct"/>
                    <w:hideMark/>
                  </w:tcPr>
                  <w:p w14:paraId="20B80C62" w14:textId="77777777" w:rsidR="00113D18" w:rsidRPr="00023EFA" w:rsidRDefault="00113D18" w:rsidP="00113D18">
                    <w:pPr>
                      <w:pStyle w:val="Bibliography"/>
                      <w:spacing w:after="0" w:line="240" w:lineRule="auto"/>
                      <w:jc w:val="both"/>
                      <w:rPr>
                        <w:noProof/>
                        <w:sz w:val="18"/>
                        <w:szCs w:val="18"/>
                      </w:rPr>
                    </w:pPr>
                    <w:r w:rsidRPr="00023EFA">
                      <w:rPr>
                        <w:noProof/>
                        <w:sz w:val="18"/>
                        <w:szCs w:val="18"/>
                      </w:rPr>
                      <w:t xml:space="preserve">[22] </w:t>
                    </w:r>
                  </w:p>
                </w:tc>
                <w:tc>
                  <w:tcPr>
                    <w:tcW w:w="0" w:type="auto"/>
                    <w:hideMark/>
                  </w:tcPr>
                  <w:p w14:paraId="4FBFD45B" w14:textId="77777777" w:rsidR="00113D18" w:rsidRPr="00023EFA" w:rsidRDefault="00113D18" w:rsidP="00113D18">
                    <w:pPr>
                      <w:pStyle w:val="Bibliography"/>
                      <w:spacing w:after="0" w:line="240" w:lineRule="auto"/>
                      <w:jc w:val="both"/>
                      <w:rPr>
                        <w:noProof/>
                        <w:sz w:val="18"/>
                        <w:szCs w:val="18"/>
                      </w:rPr>
                    </w:pPr>
                    <w:r w:rsidRPr="00023EFA">
                      <w:rPr>
                        <w:noProof/>
                        <w:sz w:val="18"/>
                        <w:szCs w:val="18"/>
                      </w:rPr>
                      <w:t>C. Tran, R. Culen, D. Buchanan, A. Jones, B. Miller, A. Searl, J. Davis and K. Donaldson, "Investigation and Prediction of Pulmonary Responses to Duse. Part II Investigations into the Pulmonary Effects of Low Toxicity Dusts," UK Health and Safety Executive, Sufolk, 1999.</w:t>
                    </w:r>
                  </w:p>
                </w:tc>
              </w:tr>
              <w:tr w:rsidR="00113D18" w:rsidRPr="00023EFA" w14:paraId="08AF46D3" w14:textId="77777777">
                <w:trPr>
                  <w:divId w:val="1565409122"/>
                  <w:tblCellSpacing w:w="15" w:type="dxa"/>
                </w:trPr>
                <w:tc>
                  <w:tcPr>
                    <w:tcW w:w="50" w:type="pct"/>
                    <w:hideMark/>
                  </w:tcPr>
                  <w:p w14:paraId="4D7CD086" w14:textId="77777777" w:rsidR="00113D18" w:rsidRPr="00023EFA" w:rsidRDefault="00113D18" w:rsidP="00113D18">
                    <w:pPr>
                      <w:pStyle w:val="Bibliography"/>
                      <w:spacing w:after="0" w:line="240" w:lineRule="auto"/>
                      <w:jc w:val="both"/>
                      <w:rPr>
                        <w:noProof/>
                        <w:sz w:val="18"/>
                        <w:szCs w:val="18"/>
                      </w:rPr>
                    </w:pPr>
                    <w:r w:rsidRPr="00023EFA">
                      <w:rPr>
                        <w:noProof/>
                        <w:sz w:val="18"/>
                        <w:szCs w:val="18"/>
                      </w:rPr>
                      <w:t xml:space="preserve">[23] </w:t>
                    </w:r>
                  </w:p>
                </w:tc>
                <w:tc>
                  <w:tcPr>
                    <w:tcW w:w="0" w:type="auto"/>
                    <w:hideMark/>
                  </w:tcPr>
                  <w:p w14:paraId="48589094" w14:textId="77777777" w:rsidR="00113D18" w:rsidRPr="00023EFA" w:rsidRDefault="00113D18" w:rsidP="00113D18">
                    <w:pPr>
                      <w:pStyle w:val="Bibliography"/>
                      <w:spacing w:after="0" w:line="240" w:lineRule="auto"/>
                      <w:jc w:val="both"/>
                      <w:rPr>
                        <w:noProof/>
                        <w:sz w:val="18"/>
                        <w:szCs w:val="18"/>
                      </w:rPr>
                    </w:pPr>
                    <w:r w:rsidRPr="00023EFA">
                      <w:rPr>
                        <w:noProof/>
                        <w:sz w:val="18"/>
                        <w:szCs w:val="18"/>
                      </w:rPr>
                      <w:t xml:space="preserve">T. Schneider and K. A. Jensen., "Relevance of aerosol dynamics and dustiness for personal exposure to manufactured nanoparticles," </w:t>
                    </w:r>
                    <w:r w:rsidRPr="00023EFA">
                      <w:rPr>
                        <w:i/>
                        <w:iCs/>
                        <w:noProof/>
                        <w:sz w:val="18"/>
                        <w:szCs w:val="18"/>
                      </w:rPr>
                      <w:t xml:space="preserve">Journal of nanoparticle research, </w:t>
                    </w:r>
                    <w:r w:rsidRPr="00023EFA">
                      <w:rPr>
                        <w:noProof/>
                        <w:sz w:val="18"/>
                        <w:szCs w:val="18"/>
                      </w:rPr>
                      <w:t xml:space="preserve">vol. 11, no. 7, pp. 1637-1650, 2009. </w:t>
                    </w:r>
                  </w:p>
                </w:tc>
              </w:tr>
              <w:tr w:rsidR="00113D18" w:rsidRPr="00023EFA" w14:paraId="1405DC36" w14:textId="77777777">
                <w:trPr>
                  <w:divId w:val="1565409122"/>
                  <w:tblCellSpacing w:w="15" w:type="dxa"/>
                </w:trPr>
                <w:tc>
                  <w:tcPr>
                    <w:tcW w:w="50" w:type="pct"/>
                    <w:hideMark/>
                  </w:tcPr>
                  <w:p w14:paraId="473CC3F3" w14:textId="77777777" w:rsidR="00113D18" w:rsidRPr="00023EFA" w:rsidRDefault="00113D18" w:rsidP="00113D18">
                    <w:pPr>
                      <w:pStyle w:val="Bibliography"/>
                      <w:spacing w:after="0" w:line="240" w:lineRule="auto"/>
                      <w:jc w:val="both"/>
                      <w:rPr>
                        <w:noProof/>
                        <w:sz w:val="18"/>
                        <w:szCs w:val="18"/>
                      </w:rPr>
                    </w:pPr>
                    <w:r w:rsidRPr="00023EFA">
                      <w:rPr>
                        <w:noProof/>
                        <w:sz w:val="18"/>
                        <w:szCs w:val="18"/>
                      </w:rPr>
                      <w:t xml:space="preserve">[24] </w:t>
                    </w:r>
                  </w:p>
                </w:tc>
                <w:tc>
                  <w:tcPr>
                    <w:tcW w:w="0" w:type="auto"/>
                    <w:hideMark/>
                  </w:tcPr>
                  <w:p w14:paraId="01361D12" w14:textId="77777777" w:rsidR="00113D18" w:rsidRPr="00023EFA" w:rsidRDefault="00113D18" w:rsidP="00113D18">
                    <w:pPr>
                      <w:pStyle w:val="Bibliography"/>
                      <w:spacing w:after="0" w:line="240" w:lineRule="auto"/>
                      <w:jc w:val="both"/>
                      <w:rPr>
                        <w:noProof/>
                        <w:sz w:val="18"/>
                        <w:szCs w:val="18"/>
                      </w:rPr>
                    </w:pPr>
                    <w:r w:rsidRPr="00023EFA">
                      <w:rPr>
                        <w:noProof/>
                        <w:sz w:val="18"/>
                        <w:szCs w:val="18"/>
                      </w:rPr>
                      <w:t xml:space="preserve">I. K. Koponen, K. A. Jensen and T. Schneider, "Comparison of dust released from sanding conventional and nanoparticle-doped wall and wood coatings," </w:t>
                    </w:r>
                    <w:r w:rsidRPr="00023EFA">
                      <w:rPr>
                        <w:i/>
                        <w:iCs/>
                        <w:noProof/>
                        <w:sz w:val="18"/>
                        <w:szCs w:val="18"/>
                      </w:rPr>
                      <w:t xml:space="preserve">Journal of Exposure Science and Environmental Epidemiology, </w:t>
                    </w:r>
                    <w:r w:rsidRPr="00023EFA">
                      <w:rPr>
                        <w:noProof/>
                        <w:sz w:val="18"/>
                        <w:szCs w:val="18"/>
                      </w:rPr>
                      <w:t xml:space="preserve">vol. 21, no. 4, pp. 08-418, 2011. </w:t>
                    </w:r>
                  </w:p>
                </w:tc>
              </w:tr>
              <w:tr w:rsidR="00113D18" w:rsidRPr="00023EFA" w14:paraId="53389FE5" w14:textId="77777777">
                <w:trPr>
                  <w:divId w:val="1565409122"/>
                  <w:tblCellSpacing w:w="15" w:type="dxa"/>
                </w:trPr>
                <w:tc>
                  <w:tcPr>
                    <w:tcW w:w="50" w:type="pct"/>
                    <w:hideMark/>
                  </w:tcPr>
                  <w:p w14:paraId="3FDDBE96" w14:textId="77777777" w:rsidR="00113D18" w:rsidRPr="00023EFA" w:rsidRDefault="00113D18" w:rsidP="00113D18">
                    <w:pPr>
                      <w:pStyle w:val="Bibliography"/>
                      <w:spacing w:after="0" w:line="240" w:lineRule="auto"/>
                      <w:jc w:val="both"/>
                      <w:rPr>
                        <w:noProof/>
                        <w:sz w:val="18"/>
                        <w:szCs w:val="18"/>
                      </w:rPr>
                    </w:pPr>
                    <w:r w:rsidRPr="00023EFA">
                      <w:rPr>
                        <w:noProof/>
                        <w:sz w:val="18"/>
                        <w:szCs w:val="18"/>
                      </w:rPr>
                      <w:t xml:space="preserve">[25] </w:t>
                    </w:r>
                  </w:p>
                </w:tc>
                <w:tc>
                  <w:tcPr>
                    <w:tcW w:w="0" w:type="auto"/>
                    <w:hideMark/>
                  </w:tcPr>
                  <w:p w14:paraId="38E563F6" w14:textId="77777777" w:rsidR="00113D18" w:rsidRPr="00023EFA" w:rsidRDefault="00113D18" w:rsidP="00113D18">
                    <w:pPr>
                      <w:pStyle w:val="Bibliography"/>
                      <w:spacing w:after="0" w:line="240" w:lineRule="auto"/>
                      <w:jc w:val="both"/>
                      <w:rPr>
                        <w:noProof/>
                        <w:sz w:val="18"/>
                        <w:szCs w:val="18"/>
                      </w:rPr>
                    </w:pPr>
                    <w:r w:rsidRPr="00023EFA">
                      <w:rPr>
                        <w:noProof/>
                        <w:sz w:val="18"/>
                        <w:szCs w:val="18"/>
                      </w:rPr>
                      <w:t xml:space="preserve">M. Vorbau, L. HIllemann and M. Stintz, "Method for the characterization of the abrasion induced nanoparticle release into air from surface coatings," </w:t>
                    </w:r>
                    <w:r w:rsidRPr="00023EFA">
                      <w:rPr>
                        <w:i/>
                        <w:iCs/>
                        <w:noProof/>
                        <w:sz w:val="18"/>
                        <w:szCs w:val="18"/>
                      </w:rPr>
                      <w:t xml:space="preserve">Aerosol Science, </w:t>
                    </w:r>
                    <w:r w:rsidRPr="00023EFA">
                      <w:rPr>
                        <w:noProof/>
                        <w:sz w:val="18"/>
                        <w:szCs w:val="18"/>
                      </w:rPr>
                      <w:t xml:space="preserve">vol. 40, pp. 209-217, 2009. </w:t>
                    </w:r>
                  </w:p>
                </w:tc>
              </w:tr>
              <w:tr w:rsidR="00113D18" w:rsidRPr="00023EFA" w14:paraId="5A2133E8" w14:textId="77777777">
                <w:trPr>
                  <w:divId w:val="1565409122"/>
                  <w:tblCellSpacing w:w="15" w:type="dxa"/>
                </w:trPr>
                <w:tc>
                  <w:tcPr>
                    <w:tcW w:w="50" w:type="pct"/>
                    <w:hideMark/>
                  </w:tcPr>
                  <w:p w14:paraId="3E5AF1A1" w14:textId="77777777" w:rsidR="00113D18" w:rsidRPr="00023EFA" w:rsidRDefault="00113D18" w:rsidP="00113D18">
                    <w:pPr>
                      <w:pStyle w:val="Bibliography"/>
                      <w:spacing w:after="0" w:line="240" w:lineRule="auto"/>
                      <w:jc w:val="both"/>
                      <w:rPr>
                        <w:noProof/>
                        <w:sz w:val="18"/>
                        <w:szCs w:val="18"/>
                      </w:rPr>
                    </w:pPr>
                    <w:r w:rsidRPr="00023EFA">
                      <w:rPr>
                        <w:noProof/>
                        <w:sz w:val="18"/>
                        <w:szCs w:val="18"/>
                      </w:rPr>
                      <w:t xml:space="preserve">[26] </w:t>
                    </w:r>
                  </w:p>
                </w:tc>
                <w:tc>
                  <w:tcPr>
                    <w:tcW w:w="0" w:type="auto"/>
                    <w:hideMark/>
                  </w:tcPr>
                  <w:p w14:paraId="41F4745F" w14:textId="77777777" w:rsidR="00113D18" w:rsidRPr="00023EFA" w:rsidRDefault="00113D18" w:rsidP="00113D18">
                    <w:pPr>
                      <w:pStyle w:val="Bibliography"/>
                      <w:spacing w:after="0" w:line="240" w:lineRule="auto"/>
                      <w:jc w:val="both"/>
                      <w:rPr>
                        <w:noProof/>
                        <w:sz w:val="18"/>
                        <w:szCs w:val="18"/>
                      </w:rPr>
                    </w:pPr>
                    <w:r w:rsidRPr="00023EFA">
                      <w:rPr>
                        <w:noProof/>
                        <w:sz w:val="18"/>
                        <w:szCs w:val="18"/>
                      </w:rPr>
                      <w:t>R. A. Aitken, A. Bassan, S. Friedrichs, S. M. Hankin, S. F. Hansen, J. Holmquist, S. Peters, C. A. Poland and L. Tran, "Specific advice on exposure assessment and hazard/risk characterization for nanomaterials under REACH (RIP-oN3) - Final project report," European Commission, Edinburgh, 2011.</w:t>
                    </w:r>
                  </w:p>
                </w:tc>
              </w:tr>
              <w:tr w:rsidR="00113D18" w:rsidRPr="00023EFA" w14:paraId="42F4BDEC" w14:textId="77777777">
                <w:trPr>
                  <w:divId w:val="1565409122"/>
                  <w:tblCellSpacing w:w="15" w:type="dxa"/>
                </w:trPr>
                <w:tc>
                  <w:tcPr>
                    <w:tcW w:w="50" w:type="pct"/>
                    <w:hideMark/>
                  </w:tcPr>
                  <w:p w14:paraId="46D12B7D" w14:textId="77777777" w:rsidR="00113D18" w:rsidRPr="00023EFA" w:rsidRDefault="00113D18" w:rsidP="00113D18">
                    <w:pPr>
                      <w:pStyle w:val="Bibliography"/>
                      <w:spacing w:after="0" w:line="240" w:lineRule="auto"/>
                      <w:jc w:val="both"/>
                      <w:rPr>
                        <w:noProof/>
                        <w:sz w:val="18"/>
                        <w:szCs w:val="18"/>
                      </w:rPr>
                    </w:pPr>
                    <w:r w:rsidRPr="00023EFA">
                      <w:rPr>
                        <w:noProof/>
                        <w:sz w:val="18"/>
                        <w:szCs w:val="18"/>
                      </w:rPr>
                      <w:t xml:space="preserve">[27] </w:t>
                    </w:r>
                  </w:p>
                </w:tc>
                <w:tc>
                  <w:tcPr>
                    <w:tcW w:w="0" w:type="auto"/>
                    <w:hideMark/>
                  </w:tcPr>
                  <w:p w14:paraId="617E3CF0" w14:textId="77777777" w:rsidR="00113D18" w:rsidRPr="00023EFA" w:rsidRDefault="00113D18" w:rsidP="00113D18">
                    <w:pPr>
                      <w:pStyle w:val="Bibliography"/>
                      <w:spacing w:after="0" w:line="240" w:lineRule="auto"/>
                      <w:jc w:val="both"/>
                      <w:rPr>
                        <w:noProof/>
                        <w:sz w:val="18"/>
                        <w:szCs w:val="18"/>
                      </w:rPr>
                    </w:pPr>
                    <w:r w:rsidRPr="00023EFA">
                      <w:rPr>
                        <w:noProof/>
                        <w:sz w:val="18"/>
                        <w:szCs w:val="18"/>
                      </w:rPr>
                      <w:t xml:space="preserve">M. Ono-Ogasawara, F. Serita and M. Takaya, "Distinguishing nanomaterial particles from background airborne particulate matter for quantitative exposure assessment," </w:t>
                    </w:r>
                    <w:r w:rsidRPr="00023EFA">
                      <w:rPr>
                        <w:i/>
                        <w:iCs/>
                        <w:noProof/>
                        <w:sz w:val="18"/>
                        <w:szCs w:val="18"/>
                      </w:rPr>
                      <w:t xml:space="preserve">Journal of Nanoparticle Research, </w:t>
                    </w:r>
                    <w:r w:rsidRPr="00023EFA">
                      <w:rPr>
                        <w:noProof/>
                        <w:sz w:val="18"/>
                        <w:szCs w:val="18"/>
                      </w:rPr>
                      <w:t xml:space="preserve">vol. 11, no. 7, pp. 1651-1659, 2009. </w:t>
                    </w:r>
                  </w:p>
                </w:tc>
              </w:tr>
              <w:tr w:rsidR="00113D18" w:rsidRPr="00023EFA" w14:paraId="28444DC1" w14:textId="77777777">
                <w:trPr>
                  <w:divId w:val="1565409122"/>
                  <w:tblCellSpacing w:w="15" w:type="dxa"/>
                </w:trPr>
                <w:tc>
                  <w:tcPr>
                    <w:tcW w:w="50" w:type="pct"/>
                    <w:hideMark/>
                  </w:tcPr>
                  <w:p w14:paraId="4226CE71" w14:textId="77777777" w:rsidR="00113D18" w:rsidRPr="00023EFA" w:rsidRDefault="00113D18" w:rsidP="00113D18">
                    <w:pPr>
                      <w:pStyle w:val="Bibliography"/>
                      <w:spacing w:after="0" w:line="240" w:lineRule="auto"/>
                      <w:jc w:val="both"/>
                      <w:rPr>
                        <w:noProof/>
                        <w:sz w:val="18"/>
                        <w:szCs w:val="18"/>
                      </w:rPr>
                    </w:pPr>
                    <w:r w:rsidRPr="00023EFA">
                      <w:rPr>
                        <w:noProof/>
                        <w:sz w:val="18"/>
                        <w:szCs w:val="18"/>
                      </w:rPr>
                      <w:lastRenderedPageBreak/>
                      <w:t xml:space="preserve">[28] </w:t>
                    </w:r>
                  </w:p>
                </w:tc>
                <w:tc>
                  <w:tcPr>
                    <w:tcW w:w="0" w:type="auto"/>
                    <w:hideMark/>
                  </w:tcPr>
                  <w:p w14:paraId="65CA985E" w14:textId="77777777" w:rsidR="00113D18" w:rsidRPr="00023EFA" w:rsidRDefault="00113D18" w:rsidP="00113D18">
                    <w:pPr>
                      <w:pStyle w:val="Bibliography"/>
                      <w:spacing w:after="0" w:line="240" w:lineRule="auto"/>
                      <w:jc w:val="both"/>
                      <w:rPr>
                        <w:noProof/>
                        <w:sz w:val="18"/>
                        <w:szCs w:val="18"/>
                      </w:rPr>
                    </w:pPr>
                    <w:r w:rsidRPr="00023EFA">
                      <w:rPr>
                        <w:noProof/>
                        <w:sz w:val="18"/>
                        <w:szCs w:val="18"/>
                      </w:rPr>
                      <w:t xml:space="preserve">T. Jager, T. G. Vermeire, M. G. Rikken and P. van der Poel, "Opportunities for a Probabilistic Risk Assessment of Chemicals in the European Union," </w:t>
                    </w:r>
                    <w:r w:rsidRPr="00023EFA">
                      <w:rPr>
                        <w:i/>
                        <w:iCs/>
                        <w:noProof/>
                        <w:sz w:val="18"/>
                        <w:szCs w:val="18"/>
                      </w:rPr>
                      <w:t xml:space="preserve">Chemosphere, </w:t>
                    </w:r>
                    <w:r w:rsidRPr="00023EFA">
                      <w:rPr>
                        <w:noProof/>
                        <w:sz w:val="18"/>
                        <w:szCs w:val="18"/>
                      </w:rPr>
                      <w:t xml:space="preserve">vol. 43, pp. 257-264, 2001. </w:t>
                    </w:r>
                  </w:p>
                </w:tc>
              </w:tr>
              <w:tr w:rsidR="00113D18" w:rsidRPr="00023EFA" w14:paraId="2E8491BD" w14:textId="77777777">
                <w:trPr>
                  <w:divId w:val="1565409122"/>
                  <w:tblCellSpacing w:w="15" w:type="dxa"/>
                </w:trPr>
                <w:tc>
                  <w:tcPr>
                    <w:tcW w:w="50" w:type="pct"/>
                    <w:hideMark/>
                  </w:tcPr>
                  <w:p w14:paraId="5F67A566" w14:textId="77777777" w:rsidR="00113D18" w:rsidRPr="00023EFA" w:rsidRDefault="00113D18" w:rsidP="00113D18">
                    <w:pPr>
                      <w:pStyle w:val="Bibliography"/>
                      <w:spacing w:after="0" w:line="240" w:lineRule="auto"/>
                      <w:jc w:val="both"/>
                      <w:rPr>
                        <w:noProof/>
                        <w:sz w:val="18"/>
                        <w:szCs w:val="18"/>
                      </w:rPr>
                    </w:pPr>
                    <w:r w:rsidRPr="00023EFA">
                      <w:rPr>
                        <w:noProof/>
                        <w:sz w:val="18"/>
                        <w:szCs w:val="18"/>
                      </w:rPr>
                      <w:t xml:space="preserve">[29] </w:t>
                    </w:r>
                  </w:p>
                </w:tc>
                <w:tc>
                  <w:tcPr>
                    <w:tcW w:w="0" w:type="auto"/>
                    <w:hideMark/>
                  </w:tcPr>
                  <w:p w14:paraId="2641346A" w14:textId="77777777" w:rsidR="00113D18" w:rsidRPr="00023EFA" w:rsidRDefault="00113D18" w:rsidP="00113D18">
                    <w:pPr>
                      <w:pStyle w:val="Bibliography"/>
                      <w:spacing w:after="0" w:line="240" w:lineRule="auto"/>
                      <w:jc w:val="both"/>
                      <w:rPr>
                        <w:noProof/>
                        <w:sz w:val="18"/>
                        <w:szCs w:val="18"/>
                      </w:rPr>
                    </w:pPr>
                    <w:r w:rsidRPr="00023EFA">
                      <w:rPr>
                        <w:noProof/>
                        <w:sz w:val="18"/>
                        <w:szCs w:val="18"/>
                      </w:rPr>
                      <w:t xml:space="preserve">J. A. Davis, J. S. Gift and Q. J. Zhao, "Introduction to Benchmark Dose Methods and U.S. EPA's Benchmark Dose Software (BMDS) Version 2.1.1," </w:t>
                    </w:r>
                    <w:r w:rsidRPr="00023EFA">
                      <w:rPr>
                        <w:i/>
                        <w:iCs/>
                        <w:noProof/>
                        <w:sz w:val="18"/>
                        <w:szCs w:val="18"/>
                      </w:rPr>
                      <w:t xml:space="preserve">Journal of Toxicology and Applied Pharmacology, </w:t>
                    </w:r>
                    <w:r w:rsidRPr="00023EFA">
                      <w:rPr>
                        <w:noProof/>
                        <w:sz w:val="18"/>
                        <w:szCs w:val="18"/>
                      </w:rPr>
                      <w:t xml:space="preserve">vol. 254, pp. 181-191, 2011. </w:t>
                    </w:r>
                  </w:p>
                </w:tc>
              </w:tr>
              <w:tr w:rsidR="00113D18" w:rsidRPr="00023EFA" w14:paraId="2E43CDCD" w14:textId="77777777">
                <w:trPr>
                  <w:divId w:val="1565409122"/>
                  <w:tblCellSpacing w:w="15" w:type="dxa"/>
                </w:trPr>
                <w:tc>
                  <w:tcPr>
                    <w:tcW w:w="50" w:type="pct"/>
                    <w:hideMark/>
                  </w:tcPr>
                  <w:p w14:paraId="2ED7C139" w14:textId="77777777" w:rsidR="00113D18" w:rsidRPr="00023EFA" w:rsidRDefault="00113D18" w:rsidP="00113D18">
                    <w:pPr>
                      <w:pStyle w:val="Bibliography"/>
                      <w:spacing w:after="0" w:line="240" w:lineRule="auto"/>
                      <w:jc w:val="both"/>
                      <w:rPr>
                        <w:noProof/>
                        <w:sz w:val="18"/>
                        <w:szCs w:val="18"/>
                      </w:rPr>
                    </w:pPr>
                    <w:r w:rsidRPr="00023EFA">
                      <w:rPr>
                        <w:noProof/>
                        <w:sz w:val="18"/>
                        <w:szCs w:val="18"/>
                      </w:rPr>
                      <w:t xml:space="preserve">[30] </w:t>
                    </w:r>
                  </w:p>
                </w:tc>
                <w:tc>
                  <w:tcPr>
                    <w:tcW w:w="0" w:type="auto"/>
                    <w:hideMark/>
                  </w:tcPr>
                  <w:p w14:paraId="261C7F13" w14:textId="77777777" w:rsidR="00113D18" w:rsidRPr="00023EFA" w:rsidRDefault="00113D18" w:rsidP="00113D18">
                    <w:pPr>
                      <w:pStyle w:val="Bibliography"/>
                      <w:spacing w:after="0" w:line="240" w:lineRule="auto"/>
                      <w:jc w:val="both"/>
                      <w:rPr>
                        <w:noProof/>
                        <w:sz w:val="18"/>
                        <w:szCs w:val="18"/>
                      </w:rPr>
                    </w:pPr>
                    <w:r w:rsidRPr="00023EFA">
                      <w:rPr>
                        <w:noProof/>
                        <w:sz w:val="18"/>
                        <w:szCs w:val="18"/>
                      </w:rPr>
                      <w:t xml:space="preserve">K. S. Crump, "A New Method for Determining Allowable Daily Intakes," </w:t>
                    </w:r>
                    <w:r w:rsidRPr="00023EFA">
                      <w:rPr>
                        <w:i/>
                        <w:iCs/>
                        <w:noProof/>
                        <w:sz w:val="18"/>
                        <w:szCs w:val="18"/>
                      </w:rPr>
                      <w:t xml:space="preserve">Fundamental and Applied Toxicology, </w:t>
                    </w:r>
                    <w:r w:rsidRPr="00023EFA">
                      <w:rPr>
                        <w:noProof/>
                        <w:sz w:val="18"/>
                        <w:szCs w:val="18"/>
                      </w:rPr>
                      <w:t xml:space="preserve">vol. 4, pp. 854-871, 1984. </w:t>
                    </w:r>
                  </w:p>
                </w:tc>
              </w:tr>
              <w:tr w:rsidR="00113D18" w:rsidRPr="00023EFA" w14:paraId="727DA2E4" w14:textId="77777777">
                <w:trPr>
                  <w:divId w:val="1565409122"/>
                  <w:tblCellSpacing w:w="15" w:type="dxa"/>
                </w:trPr>
                <w:tc>
                  <w:tcPr>
                    <w:tcW w:w="50" w:type="pct"/>
                    <w:hideMark/>
                  </w:tcPr>
                  <w:p w14:paraId="7A3AF967" w14:textId="77777777" w:rsidR="00113D18" w:rsidRPr="00023EFA" w:rsidRDefault="00113D18" w:rsidP="00113D18">
                    <w:pPr>
                      <w:pStyle w:val="Bibliography"/>
                      <w:spacing w:after="0" w:line="240" w:lineRule="auto"/>
                      <w:jc w:val="both"/>
                      <w:rPr>
                        <w:noProof/>
                        <w:sz w:val="18"/>
                        <w:szCs w:val="18"/>
                      </w:rPr>
                    </w:pPr>
                    <w:r w:rsidRPr="00023EFA">
                      <w:rPr>
                        <w:noProof/>
                        <w:sz w:val="18"/>
                        <w:szCs w:val="18"/>
                      </w:rPr>
                      <w:t xml:space="preserve">[31] </w:t>
                    </w:r>
                  </w:p>
                </w:tc>
                <w:tc>
                  <w:tcPr>
                    <w:tcW w:w="0" w:type="auto"/>
                    <w:hideMark/>
                  </w:tcPr>
                  <w:p w14:paraId="437ECCA5" w14:textId="77777777" w:rsidR="00113D18" w:rsidRPr="00023EFA" w:rsidRDefault="00113D18" w:rsidP="00113D18">
                    <w:pPr>
                      <w:pStyle w:val="Bibliography"/>
                      <w:spacing w:after="0" w:line="240" w:lineRule="auto"/>
                      <w:jc w:val="both"/>
                      <w:rPr>
                        <w:noProof/>
                        <w:sz w:val="18"/>
                        <w:szCs w:val="18"/>
                      </w:rPr>
                    </w:pPr>
                    <w:r w:rsidRPr="00023EFA">
                      <w:rPr>
                        <w:noProof/>
                        <w:sz w:val="18"/>
                        <w:szCs w:val="18"/>
                      </w:rPr>
                      <w:t xml:space="preserve">European Food Safety Authority, "Guidance of the Scientific Committee on a Request from EFSA on the Use of the Benchmark Dose Approach in Risk Assessment," </w:t>
                    </w:r>
                    <w:r w:rsidRPr="00023EFA">
                      <w:rPr>
                        <w:i/>
                        <w:iCs/>
                        <w:noProof/>
                        <w:sz w:val="18"/>
                        <w:szCs w:val="18"/>
                      </w:rPr>
                      <w:t xml:space="preserve">The EFSA Journal, </w:t>
                    </w:r>
                    <w:r w:rsidRPr="00023EFA">
                      <w:rPr>
                        <w:noProof/>
                        <w:sz w:val="18"/>
                        <w:szCs w:val="18"/>
                      </w:rPr>
                      <w:t xml:space="preserve">no. 1150, pp. 1-72, 2009. </w:t>
                    </w:r>
                  </w:p>
                </w:tc>
              </w:tr>
              <w:tr w:rsidR="00113D18" w:rsidRPr="00023EFA" w14:paraId="4E8DC75F" w14:textId="77777777">
                <w:trPr>
                  <w:divId w:val="1565409122"/>
                  <w:tblCellSpacing w:w="15" w:type="dxa"/>
                </w:trPr>
                <w:tc>
                  <w:tcPr>
                    <w:tcW w:w="50" w:type="pct"/>
                    <w:hideMark/>
                  </w:tcPr>
                  <w:p w14:paraId="58DEF392" w14:textId="77777777" w:rsidR="00113D18" w:rsidRPr="00023EFA" w:rsidRDefault="00113D18" w:rsidP="00113D18">
                    <w:pPr>
                      <w:pStyle w:val="Bibliography"/>
                      <w:spacing w:after="0" w:line="240" w:lineRule="auto"/>
                      <w:jc w:val="both"/>
                      <w:rPr>
                        <w:noProof/>
                        <w:sz w:val="18"/>
                        <w:szCs w:val="18"/>
                      </w:rPr>
                    </w:pPr>
                    <w:r w:rsidRPr="00023EFA">
                      <w:rPr>
                        <w:noProof/>
                        <w:sz w:val="18"/>
                        <w:szCs w:val="18"/>
                      </w:rPr>
                      <w:t xml:space="preserve">[32] </w:t>
                    </w:r>
                  </w:p>
                </w:tc>
                <w:tc>
                  <w:tcPr>
                    <w:tcW w:w="0" w:type="auto"/>
                    <w:hideMark/>
                  </w:tcPr>
                  <w:p w14:paraId="7C3313DC" w14:textId="77777777" w:rsidR="00113D18" w:rsidRPr="00023EFA" w:rsidRDefault="00113D18" w:rsidP="00113D18">
                    <w:pPr>
                      <w:pStyle w:val="Bibliography"/>
                      <w:spacing w:after="0" w:line="240" w:lineRule="auto"/>
                      <w:jc w:val="both"/>
                      <w:rPr>
                        <w:noProof/>
                        <w:sz w:val="18"/>
                        <w:szCs w:val="18"/>
                      </w:rPr>
                    </w:pPr>
                    <w:r w:rsidRPr="00023EFA">
                      <w:rPr>
                        <w:noProof/>
                        <w:sz w:val="18"/>
                        <w:szCs w:val="18"/>
                      </w:rPr>
                      <w:t xml:space="preserve">K. S. Crump, "Calculation of Benchmark Doses from Continuous Data," </w:t>
                    </w:r>
                    <w:r w:rsidRPr="00023EFA">
                      <w:rPr>
                        <w:i/>
                        <w:iCs/>
                        <w:noProof/>
                        <w:sz w:val="18"/>
                        <w:szCs w:val="18"/>
                      </w:rPr>
                      <w:t xml:space="preserve">Journal of Risk Analysis, </w:t>
                    </w:r>
                    <w:r w:rsidRPr="00023EFA">
                      <w:rPr>
                        <w:noProof/>
                        <w:sz w:val="18"/>
                        <w:szCs w:val="18"/>
                      </w:rPr>
                      <w:t xml:space="preserve">vol. 15, no. 1, pp. 79-88, 1995. </w:t>
                    </w:r>
                  </w:p>
                </w:tc>
              </w:tr>
              <w:tr w:rsidR="00113D18" w:rsidRPr="00023EFA" w14:paraId="63B11ABA" w14:textId="77777777">
                <w:trPr>
                  <w:divId w:val="1565409122"/>
                  <w:tblCellSpacing w:w="15" w:type="dxa"/>
                </w:trPr>
                <w:tc>
                  <w:tcPr>
                    <w:tcW w:w="50" w:type="pct"/>
                    <w:hideMark/>
                  </w:tcPr>
                  <w:p w14:paraId="30266972" w14:textId="77777777" w:rsidR="00113D18" w:rsidRPr="00023EFA" w:rsidRDefault="00113D18" w:rsidP="00113D18">
                    <w:pPr>
                      <w:pStyle w:val="Bibliography"/>
                      <w:spacing w:after="0" w:line="240" w:lineRule="auto"/>
                      <w:jc w:val="both"/>
                      <w:rPr>
                        <w:noProof/>
                        <w:sz w:val="18"/>
                        <w:szCs w:val="18"/>
                      </w:rPr>
                    </w:pPr>
                    <w:r w:rsidRPr="00023EFA">
                      <w:rPr>
                        <w:noProof/>
                        <w:sz w:val="18"/>
                        <w:szCs w:val="18"/>
                      </w:rPr>
                      <w:t xml:space="preserve">[33] </w:t>
                    </w:r>
                  </w:p>
                </w:tc>
                <w:tc>
                  <w:tcPr>
                    <w:tcW w:w="0" w:type="auto"/>
                    <w:hideMark/>
                  </w:tcPr>
                  <w:p w14:paraId="4CA7FD66" w14:textId="77777777" w:rsidR="00113D18" w:rsidRPr="00023EFA" w:rsidRDefault="00113D18" w:rsidP="00113D18">
                    <w:pPr>
                      <w:pStyle w:val="Bibliography"/>
                      <w:spacing w:after="0" w:line="240" w:lineRule="auto"/>
                      <w:jc w:val="both"/>
                      <w:rPr>
                        <w:noProof/>
                        <w:sz w:val="18"/>
                        <w:szCs w:val="18"/>
                      </w:rPr>
                    </w:pPr>
                    <w:r w:rsidRPr="00023EFA">
                      <w:rPr>
                        <w:noProof/>
                        <w:sz w:val="18"/>
                        <w:szCs w:val="18"/>
                      </w:rPr>
                      <w:t xml:space="preserve">B. Allen, R. Kavlock, C. Kimmel and E. Faustman, "Dose-response Assessment for Developmental Toxicity: II Comparison of Generic Benchmark Dose Estimates with NOAELs," </w:t>
                    </w:r>
                    <w:r w:rsidRPr="00023EFA">
                      <w:rPr>
                        <w:i/>
                        <w:iCs/>
                        <w:noProof/>
                        <w:sz w:val="18"/>
                        <w:szCs w:val="18"/>
                      </w:rPr>
                      <w:t xml:space="preserve">Fundamental and Applied Toxicology, </w:t>
                    </w:r>
                    <w:r w:rsidRPr="00023EFA">
                      <w:rPr>
                        <w:noProof/>
                        <w:sz w:val="18"/>
                        <w:szCs w:val="18"/>
                      </w:rPr>
                      <w:t xml:space="preserve">vol. 23, pp. 497-495, 1994. </w:t>
                    </w:r>
                  </w:p>
                </w:tc>
              </w:tr>
              <w:tr w:rsidR="00113D18" w:rsidRPr="00023EFA" w14:paraId="30B26739" w14:textId="77777777">
                <w:trPr>
                  <w:divId w:val="1565409122"/>
                  <w:tblCellSpacing w:w="15" w:type="dxa"/>
                </w:trPr>
                <w:tc>
                  <w:tcPr>
                    <w:tcW w:w="50" w:type="pct"/>
                    <w:hideMark/>
                  </w:tcPr>
                  <w:p w14:paraId="1C5B4842" w14:textId="77777777" w:rsidR="00113D18" w:rsidRPr="00023EFA" w:rsidRDefault="00113D18" w:rsidP="00113D18">
                    <w:pPr>
                      <w:pStyle w:val="Bibliography"/>
                      <w:spacing w:after="0" w:line="240" w:lineRule="auto"/>
                      <w:jc w:val="both"/>
                      <w:rPr>
                        <w:noProof/>
                        <w:sz w:val="18"/>
                        <w:szCs w:val="18"/>
                      </w:rPr>
                    </w:pPr>
                    <w:r w:rsidRPr="00023EFA">
                      <w:rPr>
                        <w:noProof/>
                        <w:sz w:val="18"/>
                        <w:szCs w:val="18"/>
                      </w:rPr>
                      <w:t xml:space="preserve">[34] </w:t>
                    </w:r>
                  </w:p>
                </w:tc>
                <w:tc>
                  <w:tcPr>
                    <w:tcW w:w="0" w:type="auto"/>
                    <w:hideMark/>
                  </w:tcPr>
                  <w:p w14:paraId="74EFDB06" w14:textId="77777777" w:rsidR="00113D18" w:rsidRPr="00023EFA" w:rsidRDefault="00113D18" w:rsidP="00113D18">
                    <w:pPr>
                      <w:pStyle w:val="Bibliography"/>
                      <w:spacing w:after="0" w:line="240" w:lineRule="auto"/>
                      <w:jc w:val="both"/>
                      <w:rPr>
                        <w:noProof/>
                        <w:sz w:val="18"/>
                        <w:szCs w:val="18"/>
                      </w:rPr>
                    </w:pPr>
                    <w:r w:rsidRPr="00023EFA">
                      <w:rPr>
                        <w:noProof/>
                        <w:sz w:val="18"/>
                        <w:szCs w:val="18"/>
                      </w:rPr>
                      <w:t xml:space="preserve">H. van der Voet and W. Slob, "Integration of probabilistic exposure assessment and probabilistic hzard characterization," </w:t>
                    </w:r>
                    <w:r w:rsidRPr="00023EFA">
                      <w:rPr>
                        <w:i/>
                        <w:iCs/>
                        <w:noProof/>
                        <w:sz w:val="18"/>
                        <w:szCs w:val="18"/>
                      </w:rPr>
                      <w:t xml:space="preserve">Risk Analysis, </w:t>
                    </w:r>
                    <w:r w:rsidRPr="00023EFA">
                      <w:rPr>
                        <w:noProof/>
                        <w:sz w:val="18"/>
                        <w:szCs w:val="18"/>
                      </w:rPr>
                      <w:t xml:space="preserve">vol. 27, no. 2, pp. 351-371, 2007. </w:t>
                    </w:r>
                  </w:p>
                </w:tc>
              </w:tr>
              <w:tr w:rsidR="00113D18" w:rsidRPr="00023EFA" w14:paraId="7A59B3F8" w14:textId="77777777">
                <w:trPr>
                  <w:divId w:val="1565409122"/>
                  <w:tblCellSpacing w:w="15" w:type="dxa"/>
                </w:trPr>
                <w:tc>
                  <w:tcPr>
                    <w:tcW w:w="50" w:type="pct"/>
                    <w:hideMark/>
                  </w:tcPr>
                  <w:p w14:paraId="472EBADE" w14:textId="77777777" w:rsidR="00113D18" w:rsidRPr="00023EFA" w:rsidRDefault="00113D18" w:rsidP="00113D18">
                    <w:pPr>
                      <w:pStyle w:val="Bibliography"/>
                      <w:spacing w:after="0" w:line="240" w:lineRule="auto"/>
                      <w:jc w:val="both"/>
                      <w:rPr>
                        <w:noProof/>
                        <w:sz w:val="18"/>
                        <w:szCs w:val="18"/>
                      </w:rPr>
                    </w:pPr>
                    <w:r w:rsidRPr="00023EFA">
                      <w:rPr>
                        <w:noProof/>
                        <w:sz w:val="18"/>
                        <w:szCs w:val="18"/>
                      </w:rPr>
                      <w:t xml:space="preserve">[35] </w:t>
                    </w:r>
                  </w:p>
                </w:tc>
                <w:tc>
                  <w:tcPr>
                    <w:tcW w:w="0" w:type="auto"/>
                    <w:hideMark/>
                  </w:tcPr>
                  <w:p w14:paraId="66C3A339" w14:textId="77777777" w:rsidR="00113D18" w:rsidRPr="00023EFA" w:rsidRDefault="00113D18" w:rsidP="00113D18">
                    <w:pPr>
                      <w:pStyle w:val="Bibliography"/>
                      <w:spacing w:after="0" w:line="240" w:lineRule="auto"/>
                      <w:jc w:val="both"/>
                      <w:rPr>
                        <w:noProof/>
                        <w:sz w:val="18"/>
                        <w:szCs w:val="18"/>
                      </w:rPr>
                    </w:pPr>
                    <w:r w:rsidRPr="00023EFA">
                      <w:rPr>
                        <w:noProof/>
                        <w:sz w:val="18"/>
                        <w:szCs w:val="18"/>
                      </w:rPr>
                      <w:t>WHO International Programme on Chemical Safety, "Guidance Document on Evaluating and Expressing Uncertainty in Hazard Characterization," World Health Organization, Geneva, 2008.</w:t>
                    </w:r>
                  </w:p>
                </w:tc>
              </w:tr>
              <w:tr w:rsidR="00113D18" w:rsidRPr="00023EFA" w14:paraId="3304C770" w14:textId="77777777">
                <w:trPr>
                  <w:divId w:val="1565409122"/>
                  <w:tblCellSpacing w:w="15" w:type="dxa"/>
                </w:trPr>
                <w:tc>
                  <w:tcPr>
                    <w:tcW w:w="50" w:type="pct"/>
                    <w:hideMark/>
                  </w:tcPr>
                  <w:p w14:paraId="5E5A315F" w14:textId="77777777" w:rsidR="00113D18" w:rsidRPr="00023EFA" w:rsidRDefault="00113D18" w:rsidP="00113D18">
                    <w:pPr>
                      <w:pStyle w:val="Bibliography"/>
                      <w:spacing w:after="0" w:line="240" w:lineRule="auto"/>
                      <w:jc w:val="both"/>
                      <w:rPr>
                        <w:noProof/>
                        <w:sz w:val="18"/>
                        <w:szCs w:val="18"/>
                      </w:rPr>
                    </w:pPr>
                    <w:r w:rsidRPr="00023EFA">
                      <w:rPr>
                        <w:noProof/>
                        <w:sz w:val="18"/>
                        <w:szCs w:val="18"/>
                      </w:rPr>
                      <w:t xml:space="preserve">[36] </w:t>
                    </w:r>
                  </w:p>
                </w:tc>
                <w:tc>
                  <w:tcPr>
                    <w:tcW w:w="0" w:type="auto"/>
                    <w:hideMark/>
                  </w:tcPr>
                  <w:p w14:paraId="4524E227" w14:textId="77777777" w:rsidR="00113D18" w:rsidRPr="00023EFA" w:rsidRDefault="00113D18" w:rsidP="00113D18">
                    <w:pPr>
                      <w:pStyle w:val="Bibliography"/>
                      <w:spacing w:after="0" w:line="240" w:lineRule="auto"/>
                      <w:jc w:val="both"/>
                      <w:rPr>
                        <w:noProof/>
                        <w:sz w:val="18"/>
                        <w:szCs w:val="18"/>
                      </w:rPr>
                    </w:pPr>
                    <w:r w:rsidRPr="00023EFA">
                      <w:rPr>
                        <w:noProof/>
                        <w:sz w:val="18"/>
                        <w:szCs w:val="18"/>
                      </w:rPr>
                      <w:t xml:space="preserve">R. Jacobs, H. van der Voet and C. J. F. ter Braak, "Integrated probabilistic risk assessment for nanoparticles: the case of nanosilica in food," </w:t>
                    </w:r>
                    <w:r w:rsidRPr="00023EFA">
                      <w:rPr>
                        <w:i/>
                        <w:iCs/>
                        <w:noProof/>
                        <w:sz w:val="18"/>
                        <w:szCs w:val="18"/>
                      </w:rPr>
                      <w:t xml:space="preserve">Journal of Nanoparticle Research, </w:t>
                    </w:r>
                    <w:r w:rsidRPr="00023EFA">
                      <w:rPr>
                        <w:noProof/>
                        <w:sz w:val="18"/>
                        <w:szCs w:val="18"/>
                      </w:rPr>
                      <w:t xml:space="preserve">vol. 17, no. 6, pp. 1-14, 2015. </w:t>
                    </w:r>
                  </w:p>
                </w:tc>
              </w:tr>
              <w:tr w:rsidR="00113D18" w:rsidRPr="00023EFA" w14:paraId="091DAB46" w14:textId="77777777">
                <w:trPr>
                  <w:divId w:val="1565409122"/>
                  <w:tblCellSpacing w:w="15" w:type="dxa"/>
                </w:trPr>
                <w:tc>
                  <w:tcPr>
                    <w:tcW w:w="50" w:type="pct"/>
                    <w:hideMark/>
                  </w:tcPr>
                  <w:p w14:paraId="5963E249" w14:textId="77777777" w:rsidR="00113D18" w:rsidRPr="00023EFA" w:rsidRDefault="00113D18" w:rsidP="00113D18">
                    <w:pPr>
                      <w:pStyle w:val="Bibliography"/>
                      <w:spacing w:after="0" w:line="240" w:lineRule="auto"/>
                      <w:jc w:val="both"/>
                      <w:rPr>
                        <w:noProof/>
                        <w:sz w:val="18"/>
                        <w:szCs w:val="18"/>
                      </w:rPr>
                    </w:pPr>
                    <w:r w:rsidRPr="00023EFA">
                      <w:rPr>
                        <w:noProof/>
                        <w:sz w:val="18"/>
                        <w:szCs w:val="18"/>
                      </w:rPr>
                      <w:t xml:space="preserve">[37] </w:t>
                    </w:r>
                  </w:p>
                </w:tc>
                <w:tc>
                  <w:tcPr>
                    <w:tcW w:w="0" w:type="auto"/>
                    <w:hideMark/>
                  </w:tcPr>
                  <w:p w14:paraId="67ECF91D" w14:textId="77777777" w:rsidR="00113D18" w:rsidRPr="00023EFA" w:rsidRDefault="00113D18" w:rsidP="00113D18">
                    <w:pPr>
                      <w:pStyle w:val="Bibliography"/>
                      <w:spacing w:after="0" w:line="240" w:lineRule="auto"/>
                      <w:jc w:val="both"/>
                      <w:rPr>
                        <w:noProof/>
                        <w:sz w:val="18"/>
                        <w:szCs w:val="18"/>
                      </w:rPr>
                    </w:pPr>
                    <w:r w:rsidRPr="00023EFA">
                      <w:rPr>
                        <w:noProof/>
                        <w:sz w:val="18"/>
                        <w:szCs w:val="18"/>
                      </w:rPr>
                      <w:t xml:space="preserve">M. Shultz, "Comparing test searches in PubMed and Google Scholar," </w:t>
                    </w:r>
                    <w:r w:rsidRPr="00023EFA">
                      <w:rPr>
                        <w:i/>
                        <w:iCs/>
                        <w:noProof/>
                        <w:sz w:val="18"/>
                        <w:szCs w:val="18"/>
                      </w:rPr>
                      <w:t xml:space="preserve">Journal of the Medical Library Association, </w:t>
                    </w:r>
                    <w:r w:rsidRPr="00023EFA">
                      <w:rPr>
                        <w:noProof/>
                        <w:sz w:val="18"/>
                        <w:szCs w:val="18"/>
                      </w:rPr>
                      <w:t xml:space="preserve">vol. 95, no. 4, pp. 442-445, 2007. </w:t>
                    </w:r>
                  </w:p>
                </w:tc>
              </w:tr>
              <w:tr w:rsidR="00113D18" w:rsidRPr="00023EFA" w14:paraId="4E24CB05" w14:textId="77777777">
                <w:trPr>
                  <w:divId w:val="1565409122"/>
                  <w:tblCellSpacing w:w="15" w:type="dxa"/>
                </w:trPr>
                <w:tc>
                  <w:tcPr>
                    <w:tcW w:w="50" w:type="pct"/>
                    <w:hideMark/>
                  </w:tcPr>
                  <w:p w14:paraId="524058D2" w14:textId="77777777" w:rsidR="00113D18" w:rsidRPr="00023EFA" w:rsidRDefault="00113D18" w:rsidP="00113D18">
                    <w:pPr>
                      <w:pStyle w:val="Bibliography"/>
                      <w:spacing w:after="0" w:line="240" w:lineRule="auto"/>
                      <w:jc w:val="both"/>
                      <w:rPr>
                        <w:noProof/>
                        <w:sz w:val="18"/>
                        <w:szCs w:val="18"/>
                      </w:rPr>
                    </w:pPr>
                    <w:r w:rsidRPr="00023EFA">
                      <w:rPr>
                        <w:noProof/>
                        <w:sz w:val="18"/>
                        <w:szCs w:val="18"/>
                      </w:rPr>
                      <w:t xml:space="preserve">[38] </w:t>
                    </w:r>
                  </w:p>
                </w:tc>
                <w:tc>
                  <w:tcPr>
                    <w:tcW w:w="0" w:type="auto"/>
                    <w:hideMark/>
                  </w:tcPr>
                  <w:p w14:paraId="099C5991" w14:textId="77777777" w:rsidR="00113D18" w:rsidRPr="00023EFA" w:rsidRDefault="00113D18" w:rsidP="00113D18">
                    <w:pPr>
                      <w:pStyle w:val="Bibliography"/>
                      <w:spacing w:after="0" w:line="240" w:lineRule="auto"/>
                      <w:jc w:val="both"/>
                      <w:rPr>
                        <w:noProof/>
                        <w:sz w:val="18"/>
                        <w:szCs w:val="18"/>
                      </w:rPr>
                    </w:pPr>
                    <w:r w:rsidRPr="00023EFA">
                      <w:rPr>
                        <w:noProof/>
                        <w:sz w:val="18"/>
                        <w:szCs w:val="18"/>
                      </w:rPr>
                      <w:t>ECHA, "Guidance on information requirements and chemical safety assessment - Chapter R.8: Characterisation of dose [concentration]-response for human health," European Chemicals Agency, Helsinki, 2012.</w:t>
                    </w:r>
                  </w:p>
                </w:tc>
              </w:tr>
              <w:tr w:rsidR="00113D18" w:rsidRPr="00023EFA" w14:paraId="1CCD68CE" w14:textId="77777777">
                <w:trPr>
                  <w:divId w:val="1565409122"/>
                  <w:tblCellSpacing w:w="15" w:type="dxa"/>
                </w:trPr>
                <w:tc>
                  <w:tcPr>
                    <w:tcW w:w="50" w:type="pct"/>
                    <w:hideMark/>
                  </w:tcPr>
                  <w:p w14:paraId="748D5342" w14:textId="77777777" w:rsidR="00113D18" w:rsidRPr="00023EFA" w:rsidRDefault="00113D18" w:rsidP="00113D18">
                    <w:pPr>
                      <w:pStyle w:val="Bibliography"/>
                      <w:spacing w:after="0" w:line="240" w:lineRule="auto"/>
                      <w:jc w:val="both"/>
                      <w:rPr>
                        <w:noProof/>
                        <w:sz w:val="18"/>
                        <w:szCs w:val="18"/>
                      </w:rPr>
                    </w:pPr>
                    <w:r w:rsidRPr="00023EFA">
                      <w:rPr>
                        <w:noProof/>
                        <w:sz w:val="18"/>
                        <w:szCs w:val="18"/>
                      </w:rPr>
                      <w:t xml:space="preserve">[39] </w:t>
                    </w:r>
                  </w:p>
                </w:tc>
                <w:tc>
                  <w:tcPr>
                    <w:tcW w:w="0" w:type="auto"/>
                    <w:hideMark/>
                  </w:tcPr>
                  <w:p w14:paraId="6CC00003" w14:textId="77777777" w:rsidR="00113D18" w:rsidRPr="00023EFA" w:rsidRDefault="00113D18" w:rsidP="00113D18">
                    <w:pPr>
                      <w:pStyle w:val="Bibliography"/>
                      <w:spacing w:after="0" w:line="240" w:lineRule="auto"/>
                      <w:jc w:val="both"/>
                      <w:rPr>
                        <w:noProof/>
                        <w:sz w:val="18"/>
                        <w:szCs w:val="18"/>
                      </w:rPr>
                    </w:pPr>
                    <w:r w:rsidRPr="00023EFA">
                      <w:rPr>
                        <w:noProof/>
                        <w:sz w:val="18"/>
                        <w:szCs w:val="18"/>
                      </w:rPr>
                      <w:t xml:space="preserve">W. Slob and M. N. Pieters, "A Probabilistic Approach for Deriving Acceptable Human Intake Limits and Human Health Risks from Toxicological Studies: General Framework," </w:t>
                    </w:r>
                    <w:r w:rsidRPr="00023EFA">
                      <w:rPr>
                        <w:i/>
                        <w:iCs/>
                        <w:noProof/>
                        <w:sz w:val="18"/>
                        <w:szCs w:val="18"/>
                      </w:rPr>
                      <w:t xml:space="preserve">Journal of Risk Analysis, </w:t>
                    </w:r>
                    <w:r w:rsidRPr="00023EFA">
                      <w:rPr>
                        <w:noProof/>
                        <w:sz w:val="18"/>
                        <w:szCs w:val="18"/>
                      </w:rPr>
                      <w:t xml:space="preserve">vol. 18, no. 6, pp. 787-798, 1998. </w:t>
                    </w:r>
                  </w:p>
                </w:tc>
              </w:tr>
              <w:tr w:rsidR="00113D18" w:rsidRPr="00023EFA" w14:paraId="139EA192" w14:textId="77777777">
                <w:trPr>
                  <w:divId w:val="1565409122"/>
                  <w:tblCellSpacing w:w="15" w:type="dxa"/>
                </w:trPr>
                <w:tc>
                  <w:tcPr>
                    <w:tcW w:w="50" w:type="pct"/>
                    <w:hideMark/>
                  </w:tcPr>
                  <w:p w14:paraId="0F3A681A" w14:textId="77777777" w:rsidR="00113D18" w:rsidRPr="00023EFA" w:rsidRDefault="00113D18" w:rsidP="00113D18">
                    <w:pPr>
                      <w:pStyle w:val="Bibliography"/>
                      <w:spacing w:after="0" w:line="240" w:lineRule="auto"/>
                      <w:jc w:val="both"/>
                      <w:rPr>
                        <w:noProof/>
                        <w:sz w:val="18"/>
                        <w:szCs w:val="18"/>
                      </w:rPr>
                    </w:pPr>
                    <w:r w:rsidRPr="00023EFA">
                      <w:rPr>
                        <w:noProof/>
                        <w:sz w:val="18"/>
                        <w:szCs w:val="18"/>
                      </w:rPr>
                      <w:t xml:space="preserve">[40] </w:t>
                    </w:r>
                  </w:p>
                </w:tc>
                <w:tc>
                  <w:tcPr>
                    <w:tcW w:w="0" w:type="auto"/>
                    <w:hideMark/>
                  </w:tcPr>
                  <w:p w14:paraId="4EB868F0" w14:textId="77777777" w:rsidR="00113D18" w:rsidRPr="00023EFA" w:rsidRDefault="00113D18" w:rsidP="00113D18">
                    <w:pPr>
                      <w:pStyle w:val="Bibliography"/>
                      <w:spacing w:after="0" w:line="240" w:lineRule="auto"/>
                      <w:jc w:val="both"/>
                      <w:rPr>
                        <w:noProof/>
                        <w:sz w:val="18"/>
                        <w:szCs w:val="18"/>
                      </w:rPr>
                    </w:pPr>
                    <w:r w:rsidRPr="00023EFA">
                      <w:rPr>
                        <w:noProof/>
                        <w:sz w:val="18"/>
                        <w:szCs w:val="18"/>
                      </w:rPr>
                      <w:t>European Centre for Ecotoxicology and Toxicology of Chemicals, "Guidance on Assessment Factors to Derive a DNEL," European Centre for Ecotoxicology and Toxicology of Chemicals, Brussels, 2010.</w:t>
                    </w:r>
                  </w:p>
                </w:tc>
              </w:tr>
              <w:tr w:rsidR="00113D18" w:rsidRPr="00023EFA" w14:paraId="0C9467DB" w14:textId="77777777">
                <w:trPr>
                  <w:divId w:val="1565409122"/>
                  <w:tblCellSpacing w:w="15" w:type="dxa"/>
                </w:trPr>
                <w:tc>
                  <w:tcPr>
                    <w:tcW w:w="50" w:type="pct"/>
                    <w:hideMark/>
                  </w:tcPr>
                  <w:p w14:paraId="47A92479" w14:textId="77777777" w:rsidR="00113D18" w:rsidRPr="00023EFA" w:rsidRDefault="00113D18" w:rsidP="00113D18">
                    <w:pPr>
                      <w:pStyle w:val="Bibliography"/>
                      <w:spacing w:after="0" w:line="240" w:lineRule="auto"/>
                      <w:jc w:val="both"/>
                      <w:rPr>
                        <w:noProof/>
                        <w:sz w:val="18"/>
                        <w:szCs w:val="18"/>
                      </w:rPr>
                    </w:pPr>
                    <w:r w:rsidRPr="00023EFA">
                      <w:rPr>
                        <w:noProof/>
                        <w:sz w:val="18"/>
                        <w:szCs w:val="18"/>
                      </w:rPr>
                      <w:t xml:space="preserve">[41] </w:t>
                    </w:r>
                  </w:p>
                </w:tc>
                <w:tc>
                  <w:tcPr>
                    <w:tcW w:w="0" w:type="auto"/>
                    <w:hideMark/>
                  </w:tcPr>
                  <w:p w14:paraId="3EE905E8" w14:textId="77777777" w:rsidR="00113D18" w:rsidRPr="00023EFA" w:rsidRDefault="00113D18" w:rsidP="00113D18">
                    <w:pPr>
                      <w:pStyle w:val="Bibliography"/>
                      <w:spacing w:after="0" w:line="240" w:lineRule="auto"/>
                      <w:jc w:val="both"/>
                      <w:rPr>
                        <w:noProof/>
                        <w:sz w:val="18"/>
                        <w:szCs w:val="18"/>
                      </w:rPr>
                    </w:pPr>
                    <w:r w:rsidRPr="00023EFA">
                      <w:rPr>
                        <w:noProof/>
                        <w:sz w:val="18"/>
                        <w:szCs w:val="18"/>
                      </w:rPr>
                      <w:t xml:space="preserve">M. L. Kreider and S. E. Williams, "Interpreting REACH guidance in the determination of the derived no effect level (DNEL)," </w:t>
                    </w:r>
                    <w:r w:rsidRPr="00023EFA">
                      <w:rPr>
                        <w:i/>
                        <w:iCs/>
                        <w:noProof/>
                        <w:sz w:val="18"/>
                        <w:szCs w:val="18"/>
                      </w:rPr>
                      <w:t xml:space="preserve">Regulatory Toxicology and Pharmacology, </w:t>
                    </w:r>
                    <w:r w:rsidRPr="00023EFA">
                      <w:rPr>
                        <w:noProof/>
                        <w:sz w:val="18"/>
                        <w:szCs w:val="18"/>
                      </w:rPr>
                      <w:t xml:space="preserve">vol. 58, pp. 323-329, 2010. </w:t>
                    </w:r>
                  </w:p>
                </w:tc>
              </w:tr>
              <w:tr w:rsidR="00113D18" w:rsidRPr="00023EFA" w14:paraId="56863B89" w14:textId="77777777">
                <w:trPr>
                  <w:divId w:val="1565409122"/>
                  <w:tblCellSpacing w:w="15" w:type="dxa"/>
                </w:trPr>
                <w:tc>
                  <w:tcPr>
                    <w:tcW w:w="50" w:type="pct"/>
                    <w:hideMark/>
                  </w:tcPr>
                  <w:p w14:paraId="3460F67B" w14:textId="77777777" w:rsidR="00113D18" w:rsidRPr="00023EFA" w:rsidRDefault="00113D18" w:rsidP="00113D18">
                    <w:pPr>
                      <w:pStyle w:val="Bibliography"/>
                      <w:spacing w:after="0" w:line="240" w:lineRule="auto"/>
                      <w:jc w:val="both"/>
                      <w:rPr>
                        <w:noProof/>
                        <w:sz w:val="18"/>
                        <w:szCs w:val="18"/>
                      </w:rPr>
                    </w:pPr>
                    <w:r w:rsidRPr="00023EFA">
                      <w:rPr>
                        <w:noProof/>
                        <w:sz w:val="18"/>
                        <w:szCs w:val="18"/>
                      </w:rPr>
                      <w:t xml:space="preserve">[42] </w:t>
                    </w:r>
                  </w:p>
                </w:tc>
                <w:tc>
                  <w:tcPr>
                    <w:tcW w:w="0" w:type="auto"/>
                    <w:hideMark/>
                  </w:tcPr>
                  <w:p w14:paraId="06DC8FD3" w14:textId="77777777" w:rsidR="00113D18" w:rsidRPr="00023EFA" w:rsidRDefault="00113D18" w:rsidP="00113D18">
                    <w:pPr>
                      <w:pStyle w:val="Bibliography"/>
                      <w:spacing w:after="0" w:line="240" w:lineRule="auto"/>
                      <w:jc w:val="both"/>
                      <w:rPr>
                        <w:noProof/>
                        <w:sz w:val="18"/>
                        <w:szCs w:val="18"/>
                      </w:rPr>
                    </w:pPr>
                    <w:r w:rsidRPr="00023EFA">
                      <w:rPr>
                        <w:noProof/>
                        <w:sz w:val="18"/>
                        <w:szCs w:val="18"/>
                      </w:rPr>
                      <w:t xml:space="preserve">W. Slob, M. I. Bakker, J. Dirk te Biesebeek and B. G. Bokkers, "Exploring the Uncertainties in Cancer Risk Assessment Using the Integrated Probabilistic Approach," </w:t>
                    </w:r>
                    <w:r w:rsidRPr="00023EFA">
                      <w:rPr>
                        <w:i/>
                        <w:iCs/>
                        <w:noProof/>
                        <w:sz w:val="18"/>
                        <w:szCs w:val="18"/>
                      </w:rPr>
                      <w:t xml:space="preserve">Journal of Risk Analysis, </w:t>
                    </w:r>
                    <w:r w:rsidRPr="00023EFA">
                      <w:rPr>
                        <w:noProof/>
                        <w:sz w:val="18"/>
                        <w:szCs w:val="18"/>
                      </w:rPr>
                      <w:t xml:space="preserve">vol. 0, no. 0, pp. 1-20, 2014. </w:t>
                    </w:r>
                  </w:p>
                </w:tc>
              </w:tr>
              <w:tr w:rsidR="00113D18" w:rsidRPr="00023EFA" w14:paraId="4CD9435D" w14:textId="77777777">
                <w:trPr>
                  <w:divId w:val="1565409122"/>
                  <w:tblCellSpacing w:w="15" w:type="dxa"/>
                </w:trPr>
                <w:tc>
                  <w:tcPr>
                    <w:tcW w:w="50" w:type="pct"/>
                    <w:hideMark/>
                  </w:tcPr>
                  <w:p w14:paraId="76A6E536" w14:textId="77777777" w:rsidR="00113D18" w:rsidRPr="00023EFA" w:rsidRDefault="00113D18" w:rsidP="00113D18">
                    <w:pPr>
                      <w:pStyle w:val="Bibliography"/>
                      <w:spacing w:after="0" w:line="240" w:lineRule="auto"/>
                      <w:jc w:val="both"/>
                      <w:rPr>
                        <w:noProof/>
                        <w:sz w:val="18"/>
                        <w:szCs w:val="18"/>
                      </w:rPr>
                    </w:pPr>
                    <w:r w:rsidRPr="00023EFA">
                      <w:rPr>
                        <w:noProof/>
                        <w:sz w:val="18"/>
                        <w:szCs w:val="18"/>
                      </w:rPr>
                      <w:t xml:space="preserve">[43] </w:t>
                    </w:r>
                  </w:p>
                </w:tc>
                <w:tc>
                  <w:tcPr>
                    <w:tcW w:w="0" w:type="auto"/>
                    <w:hideMark/>
                  </w:tcPr>
                  <w:p w14:paraId="7BB43EC7" w14:textId="77777777" w:rsidR="00113D18" w:rsidRPr="00023EFA" w:rsidRDefault="00113D18" w:rsidP="00113D18">
                    <w:pPr>
                      <w:pStyle w:val="Bibliography"/>
                      <w:spacing w:after="0" w:line="240" w:lineRule="auto"/>
                      <w:jc w:val="both"/>
                      <w:rPr>
                        <w:noProof/>
                        <w:sz w:val="18"/>
                        <w:szCs w:val="18"/>
                      </w:rPr>
                    </w:pPr>
                    <w:r w:rsidRPr="00023EFA">
                      <w:rPr>
                        <w:noProof/>
                        <w:sz w:val="18"/>
                        <w:szCs w:val="18"/>
                      </w:rPr>
                      <w:t xml:space="preserve">K. Jensen, A. Saber, H. Kristensen, I. Koponen, B. Ligouri and H. Wallin, "NanoSafer vs 1.1 - Nanomaterial risk assessment using first order modeling," in </w:t>
                    </w:r>
                    <w:r w:rsidRPr="00023EFA">
                      <w:rPr>
                        <w:i/>
                        <w:iCs/>
                        <w:noProof/>
                        <w:sz w:val="18"/>
                        <w:szCs w:val="18"/>
                      </w:rPr>
                      <w:t>6th International Symposium on Nanotechnology, Occupational and Environmental Health</w:t>
                    </w:r>
                    <w:r w:rsidRPr="00023EFA">
                      <w:rPr>
                        <w:noProof/>
                        <w:sz w:val="18"/>
                        <w:szCs w:val="18"/>
                      </w:rPr>
                      <w:t xml:space="preserve">, Nagoya, 2013. </w:t>
                    </w:r>
                  </w:p>
                </w:tc>
              </w:tr>
              <w:tr w:rsidR="00113D18" w:rsidRPr="00023EFA" w14:paraId="54723ECA" w14:textId="77777777">
                <w:trPr>
                  <w:divId w:val="1565409122"/>
                  <w:tblCellSpacing w:w="15" w:type="dxa"/>
                </w:trPr>
                <w:tc>
                  <w:tcPr>
                    <w:tcW w:w="50" w:type="pct"/>
                    <w:hideMark/>
                  </w:tcPr>
                  <w:p w14:paraId="45FA365A" w14:textId="77777777" w:rsidR="00113D18" w:rsidRPr="00023EFA" w:rsidRDefault="00113D18" w:rsidP="00113D18">
                    <w:pPr>
                      <w:pStyle w:val="Bibliography"/>
                      <w:spacing w:after="0" w:line="240" w:lineRule="auto"/>
                      <w:jc w:val="both"/>
                      <w:rPr>
                        <w:noProof/>
                        <w:sz w:val="18"/>
                        <w:szCs w:val="18"/>
                      </w:rPr>
                    </w:pPr>
                    <w:r w:rsidRPr="00023EFA">
                      <w:rPr>
                        <w:noProof/>
                        <w:sz w:val="18"/>
                        <w:szCs w:val="18"/>
                      </w:rPr>
                      <w:t xml:space="preserve">[44] </w:t>
                    </w:r>
                  </w:p>
                </w:tc>
                <w:tc>
                  <w:tcPr>
                    <w:tcW w:w="0" w:type="auto"/>
                    <w:hideMark/>
                  </w:tcPr>
                  <w:p w14:paraId="2B04064B" w14:textId="77777777" w:rsidR="00113D18" w:rsidRPr="00023EFA" w:rsidRDefault="00113D18" w:rsidP="00113D18">
                    <w:pPr>
                      <w:pStyle w:val="Bibliography"/>
                      <w:spacing w:after="0" w:line="240" w:lineRule="auto"/>
                      <w:jc w:val="both"/>
                      <w:rPr>
                        <w:noProof/>
                        <w:sz w:val="18"/>
                        <w:szCs w:val="18"/>
                      </w:rPr>
                    </w:pPr>
                    <w:r w:rsidRPr="00023EFA">
                      <w:rPr>
                        <w:noProof/>
                        <w:sz w:val="18"/>
                        <w:szCs w:val="18"/>
                      </w:rPr>
                      <w:t xml:space="preserve">J. Cherrie, "The effect of room size and general ventilation on the relationship between near and far-field concentrations," </w:t>
                    </w:r>
                    <w:r w:rsidRPr="00023EFA">
                      <w:rPr>
                        <w:i/>
                        <w:iCs/>
                        <w:noProof/>
                        <w:sz w:val="18"/>
                        <w:szCs w:val="18"/>
                      </w:rPr>
                      <w:t xml:space="preserve">The Annals of Occupational Hygeine, </w:t>
                    </w:r>
                    <w:r w:rsidRPr="00023EFA">
                      <w:rPr>
                        <w:noProof/>
                        <w:sz w:val="18"/>
                        <w:szCs w:val="18"/>
                      </w:rPr>
                      <w:t xml:space="preserve">vol. 55, no. 9, pp. 539-546, 1999. </w:t>
                    </w:r>
                  </w:p>
                </w:tc>
              </w:tr>
              <w:tr w:rsidR="00113D18" w:rsidRPr="00023EFA" w14:paraId="26797400" w14:textId="77777777">
                <w:trPr>
                  <w:divId w:val="1565409122"/>
                  <w:tblCellSpacing w:w="15" w:type="dxa"/>
                </w:trPr>
                <w:tc>
                  <w:tcPr>
                    <w:tcW w:w="50" w:type="pct"/>
                    <w:hideMark/>
                  </w:tcPr>
                  <w:p w14:paraId="3DDFB987" w14:textId="77777777" w:rsidR="00113D18" w:rsidRPr="00023EFA" w:rsidRDefault="00113D18" w:rsidP="00113D18">
                    <w:pPr>
                      <w:pStyle w:val="Bibliography"/>
                      <w:spacing w:after="0" w:line="240" w:lineRule="auto"/>
                      <w:jc w:val="both"/>
                      <w:rPr>
                        <w:noProof/>
                        <w:sz w:val="18"/>
                        <w:szCs w:val="18"/>
                      </w:rPr>
                    </w:pPr>
                    <w:r w:rsidRPr="00023EFA">
                      <w:rPr>
                        <w:noProof/>
                        <w:sz w:val="18"/>
                        <w:szCs w:val="18"/>
                      </w:rPr>
                      <w:t xml:space="preserve">[45] </w:t>
                    </w:r>
                  </w:p>
                </w:tc>
                <w:tc>
                  <w:tcPr>
                    <w:tcW w:w="0" w:type="auto"/>
                    <w:hideMark/>
                  </w:tcPr>
                  <w:p w14:paraId="4ADD4A55" w14:textId="77777777" w:rsidR="00113D18" w:rsidRPr="00023EFA" w:rsidRDefault="00113D18" w:rsidP="00113D18">
                    <w:pPr>
                      <w:pStyle w:val="Bibliography"/>
                      <w:spacing w:after="0" w:line="240" w:lineRule="auto"/>
                      <w:jc w:val="both"/>
                      <w:rPr>
                        <w:noProof/>
                        <w:sz w:val="18"/>
                        <w:szCs w:val="18"/>
                      </w:rPr>
                    </w:pPr>
                    <w:r w:rsidRPr="00023EFA">
                      <w:rPr>
                        <w:noProof/>
                        <w:sz w:val="18"/>
                        <w:szCs w:val="18"/>
                      </w:rPr>
                      <w:t xml:space="preserve">T. Schneider, K. A. Jensen, P. A. Clausen, A. Afshari, L. Gunnarsen, P. Wahlin, M. Glasius, F. Palmgren, O. J. Nielsen and C. L. Fogh, "Prediction of indoor concentration of 0.5-4 um particles of outdoor origin in an uninhabited apartment," </w:t>
                    </w:r>
                    <w:r w:rsidRPr="00023EFA">
                      <w:rPr>
                        <w:i/>
                        <w:iCs/>
                        <w:noProof/>
                        <w:sz w:val="18"/>
                        <w:szCs w:val="18"/>
                      </w:rPr>
                      <w:t xml:space="preserve">Journal of Atmospheric Environment, </w:t>
                    </w:r>
                    <w:r w:rsidRPr="00023EFA">
                      <w:rPr>
                        <w:noProof/>
                        <w:sz w:val="18"/>
                        <w:szCs w:val="18"/>
                      </w:rPr>
                      <w:t xml:space="preserve">vol. 38, pp. 6349-6359, 2004. </w:t>
                    </w:r>
                  </w:p>
                </w:tc>
              </w:tr>
              <w:tr w:rsidR="00113D18" w:rsidRPr="00023EFA" w14:paraId="4CBC9A6B" w14:textId="77777777">
                <w:trPr>
                  <w:divId w:val="1565409122"/>
                  <w:tblCellSpacing w:w="15" w:type="dxa"/>
                </w:trPr>
                <w:tc>
                  <w:tcPr>
                    <w:tcW w:w="50" w:type="pct"/>
                    <w:hideMark/>
                  </w:tcPr>
                  <w:p w14:paraId="1C63E4AA" w14:textId="77777777" w:rsidR="00113D18" w:rsidRPr="00023EFA" w:rsidRDefault="00113D18" w:rsidP="00113D18">
                    <w:pPr>
                      <w:pStyle w:val="Bibliography"/>
                      <w:spacing w:after="0" w:line="240" w:lineRule="auto"/>
                      <w:jc w:val="both"/>
                      <w:rPr>
                        <w:noProof/>
                        <w:sz w:val="18"/>
                        <w:szCs w:val="18"/>
                      </w:rPr>
                    </w:pPr>
                    <w:r w:rsidRPr="00023EFA">
                      <w:rPr>
                        <w:noProof/>
                        <w:sz w:val="18"/>
                        <w:szCs w:val="18"/>
                      </w:rPr>
                      <w:t xml:space="preserve">[46] </w:t>
                    </w:r>
                  </w:p>
                </w:tc>
                <w:tc>
                  <w:tcPr>
                    <w:tcW w:w="0" w:type="auto"/>
                    <w:hideMark/>
                  </w:tcPr>
                  <w:p w14:paraId="3F481E3B" w14:textId="77777777" w:rsidR="00113D18" w:rsidRPr="00023EFA" w:rsidRDefault="00113D18" w:rsidP="00113D18">
                    <w:pPr>
                      <w:pStyle w:val="Bibliography"/>
                      <w:spacing w:after="0" w:line="240" w:lineRule="auto"/>
                      <w:jc w:val="both"/>
                      <w:rPr>
                        <w:noProof/>
                        <w:sz w:val="18"/>
                        <w:szCs w:val="18"/>
                      </w:rPr>
                    </w:pPr>
                    <w:r w:rsidRPr="00023EFA">
                      <w:rPr>
                        <w:noProof/>
                        <w:sz w:val="18"/>
                        <w:szCs w:val="18"/>
                      </w:rPr>
                      <w:t xml:space="preserve">A. J. Koivisto, A. C. O. Jensen, M. Levin, K. I. Kling, M. Dal Maso, S. H. Nielsen, K. A. Kensen and I. K. Koponen, "Testing near field/far field model performance for prediction of particulate matter emissions in a paint factory," </w:t>
                    </w:r>
                    <w:r w:rsidRPr="00023EFA">
                      <w:rPr>
                        <w:i/>
                        <w:iCs/>
                        <w:noProof/>
                        <w:sz w:val="18"/>
                        <w:szCs w:val="18"/>
                      </w:rPr>
                      <w:t xml:space="preserve">Environmental Science: Process and Impacts, </w:t>
                    </w:r>
                    <w:r w:rsidRPr="00023EFA">
                      <w:rPr>
                        <w:noProof/>
                        <w:sz w:val="18"/>
                        <w:szCs w:val="18"/>
                      </w:rPr>
                      <w:t xml:space="preserve">vol. 17, pp. 62-73, 2014. </w:t>
                    </w:r>
                  </w:p>
                </w:tc>
              </w:tr>
              <w:tr w:rsidR="00113D18" w:rsidRPr="00023EFA" w14:paraId="2D42088F" w14:textId="77777777">
                <w:trPr>
                  <w:divId w:val="1565409122"/>
                  <w:tblCellSpacing w:w="15" w:type="dxa"/>
                </w:trPr>
                <w:tc>
                  <w:tcPr>
                    <w:tcW w:w="50" w:type="pct"/>
                    <w:hideMark/>
                  </w:tcPr>
                  <w:p w14:paraId="7A7CE4AB" w14:textId="77777777" w:rsidR="00113D18" w:rsidRPr="00023EFA" w:rsidRDefault="00113D18" w:rsidP="00113D18">
                    <w:pPr>
                      <w:pStyle w:val="Bibliography"/>
                      <w:spacing w:after="0" w:line="240" w:lineRule="auto"/>
                      <w:jc w:val="both"/>
                      <w:rPr>
                        <w:noProof/>
                        <w:sz w:val="18"/>
                        <w:szCs w:val="18"/>
                      </w:rPr>
                    </w:pPr>
                    <w:r w:rsidRPr="00023EFA">
                      <w:rPr>
                        <w:noProof/>
                        <w:sz w:val="18"/>
                        <w:szCs w:val="18"/>
                      </w:rPr>
                      <w:t xml:space="preserve">[47] </w:t>
                    </w:r>
                  </w:p>
                </w:tc>
                <w:tc>
                  <w:tcPr>
                    <w:tcW w:w="0" w:type="auto"/>
                    <w:hideMark/>
                  </w:tcPr>
                  <w:p w14:paraId="245D603F" w14:textId="77777777" w:rsidR="00113D18" w:rsidRPr="00023EFA" w:rsidRDefault="00113D18" w:rsidP="00113D18">
                    <w:pPr>
                      <w:pStyle w:val="Bibliography"/>
                      <w:spacing w:after="0" w:line="240" w:lineRule="auto"/>
                      <w:jc w:val="both"/>
                      <w:rPr>
                        <w:noProof/>
                        <w:sz w:val="18"/>
                        <w:szCs w:val="18"/>
                      </w:rPr>
                    </w:pPr>
                    <w:r w:rsidRPr="00023EFA">
                      <w:rPr>
                        <w:noProof/>
                        <w:sz w:val="18"/>
                        <w:szCs w:val="18"/>
                      </w:rPr>
                      <w:t xml:space="preserve">G. Oberdorster, J. Ferin and B. E. Lehnert, "Correlation Between Particle Size, In Vivo Particle Persistence, and Lung Injury," </w:t>
                    </w:r>
                    <w:r w:rsidRPr="00023EFA">
                      <w:rPr>
                        <w:i/>
                        <w:iCs/>
                        <w:noProof/>
                        <w:sz w:val="18"/>
                        <w:szCs w:val="18"/>
                      </w:rPr>
                      <w:t xml:space="preserve">Environmental Health Perspectives, </w:t>
                    </w:r>
                    <w:r w:rsidRPr="00023EFA">
                      <w:rPr>
                        <w:noProof/>
                        <w:sz w:val="18"/>
                        <w:szCs w:val="18"/>
                      </w:rPr>
                      <w:t xml:space="preserve">vol. 102, no. 5, pp. 173-180, 1994. </w:t>
                    </w:r>
                  </w:p>
                </w:tc>
              </w:tr>
              <w:tr w:rsidR="00113D18" w:rsidRPr="00023EFA" w14:paraId="793884C5" w14:textId="77777777">
                <w:trPr>
                  <w:divId w:val="1565409122"/>
                  <w:tblCellSpacing w:w="15" w:type="dxa"/>
                </w:trPr>
                <w:tc>
                  <w:tcPr>
                    <w:tcW w:w="50" w:type="pct"/>
                    <w:hideMark/>
                  </w:tcPr>
                  <w:p w14:paraId="594F2E37" w14:textId="77777777" w:rsidR="00113D18" w:rsidRPr="00023EFA" w:rsidRDefault="00113D18" w:rsidP="00113D18">
                    <w:pPr>
                      <w:pStyle w:val="Bibliography"/>
                      <w:spacing w:after="0" w:line="240" w:lineRule="auto"/>
                      <w:jc w:val="both"/>
                      <w:rPr>
                        <w:noProof/>
                        <w:sz w:val="18"/>
                        <w:szCs w:val="18"/>
                      </w:rPr>
                    </w:pPr>
                    <w:r w:rsidRPr="00023EFA">
                      <w:rPr>
                        <w:noProof/>
                        <w:sz w:val="18"/>
                        <w:szCs w:val="18"/>
                      </w:rPr>
                      <w:t xml:space="preserve">[48] </w:t>
                    </w:r>
                  </w:p>
                </w:tc>
                <w:tc>
                  <w:tcPr>
                    <w:tcW w:w="0" w:type="auto"/>
                    <w:hideMark/>
                  </w:tcPr>
                  <w:p w14:paraId="4DACCCC5" w14:textId="77777777" w:rsidR="00113D18" w:rsidRPr="00023EFA" w:rsidRDefault="00113D18" w:rsidP="00113D18">
                    <w:pPr>
                      <w:pStyle w:val="Bibliography"/>
                      <w:spacing w:after="0" w:line="240" w:lineRule="auto"/>
                      <w:jc w:val="both"/>
                      <w:rPr>
                        <w:noProof/>
                        <w:sz w:val="18"/>
                        <w:szCs w:val="18"/>
                      </w:rPr>
                    </w:pPr>
                    <w:r w:rsidRPr="00023EFA">
                      <w:rPr>
                        <w:noProof/>
                        <w:sz w:val="18"/>
                        <w:szCs w:val="18"/>
                      </w:rPr>
                      <w:t xml:space="preserve">V. H. Grassian, P. T. O'Shaughnessy, A. Adamcakova-Dodd, J. M. Pettibone and P. S. Thome, "Inhalation Exposure Study of Titanium Dioxide Nanoparticles with a Primary Particle Size of 2 to 5 nm," </w:t>
                    </w:r>
                    <w:r w:rsidRPr="00023EFA">
                      <w:rPr>
                        <w:i/>
                        <w:iCs/>
                        <w:noProof/>
                        <w:sz w:val="18"/>
                        <w:szCs w:val="18"/>
                      </w:rPr>
                      <w:t xml:space="preserve">Environmental Health Perspectives, </w:t>
                    </w:r>
                    <w:r w:rsidRPr="00023EFA">
                      <w:rPr>
                        <w:noProof/>
                        <w:sz w:val="18"/>
                        <w:szCs w:val="18"/>
                      </w:rPr>
                      <w:t xml:space="preserve">vol. 115, no. 3, pp. 397-403, 2007. </w:t>
                    </w:r>
                  </w:p>
                </w:tc>
              </w:tr>
              <w:tr w:rsidR="00113D18" w:rsidRPr="00023EFA" w14:paraId="07AEEDDA" w14:textId="77777777">
                <w:trPr>
                  <w:divId w:val="1565409122"/>
                  <w:tblCellSpacing w:w="15" w:type="dxa"/>
                </w:trPr>
                <w:tc>
                  <w:tcPr>
                    <w:tcW w:w="50" w:type="pct"/>
                    <w:hideMark/>
                  </w:tcPr>
                  <w:p w14:paraId="084A664B" w14:textId="77777777" w:rsidR="00113D18" w:rsidRPr="00023EFA" w:rsidRDefault="00113D18" w:rsidP="00113D18">
                    <w:pPr>
                      <w:pStyle w:val="Bibliography"/>
                      <w:spacing w:after="0" w:line="240" w:lineRule="auto"/>
                      <w:jc w:val="both"/>
                      <w:rPr>
                        <w:noProof/>
                        <w:sz w:val="18"/>
                        <w:szCs w:val="18"/>
                      </w:rPr>
                    </w:pPr>
                    <w:r w:rsidRPr="00023EFA">
                      <w:rPr>
                        <w:noProof/>
                        <w:sz w:val="18"/>
                        <w:szCs w:val="18"/>
                      </w:rPr>
                      <w:t xml:space="preserve">[49] </w:t>
                    </w:r>
                  </w:p>
                </w:tc>
                <w:tc>
                  <w:tcPr>
                    <w:tcW w:w="0" w:type="auto"/>
                    <w:hideMark/>
                  </w:tcPr>
                  <w:p w14:paraId="2942EDF1" w14:textId="77777777" w:rsidR="00113D18" w:rsidRPr="00023EFA" w:rsidRDefault="00113D18" w:rsidP="00113D18">
                    <w:pPr>
                      <w:pStyle w:val="Bibliography"/>
                      <w:spacing w:after="0" w:line="240" w:lineRule="auto"/>
                      <w:jc w:val="both"/>
                      <w:rPr>
                        <w:noProof/>
                        <w:sz w:val="18"/>
                        <w:szCs w:val="18"/>
                      </w:rPr>
                    </w:pPr>
                    <w:r w:rsidRPr="00023EFA">
                      <w:rPr>
                        <w:noProof/>
                        <w:sz w:val="18"/>
                        <w:szCs w:val="18"/>
                      </w:rPr>
                      <w:t>Working Part on Chemicals, Pesticides and Biotechnology, "OECD 2012 Inhalation toxicity testing: Expert meting on potential revisions to oecd test guidelines and guidance document," Organization for Economic Cooperation and Development, Paris, 2012.</w:t>
                    </w:r>
                  </w:p>
                </w:tc>
              </w:tr>
              <w:tr w:rsidR="00113D18" w:rsidRPr="00023EFA" w14:paraId="03664015" w14:textId="77777777">
                <w:trPr>
                  <w:divId w:val="1565409122"/>
                  <w:tblCellSpacing w:w="15" w:type="dxa"/>
                </w:trPr>
                <w:tc>
                  <w:tcPr>
                    <w:tcW w:w="50" w:type="pct"/>
                    <w:hideMark/>
                  </w:tcPr>
                  <w:p w14:paraId="5CE7799E" w14:textId="77777777" w:rsidR="00113D18" w:rsidRPr="00023EFA" w:rsidRDefault="00113D18" w:rsidP="00113D18">
                    <w:pPr>
                      <w:pStyle w:val="Bibliography"/>
                      <w:spacing w:after="0" w:line="240" w:lineRule="auto"/>
                      <w:jc w:val="both"/>
                      <w:rPr>
                        <w:noProof/>
                        <w:sz w:val="18"/>
                        <w:szCs w:val="18"/>
                      </w:rPr>
                    </w:pPr>
                    <w:r w:rsidRPr="00023EFA">
                      <w:rPr>
                        <w:noProof/>
                        <w:sz w:val="18"/>
                        <w:szCs w:val="18"/>
                      </w:rPr>
                      <w:t xml:space="preserve">[50] </w:t>
                    </w:r>
                  </w:p>
                </w:tc>
                <w:tc>
                  <w:tcPr>
                    <w:tcW w:w="0" w:type="auto"/>
                    <w:hideMark/>
                  </w:tcPr>
                  <w:p w14:paraId="37318FCB" w14:textId="77777777" w:rsidR="00113D18" w:rsidRPr="00023EFA" w:rsidRDefault="00113D18" w:rsidP="00113D18">
                    <w:pPr>
                      <w:pStyle w:val="Bibliography"/>
                      <w:spacing w:after="0" w:line="240" w:lineRule="auto"/>
                      <w:jc w:val="both"/>
                      <w:rPr>
                        <w:noProof/>
                        <w:sz w:val="18"/>
                        <w:szCs w:val="18"/>
                      </w:rPr>
                    </w:pPr>
                    <w:r w:rsidRPr="00023EFA">
                      <w:rPr>
                        <w:noProof/>
                        <w:sz w:val="18"/>
                        <w:szCs w:val="18"/>
                      </w:rPr>
                      <w:t xml:space="preserve">E. Limpert, W. A. Stahel and M. Abbt, "Log-normal distributions across the sciences: keys and clues," </w:t>
                    </w:r>
                    <w:r w:rsidRPr="00023EFA">
                      <w:rPr>
                        <w:i/>
                        <w:iCs/>
                        <w:noProof/>
                        <w:sz w:val="18"/>
                        <w:szCs w:val="18"/>
                      </w:rPr>
                      <w:t xml:space="preserve">Bioscience, </w:t>
                    </w:r>
                    <w:r w:rsidRPr="00023EFA">
                      <w:rPr>
                        <w:noProof/>
                        <w:sz w:val="18"/>
                        <w:szCs w:val="18"/>
                      </w:rPr>
                      <w:t xml:space="preserve">vol. 51, no. 5, pp. 341-352, 2001. </w:t>
                    </w:r>
                  </w:p>
                </w:tc>
              </w:tr>
              <w:tr w:rsidR="00113D18" w:rsidRPr="00023EFA" w14:paraId="38D2DACF" w14:textId="77777777">
                <w:trPr>
                  <w:divId w:val="1565409122"/>
                  <w:tblCellSpacing w:w="15" w:type="dxa"/>
                </w:trPr>
                <w:tc>
                  <w:tcPr>
                    <w:tcW w:w="50" w:type="pct"/>
                    <w:hideMark/>
                  </w:tcPr>
                  <w:p w14:paraId="04B5173C" w14:textId="77777777" w:rsidR="00113D18" w:rsidRPr="00023EFA" w:rsidRDefault="00113D18" w:rsidP="00113D18">
                    <w:pPr>
                      <w:pStyle w:val="Bibliography"/>
                      <w:spacing w:after="0" w:line="240" w:lineRule="auto"/>
                      <w:jc w:val="both"/>
                      <w:rPr>
                        <w:noProof/>
                        <w:sz w:val="18"/>
                        <w:szCs w:val="18"/>
                      </w:rPr>
                    </w:pPr>
                    <w:r w:rsidRPr="00023EFA">
                      <w:rPr>
                        <w:noProof/>
                        <w:sz w:val="18"/>
                        <w:szCs w:val="18"/>
                      </w:rPr>
                      <w:lastRenderedPageBreak/>
                      <w:t xml:space="preserve">[51] </w:t>
                    </w:r>
                  </w:p>
                </w:tc>
                <w:tc>
                  <w:tcPr>
                    <w:tcW w:w="0" w:type="auto"/>
                    <w:hideMark/>
                  </w:tcPr>
                  <w:p w14:paraId="324915B7" w14:textId="77777777" w:rsidR="00113D18" w:rsidRPr="00023EFA" w:rsidRDefault="00113D18" w:rsidP="00113D18">
                    <w:pPr>
                      <w:pStyle w:val="Bibliography"/>
                      <w:spacing w:after="0" w:line="240" w:lineRule="auto"/>
                      <w:jc w:val="both"/>
                      <w:rPr>
                        <w:noProof/>
                        <w:sz w:val="18"/>
                        <w:szCs w:val="18"/>
                      </w:rPr>
                    </w:pPr>
                    <w:r w:rsidRPr="00023EFA">
                      <w:rPr>
                        <w:noProof/>
                        <w:sz w:val="18"/>
                        <w:szCs w:val="18"/>
                      </w:rPr>
                      <w:t xml:space="preserve">D. H. Brouwer, B. van Duuren-Stuurman, M. Berges, D. Bard, E. Jankowska, C. Moehlmann, J. Pelzer and D. Mark, "Workplace Air Measurements and Likelihood of Exposure to Manufactured Nano-objects, Agglomerates and Aggregates," </w:t>
                    </w:r>
                    <w:r w:rsidRPr="00023EFA">
                      <w:rPr>
                        <w:i/>
                        <w:iCs/>
                        <w:noProof/>
                        <w:sz w:val="18"/>
                        <w:szCs w:val="18"/>
                      </w:rPr>
                      <w:t xml:space="preserve">Journal of Nanoparticle Research, </w:t>
                    </w:r>
                    <w:r w:rsidRPr="00023EFA">
                      <w:rPr>
                        <w:noProof/>
                        <w:sz w:val="18"/>
                        <w:szCs w:val="18"/>
                      </w:rPr>
                      <w:t xml:space="preserve">vol. 15, pp. 2090-3004, 2013. </w:t>
                    </w:r>
                  </w:p>
                </w:tc>
              </w:tr>
              <w:tr w:rsidR="00113D18" w:rsidRPr="00023EFA" w14:paraId="10D17E58" w14:textId="77777777">
                <w:trPr>
                  <w:divId w:val="1565409122"/>
                  <w:tblCellSpacing w:w="15" w:type="dxa"/>
                </w:trPr>
                <w:tc>
                  <w:tcPr>
                    <w:tcW w:w="50" w:type="pct"/>
                    <w:hideMark/>
                  </w:tcPr>
                  <w:p w14:paraId="0C20FC10" w14:textId="77777777" w:rsidR="00113D18" w:rsidRPr="00023EFA" w:rsidRDefault="00113D18" w:rsidP="00113D18">
                    <w:pPr>
                      <w:pStyle w:val="Bibliography"/>
                      <w:spacing w:after="0" w:line="240" w:lineRule="auto"/>
                      <w:jc w:val="both"/>
                      <w:rPr>
                        <w:noProof/>
                        <w:sz w:val="18"/>
                        <w:szCs w:val="18"/>
                      </w:rPr>
                    </w:pPr>
                    <w:r w:rsidRPr="00023EFA">
                      <w:rPr>
                        <w:noProof/>
                        <w:sz w:val="18"/>
                        <w:szCs w:val="18"/>
                      </w:rPr>
                      <w:t xml:space="preserve">[52] </w:t>
                    </w:r>
                  </w:p>
                </w:tc>
                <w:tc>
                  <w:tcPr>
                    <w:tcW w:w="0" w:type="auto"/>
                    <w:hideMark/>
                  </w:tcPr>
                  <w:p w14:paraId="6872A284" w14:textId="77777777" w:rsidR="00113D18" w:rsidRPr="00023EFA" w:rsidRDefault="00113D18" w:rsidP="00113D18">
                    <w:pPr>
                      <w:pStyle w:val="Bibliography"/>
                      <w:spacing w:after="0" w:line="240" w:lineRule="auto"/>
                      <w:jc w:val="both"/>
                      <w:rPr>
                        <w:noProof/>
                        <w:sz w:val="18"/>
                        <w:szCs w:val="18"/>
                      </w:rPr>
                    </w:pPr>
                    <w:r w:rsidRPr="00023EFA">
                      <w:rPr>
                        <w:noProof/>
                        <w:sz w:val="18"/>
                        <w:szCs w:val="18"/>
                      </w:rPr>
                      <w:t xml:space="preserve">D. R. Hristozov, S. Gottardo, A. Critto and A. Marcomini, "Risk Assessment of Engineered Nanomaterials: A Review of Available Data and Approaches from a Regulatory Perspective," </w:t>
                    </w:r>
                    <w:r w:rsidRPr="00023EFA">
                      <w:rPr>
                        <w:i/>
                        <w:iCs/>
                        <w:noProof/>
                        <w:sz w:val="18"/>
                        <w:szCs w:val="18"/>
                      </w:rPr>
                      <w:t xml:space="preserve">Nanotoxicology, </w:t>
                    </w:r>
                    <w:r w:rsidRPr="00023EFA">
                      <w:rPr>
                        <w:noProof/>
                        <w:sz w:val="18"/>
                        <w:szCs w:val="18"/>
                      </w:rPr>
                      <w:t xml:space="preserve">vol. 6, pp. 880-898, 2012. </w:t>
                    </w:r>
                  </w:p>
                </w:tc>
              </w:tr>
              <w:tr w:rsidR="00113D18" w:rsidRPr="00023EFA" w14:paraId="4F6EE575" w14:textId="77777777">
                <w:trPr>
                  <w:divId w:val="1565409122"/>
                  <w:tblCellSpacing w:w="15" w:type="dxa"/>
                </w:trPr>
                <w:tc>
                  <w:tcPr>
                    <w:tcW w:w="50" w:type="pct"/>
                    <w:hideMark/>
                  </w:tcPr>
                  <w:p w14:paraId="4FE8A805" w14:textId="77777777" w:rsidR="00113D18" w:rsidRPr="00023EFA" w:rsidRDefault="00113D18" w:rsidP="00113D18">
                    <w:pPr>
                      <w:pStyle w:val="Bibliography"/>
                      <w:spacing w:after="0" w:line="240" w:lineRule="auto"/>
                      <w:jc w:val="both"/>
                      <w:rPr>
                        <w:noProof/>
                        <w:sz w:val="18"/>
                        <w:szCs w:val="18"/>
                      </w:rPr>
                    </w:pPr>
                    <w:r w:rsidRPr="00023EFA">
                      <w:rPr>
                        <w:noProof/>
                        <w:sz w:val="18"/>
                        <w:szCs w:val="18"/>
                      </w:rPr>
                      <w:t xml:space="preserve">[53] </w:t>
                    </w:r>
                  </w:p>
                </w:tc>
                <w:tc>
                  <w:tcPr>
                    <w:tcW w:w="0" w:type="auto"/>
                    <w:hideMark/>
                  </w:tcPr>
                  <w:p w14:paraId="2B82AE8B" w14:textId="77777777" w:rsidR="00113D18" w:rsidRPr="00023EFA" w:rsidRDefault="00113D18" w:rsidP="00113D18">
                    <w:pPr>
                      <w:pStyle w:val="Bibliography"/>
                      <w:spacing w:after="0" w:line="240" w:lineRule="auto"/>
                      <w:jc w:val="both"/>
                      <w:rPr>
                        <w:noProof/>
                        <w:sz w:val="18"/>
                        <w:szCs w:val="18"/>
                      </w:rPr>
                    </w:pPr>
                    <w:r w:rsidRPr="00023EFA">
                      <w:rPr>
                        <w:noProof/>
                        <w:sz w:val="18"/>
                        <w:szCs w:val="18"/>
                      </w:rPr>
                      <w:t xml:space="preserve">D. Brouwer, M. Berges, M. A. Virji, W. Fransman, D. Belo, L. Hodson, S. Gabriel and E. Tielemans, "Harmonizatino of measurements strategies for exposure to manufactured nano-objects; Report of a workshop," </w:t>
                    </w:r>
                    <w:r w:rsidRPr="00023EFA">
                      <w:rPr>
                        <w:i/>
                        <w:iCs/>
                        <w:noProof/>
                        <w:sz w:val="18"/>
                        <w:szCs w:val="18"/>
                      </w:rPr>
                      <w:t xml:space="preserve">Annals of Occupational Hygeine, </w:t>
                    </w:r>
                    <w:r w:rsidRPr="00023EFA">
                      <w:rPr>
                        <w:noProof/>
                        <w:sz w:val="18"/>
                        <w:szCs w:val="18"/>
                      </w:rPr>
                      <w:t xml:space="preserve">vol. 56, no. 1, pp. 1-9, 2012. </w:t>
                    </w:r>
                  </w:p>
                </w:tc>
              </w:tr>
              <w:tr w:rsidR="00113D18" w:rsidRPr="00023EFA" w14:paraId="72159452" w14:textId="77777777">
                <w:trPr>
                  <w:divId w:val="1565409122"/>
                  <w:tblCellSpacing w:w="15" w:type="dxa"/>
                </w:trPr>
                <w:tc>
                  <w:tcPr>
                    <w:tcW w:w="50" w:type="pct"/>
                    <w:hideMark/>
                  </w:tcPr>
                  <w:p w14:paraId="6C65A6F9" w14:textId="77777777" w:rsidR="00113D18" w:rsidRPr="00023EFA" w:rsidRDefault="00113D18" w:rsidP="00113D18">
                    <w:pPr>
                      <w:pStyle w:val="Bibliography"/>
                      <w:spacing w:after="0" w:line="240" w:lineRule="auto"/>
                      <w:jc w:val="both"/>
                      <w:rPr>
                        <w:noProof/>
                        <w:sz w:val="18"/>
                        <w:szCs w:val="18"/>
                      </w:rPr>
                    </w:pPr>
                    <w:r w:rsidRPr="00023EFA">
                      <w:rPr>
                        <w:noProof/>
                        <w:sz w:val="18"/>
                        <w:szCs w:val="18"/>
                      </w:rPr>
                      <w:t xml:space="preserve">[54] </w:t>
                    </w:r>
                  </w:p>
                </w:tc>
                <w:tc>
                  <w:tcPr>
                    <w:tcW w:w="0" w:type="auto"/>
                    <w:hideMark/>
                  </w:tcPr>
                  <w:p w14:paraId="12C386C3" w14:textId="77777777" w:rsidR="00113D18" w:rsidRPr="00023EFA" w:rsidRDefault="00113D18" w:rsidP="00113D18">
                    <w:pPr>
                      <w:pStyle w:val="Bibliography"/>
                      <w:spacing w:after="0" w:line="240" w:lineRule="auto"/>
                      <w:jc w:val="both"/>
                      <w:rPr>
                        <w:noProof/>
                        <w:sz w:val="18"/>
                        <w:szCs w:val="18"/>
                      </w:rPr>
                    </w:pPr>
                    <w:r w:rsidRPr="00023EFA">
                      <w:rPr>
                        <w:noProof/>
                        <w:sz w:val="18"/>
                        <w:szCs w:val="18"/>
                      </w:rPr>
                      <w:t>Working Party on Chemicals, Pesticides and Biotechnology, "Addendum to the report of the OECD expert meeting on the physical and chemical properties of manufactured nanomaterials and test guidelines: presentations given at the workshop," Organization for Economic Cooperation and Development, Paris, 2014.</w:t>
                    </w:r>
                  </w:p>
                </w:tc>
              </w:tr>
              <w:tr w:rsidR="00113D18" w:rsidRPr="00023EFA" w14:paraId="661836B3" w14:textId="77777777">
                <w:trPr>
                  <w:divId w:val="1565409122"/>
                  <w:tblCellSpacing w:w="15" w:type="dxa"/>
                </w:trPr>
                <w:tc>
                  <w:tcPr>
                    <w:tcW w:w="50" w:type="pct"/>
                    <w:hideMark/>
                  </w:tcPr>
                  <w:p w14:paraId="40E7F172" w14:textId="77777777" w:rsidR="00113D18" w:rsidRPr="00023EFA" w:rsidRDefault="00113D18" w:rsidP="00113D18">
                    <w:pPr>
                      <w:pStyle w:val="Bibliography"/>
                      <w:spacing w:after="0" w:line="240" w:lineRule="auto"/>
                      <w:jc w:val="both"/>
                      <w:rPr>
                        <w:noProof/>
                        <w:sz w:val="18"/>
                        <w:szCs w:val="18"/>
                      </w:rPr>
                    </w:pPr>
                    <w:r w:rsidRPr="00023EFA">
                      <w:rPr>
                        <w:noProof/>
                        <w:sz w:val="18"/>
                        <w:szCs w:val="18"/>
                      </w:rPr>
                      <w:t xml:space="preserve">[55] </w:t>
                    </w:r>
                  </w:p>
                </w:tc>
                <w:tc>
                  <w:tcPr>
                    <w:tcW w:w="0" w:type="auto"/>
                    <w:hideMark/>
                  </w:tcPr>
                  <w:p w14:paraId="1D266C5F" w14:textId="77777777" w:rsidR="00113D18" w:rsidRPr="00023EFA" w:rsidRDefault="00113D18" w:rsidP="00113D18">
                    <w:pPr>
                      <w:pStyle w:val="Bibliography"/>
                      <w:spacing w:after="0" w:line="240" w:lineRule="auto"/>
                      <w:jc w:val="both"/>
                      <w:rPr>
                        <w:noProof/>
                        <w:sz w:val="18"/>
                        <w:szCs w:val="18"/>
                      </w:rPr>
                    </w:pPr>
                    <w:r w:rsidRPr="00023EFA">
                      <w:rPr>
                        <w:noProof/>
                        <w:sz w:val="18"/>
                        <w:szCs w:val="18"/>
                      </w:rPr>
                      <w:t xml:space="preserve">W. C. Hinds, Aerosol technology: Properties, behavior, and measurement of airborne particles, 2nd edition, New York: Wiley-Interscience, 1999. </w:t>
                    </w:r>
                  </w:p>
                </w:tc>
              </w:tr>
              <w:tr w:rsidR="00113D18" w:rsidRPr="00023EFA" w14:paraId="2C2B8C8A" w14:textId="77777777">
                <w:trPr>
                  <w:divId w:val="1565409122"/>
                  <w:tblCellSpacing w:w="15" w:type="dxa"/>
                </w:trPr>
                <w:tc>
                  <w:tcPr>
                    <w:tcW w:w="50" w:type="pct"/>
                    <w:hideMark/>
                  </w:tcPr>
                  <w:p w14:paraId="49F76817" w14:textId="77777777" w:rsidR="00113D18" w:rsidRPr="00023EFA" w:rsidRDefault="00113D18" w:rsidP="00113D18">
                    <w:pPr>
                      <w:pStyle w:val="Bibliography"/>
                      <w:spacing w:after="0" w:line="240" w:lineRule="auto"/>
                      <w:jc w:val="both"/>
                      <w:rPr>
                        <w:noProof/>
                        <w:sz w:val="18"/>
                        <w:szCs w:val="18"/>
                      </w:rPr>
                    </w:pPr>
                    <w:r w:rsidRPr="00023EFA">
                      <w:rPr>
                        <w:noProof/>
                        <w:sz w:val="18"/>
                        <w:szCs w:val="18"/>
                      </w:rPr>
                      <w:t xml:space="preserve">[56] </w:t>
                    </w:r>
                  </w:p>
                </w:tc>
                <w:tc>
                  <w:tcPr>
                    <w:tcW w:w="0" w:type="auto"/>
                    <w:hideMark/>
                  </w:tcPr>
                  <w:p w14:paraId="336105E2" w14:textId="77777777" w:rsidR="00113D18" w:rsidRPr="00023EFA" w:rsidRDefault="00113D18" w:rsidP="00113D18">
                    <w:pPr>
                      <w:pStyle w:val="Bibliography"/>
                      <w:spacing w:after="0" w:line="240" w:lineRule="auto"/>
                      <w:jc w:val="both"/>
                      <w:rPr>
                        <w:noProof/>
                        <w:sz w:val="18"/>
                        <w:szCs w:val="18"/>
                      </w:rPr>
                    </w:pPr>
                    <w:r w:rsidRPr="00023EFA">
                      <w:rPr>
                        <w:noProof/>
                        <w:sz w:val="18"/>
                        <w:szCs w:val="18"/>
                      </w:rPr>
                      <w:t xml:space="preserve">J. H. Arts, M. Hadi, M.-A. Irfan, A. M. Keene, R. Kreiling, D. Lyon, M. Maier, K. Michel, T. Petry, U. G. Sauer, D. Warheit, K. Wiench, W. Wohlleben and R. Landsiedel, "A decision-making framework for the grouping and testing of nanomaterials (DF4nanoGrouping)," </w:t>
                    </w:r>
                    <w:r w:rsidRPr="00023EFA">
                      <w:rPr>
                        <w:i/>
                        <w:iCs/>
                        <w:noProof/>
                        <w:sz w:val="18"/>
                        <w:szCs w:val="18"/>
                      </w:rPr>
                      <w:t xml:space="preserve">Regulatory Toxicology and Pharmacology, </w:t>
                    </w:r>
                    <w:r w:rsidRPr="00023EFA">
                      <w:rPr>
                        <w:noProof/>
                        <w:sz w:val="18"/>
                        <w:szCs w:val="18"/>
                      </w:rPr>
                      <w:t xml:space="preserve">vol. 71, pp. S1-S27, 2015. </w:t>
                    </w:r>
                  </w:p>
                </w:tc>
              </w:tr>
            </w:tbl>
            <w:p w14:paraId="4B952152" w14:textId="0B3531D4" w:rsidR="00E0519B" w:rsidRPr="00DF1DC1" w:rsidRDefault="00E0519B" w:rsidP="00113D18">
              <w:pPr>
                <w:spacing w:after="0" w:line="240" w:lineRule="auto"/>
                <w:jc w:val="both"/>
                <w:rPr>
                  <w:sz w:val="18"/>
                  <w:szCs w:val="18"/>
                </w:rPr>
              </w:pPr>
              <w:r w:rsidRPr="00023EFA">
                <w:rPr>
                  <w:b/>
                  <w:bCs/>
                  <w:sz w:val="18"/>
                  <w:szCs w:val="18"/>
                </w:rPr>
                <w:fldChar w:fldCharType="end"/>
              </w:r>
            </w:p>
          </w:sdtContent>
        </w:sdt>
      </w:sdtContent>
    </w:sdt>
    <w:p w14:paraId="15E2493D" w14:textId="768B78A0" w:rsidR="00A7558F" w:rsidRPr="00DF1DC1" w:rsidRDefault="00766249" w:rsidP="00CE1830">
      <w:pPr>
        <w:spacing w:after="0" w:line="240" w:lineRule="auto"/>
        <w:rPr>
          <w:b/>
        </w:rPr>
      </w:pPr>
      <w:r>
        <w:rPr>
          <w:b/>
        </w:rPr>
        <w:t>Tables</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361"/>
        <w:gridCol w:w="832"/>
        <w:gridCol w:w="1857"/>
        <w:gridCol w:w="1350"/>
        <w:gridCol w:w="1350"/>
        <w:gridCol w:w="1260"/>
        <w:gridCol w:w="1350"/>
      </w:tblGrid>
      <w:tr w:rsidR="00E0519B" w:rsidRPr="00DF1DC1" w14:paraId="6845639C" w14:textId="77777777" w:rsidTr="002A0C4F">
        <w:tc>
          <w:tcPr>
            <w:tcW w:w="9360" w:type="dxa"/>
            <w:gridSpan w:val="7"/>
            <w:tcBorders>
              <w:bottom w:val="single" w:sz="4" w:space="0" w:color="auto"/>
            </w:tcBorders>
          </w:tcPr>
          <w:p w14:paraId="6E12F4C7" w14:textId="1E436F37" w:rsidR="00E0519B" w:rsidRPr="00DF1DC1" w:rsidRDefault="00E0519B" w:rsidP="002A0C4F">
            <w:pPr>
              <w:jc w:val="both"/>
              <w:rPr>
                <w:b/>
                <w:sz w:val="18"/>
                <w:szCs w:val="18"/>
              </w:rPr>
            </w:pPr>
            <w:r w:rsidRPr="00DF1DC1">
              <w:rPr>
                <w:b/>
                <w:sz w:val="18"/>
                <w:szCs w:val="18"/>
              </w:rPr>
              <w:t xml:space="preserve">Table ## </w:t>
            </w:r>
            <w:r w:rsidRPr="00DF1DC1">
              <w:rPr>
                <w:sz w:val="18"/>
                <w:szCs w:val="18"/>
              </w:rPr>
              <w:t>Summary of Bermudez et al. used to characterize the dose-response relationship of nano-TiO2 with neutrophil and macrophage count</w:t>
            </w:r>
          </w:p>
        </w:tc>
      </w:tr>
      <w:tr w:rsidR="00AD1F50" w:rsidRPr="00DF1DC1" w14:paraId="3CA60A77" w14:textId="77777777" w:rsidTr="0021063D">
        <w:tc>
          <w:tcPr>
            <w:tcW w:w="1361" w:type="dxa"/>
            <w:tcBorders>
              <w:top w:val="single" w:sz="4" w:space="0" w:color="auto"/>
              <w:bottom w:val="single" w:sz="4" w:space="0" w:color="auto"/>
            </w:tcBorders>
          </w:tcPr>
          <w:p w14:paraId="490B5879" w14:textId="77777777" w:rsidR="00AD1F50" w:rsidRPr="00DF1DC1" w:rsidRDefault="00AD1F50" w:rsidP="00CE1830">
            <w:pPr>
              <w:rPr>
                <w:b/>
                <w:sz w:val="18"/>
                <w:szCs w:val="18"/>
              </w:rPr>
            </w:pPr>
            <w:r w:rsidRPr="00DF1DC1">
              <w:rPr>
                <w:b/>
                <w:sz w:val="18"/>
                <w:szCs w:val="18"/>
              </w:rPr>
              <w:t>Nanomaterial</w:t>
            </w:r>
          </w:p>
        </w:tc>
        <w:tc>
          <w:tcPr>
            <w:tcW w:w="832" w:type="dxa"/>
            <w:tcBorders>
              <w:top w:val="single" w:sz="4" w:space="0" w:color="auto"/>
              <w:bottom w:val="single" w:sz="4" w:space="0" w:color="auto"/>
            </w:tcBorders>
          </w:tcPr>
          <w:p w14:paraId="534DFD03" w14:textId="77777777" w:rsidR="00AD1F50" w:rsidRPr="00DF1DC1" w:rsidRDefault="00AD1F50" w:rsidP="00CE1830">
            <w:pPr>
              <w:rPr>
                <w:b/>
                <w:sz w:val="18"/>
                <w:szCs w:val="18"/>
              </w:rPr>
            </w:pPr>
            <w:r w:rsidRPr="00DF1DC1">
              <w:rPr>
                <w:b/>
                <w:sz w:val="18"/>
                <w:szCs w:val="18"/>
              </w:rPr>
              <w:t>Species</w:t>
            </w:r>
          </w:p>
        </w:tc>
        <w:tc>
          <w:tcPr>
            <w:tcW w:w="1857" w:type="dxa"/>
            <w:tcBorders>
              <w:top w:val="single" w:sz="4" w:space="0" w:color="auto"/>
              <w:bottom w:val="single" w:sz="4" w:space="0" w:color="auto"/>
            </w:tcBorders>
          </w:tcPr>
          <w:p w14:paraId="71F03ADF" w14:textId="77777777" w:rsidR="00AD1F50" w:rsidRPr="00DF1DC1" w:rsidRDefault="00AD1F50" w:rsidP="00CE1830">
            <w:pPr>
              <w:rPr>
                <w:b/>
                <w:sz w:val="18"/>
                <w:szCs w:val="18"/>
              </w:rPr>
            </w:pPr>
            <w:r w:rsidRPr="00DF1DC1">
              <w:rPr>
                <w:b/>
                <w:sz w:val="18"/>
                <w:szCs w:val="18"/>
              </w:rPr>
              <w:t>Exposure</w:t>
            </w:r>
          </w:p>
        </w:tc>
        <w:tc>
          <w:tcPr>
            <w:tcW w:w="1350" w:type="dxa"/>
            <w:tcBorders>
              <w:top w:val="single" w:sz="4" w:space="0" w:color="auto"/>
              <w:bottom w:val="single" w:sz="4" w:space="0" w:color="auto"/>
            </w:tcBorders>
          </w:tcPr>
          <w:p w14:paraId="280F7499" w14:textId="77777777" w:rsidR="00AD1F50" w:rsidRPr="00DF1DC1" w:rsidRDefault="00AD1F50" w:rsidP="00CE1830">
            <w:pPr>
              <w:rPr>
                <w:b/>
                <w:sz w:val="18"/>
                <w:szCs w:val="18"/>
              </w:rPr>
            </w:pPr>
            <w:r w:rsidRPr="00DF1DC1">
              <w:rPr>
                <w:b/>
                <w:sz w:val="18"/>
                <w:szCs w:val="18"/>
              </w:rPr>
              <w:t>Dose (mg/m</w:t>
            </w:r>
            <w:r w:rsidRPr="00DF1DC1">
              <w:rPr>
                <w:b/>
                <w:sz w:val="18"/>
                <w:szCs w:val="18"/>
                <w:vertAlign w:val="superscript"/>
              </w:rPr>
              <w:t>3</w:t>
            </w:r>
            <w:r w:rsidRPr="00DF1DC1">
              <w:rPr>
                <w:b/>
                <w:sz w:val="18"/>
                <w:szCs w:val="18"/>
              </w:rPr>
              <w:t>)</w:t>
            </w:r>
          </w:p>
        </w:tc>
        <w:tc>
          <w:tcPr>
            <w:tcW w:w="1350" w:type="dxa"/>
            <w:tcBorders>
              <w:top w:val="single" w:sz="4" w:space="0" w:color="auto"/>
              <w:bottom w:val="single" w:sz="4" w:space="0" w:color="auto"/>
            </w:tcBorders>
          </w:tcPr>
          <w:p w14:paraId="73F8E786" w14:textId="77777777" w:rsidR="00AD1F50" w:rsidRPr="00DF1DC1" w:rsidRDefault="00AD1F50" w:rsidP="00CE1830">
            <w:pPr>
              <w:rPr>
                <w:b/>
                <w:sz w:val="18"/>
                <w:szCs w:val="18"/>
              </w:rPr>
            </w:pPr>
            <w:r w:rsidRPr="00DF1DC1">
              <w:rPr>
                <w:b/>
                <w:sz w:val="18"/>
                <w:szCs w:val="18"/>
              </w:rPr>
              <w:t>Effects</w:t>
            </w:r>
          </w:p>
        </w:tc>
        <w:tc>
          <w:tcPr>
            <w:tcW w:w="1260" w:type="dxa"/>
            <w:tcBorders>
              <w:top w:val="single" w:sz="4" w:space="0" w:color="auto"/>
              <w:bottom w:val="single" w:sz="4" w:space="0" w:color="auto"/>
            </w:tcBorders>
          </w:tcPr>
          <w:p w14:paraId="2ED6E6A2" w14:textId="77777777" w:rsidR="00AD1F50" w:rsidRPr="00DF1DC1" w:rsidRDefault="00AD1F50" w:rsidP="00CE1830">
            <w:pPr>
              <w:rPr>
                <w:b/>
                <w:sz w:val="18"/>
                <w:szCs w:val="18"/>
              </w:rPr>
            </w:pPr>
            <w:r w:rsidRPr="00DF1DC1">
              <w:rPr>
                <w:b/>
                <w:sz w:val="18"/>
                <w:szCs w:val="18"/>
              </w:rPr>
              <w:t>BMR</w:t>
            </w:r>
          </w:p>
        </w:tc>
        <w:tc>
          <w:tcPr>
            <w:tcW w:w="1350" w:type="dxa"/>
            <w:tcBorders>
              <w:top w:val="single" w:sz="4" w:space="0" w:color="auto"/>
              <w:bottom w:val="single" w:sz="4" w:space="0" w:color="auto"/>
            </w:tcBorders>
          </w:tcPr>
          <w:p w14:paraId="007FA9E9" w14:textId="77777777" w:rsidR="00AD1F50" w:rsidRPr="00DF1DC1" w:rsidRDefault="00AD1F50" w:rsidP="00CE1830">
            <w:pPr>
              <w:rPr>
                <w:b/>
                <w:sz w:val="18"/>
                <w:szCs w:val="18"/>
              </w:rPr>
            </w:pPr>
            <w:r w:rsidRPr="00DF1DC1">
              <w:rPr>
                <w:b/>
                <w:sz w:val="18"/>
                <w:szCs w:val="18"/>
              </w:rPr>
              <w:t>Other</w:t>
            </w:r>
          </w:p>
        </w:tc>
      </w:tr>
      <w:tr w:rsidR="00AD1F50" w:rsidRPr="00DF1DC1" w14:paraId="541FE2A3" w14:textId="77777777" w:rsidTr="0021063D">
        <w:tc>
          <w:tcPr>
            <w:tcW w:w="1361" w:type="dxa"/>
            <w:tcBorders>
              <w:top w:val="single" w:sz="4" w:space="0" w:color="auto"/>
              <w:bottom w:val="single" w:sz="4" w:space="0" w:color="808080" w:themeColor="background1" w:themeShade="80"/>
            </w:tcBorders>
          </w:tcPr>
          <w:p w14:paraId="48EC4143" w14:textId="749E5AF8" w:rsidR="00AD1F50" w:rsidRPr="00DF1DC1" w:rsidRDefault="00AD1F50" w:rsidP="00CE1830">
            <w:pPr>
              <w:rPr>
                <w:sz w:val="18"/>
                <w:szCs w:val="18"/>
              </w:rPr>
            </w:pPr>
            <w:r w:rsidRPr="00DF1DC1">
              <w:rPr>
                <w:sz w:val="18"/>
                <w:szCs w:val="18"/>
              </w:rPr>
              <w:t>21nm P25 Degussa</w:t>
            </w:r>
            <w:r>
              <w:rPr>
                <w:sz w:val="18"/>
                <w:szCs w:val="18"/>
              </w:rPr>
              <w:t xml:space="preserve"> (Evonik)</w:t>
            </w:r>
          </w:p>
        </w:tc>
        <w:tc>
          <w:tcPr>
            <w:tcW w:w="832" w:type="dxa"/>
            <w:tcBorders>
              <w:top w:val="single" w:sz="4" w:space="0" w:color="auto"/>
              <w:bottom w:val="single" w:sz="4" w:space="0" w:color="808080" w:themeColor="background1" w:themeShade="80"/>
            </w:tcBorders>
          </w:tcPr>
          <w:p w14:paraId="2A9077F7" w14:textId="77777777" w:rsidR="00AD1F50" w:rsidRPr="00DF1DC1" w:rsidRDefault="00AD1F50" w:rsidP="00CE1830">
            <w:pPr>
              <w:rPr>
                <w:sz w:val="18"/>
                <w:szCs w:val="18"/>
              </w:rPr>
            </w:pPr>
            <w:r w:rsidRPr="00DF1DC1">
              <w:rPr>
                <w:sz w:val="18"/>
                <w:szCs w:val="18"/>
              </w:rPr>
              <w:t>Rat, Mice</w:t>
            </w:r>
          </w:p>
        </w:tc>
        <w:tc>
          <w:tcPr>
            <w:tcW w:w="1857" w:type="dxa"/>
            <w:tcBorders>
              <w:top w:val="single" w:sz="4" w:space="0" w:color="auto"/>
              <w:bottom w:val="single" w:sz="4" w:space="0" w:color="808080" w:themeColor="background1" w:themeShade="80"/>
            </w:tcBorders>
          </w:tcPr>
          <w:p w14:paraId="0357034B" w14:textId="77777777" w:rsidR="00AD1F50" w:rsidRPr="00DF1DC1" w:rsidRDefault="00AD1F50" w:rsidP="00CE1830">
            <w:pPr>
              <w:rPr>
                <w:sz w:val="18"/>
                <w:szCs w:val="18"/>
              </w:rPr>
            </w:pPr>
            <w:r w:rsidRPr="00DF1DC1">
              <w:rPr>
                <w:sz w:val="18"/>
                <w:szCs w:val="18"/>
              </w:rPr>
              <w:t>13 weeks (6 hrs/day; 5 days/wk) whole-body inhalation</w:t>
            </w:r>
          </w:p>
        </w:tc>
        <w:tc>
          <w:tcPr>
            <w:tcW w:w="1350" w:type="dxa"/>
            <w:tcBorders>
              <w:top w:val="single" w:sz="4" w:space="0" w:color="auto"/>
              <w:bottom w:val="single" w:sz="4" w:space="0" w:color="808080" w:themeColor="background1" w:themeShade="80"/>
            </w:tcBorders>
          </w:tcPr>
          <w:p w14:paraId="3C260F71" w14:textId="77777777" w:rsidR="00AD1F50" w:rsidRPr="00DF1DC1" w:rsidRDefault="00AD1F50" w:rsidP="00CE1830">
            <w:pPr>
              <w:rPr>
                <w:sz w:val="18"/>
                <w:szCs w:val="18"/>
              </w:rPr>
            </w:pPr>
            <w:r w:rsidRPr="00DF1DC1">
              <w:rPr>
                <w:sz w:val="18"/>
                <w:szCs w:val="18"/>
              </w:rPr>
              <w:t>Control (0.0), 0.5, 2.0, 10</w:t>
            </w:r>
          </w:p>
        </w:tc>
        <w:tc>
          <w:tcPr>
            <w:tcW w:w="1350" w:type="dxa"/>
            <w:tcBorders>
              <w:top w:val="single" w:sz="4" w:space="0" w:color="auto"/>
              <w:bottom w:val="single" w:sz="4" w:space="0" w:color="808080" w:themeColor="background1" w:themeShade="80"/>
            </w:tcBorders>
          </w:tcPr>
          <w:p w14:paraId="1B2B2890" w14:textId="77777777" w:rsidR="00AD1F50" w:rsidRPr="00DF1DC1" w:rsidRDefault="00AD1F50" w:rsidP="00CE1830">
            <w:pPr>
              <w:rPr>
                <w:sz w:val="18"/>
                <w:szCs w:val="18"/>
              </w:rPr>
            </w:pPr>
            <w:r w:rsidRPr="00DF1DC1">
              <w:rPr>
                <w:sz w:val="18"/>
                <w:szCs w:val="18"/>
              </w:rPr>
              <w:t>Neutrophil and macrophage cell counts</w:t>
            </w:r>
          </w:p>
        </w:tc>
        <w:tc>
          <w:tcPr>
            <w:tcW w:w="1260" w:type="dxa"/>
            <w:tcBorders>
              <w:top w:val="single" w:sz="4" w:space="0" w:color="auto"/>
              <w:bottom w:val="single" w:sz="4" w:space="0" w:color="808080" w:themeColor="background1" w:themeShade="80"/>
            </w:tcBorders>
          </w:tcPr>
          <w:p w14:paraId="61BFCCDD" w14:textId="77777777" w:rsidR="00AD1F50" w:rsidRPr="00DF1DC1" w:rsidRDefault="00AD1F50" w:rsidP="00CE1830">
            <w:pPr>
              <w:rPr>
                <w:sz w:val="18"/>
                <w:szCs w:val="18"/>
              </w:rPr>
            </w:pPr>
            <w:r w:rsidRPr="00DF1DC1">
              <w:rPr>
                <w:sz w:val="18"/>
                <w:szCs w:val="18"/>
              </w:rPr>
              <w:t>20% change</w:t>
            </w:r>
          </w:p>
        </w:tc>
        <w:tc>
          <w:tcPr>
            <w:tcW w:w="1350" w:type="dxa"/>
            <w:tcBorders>
              <w:top w:val="single" w:sz="4" w:space="0" w:color="auto"/>
              <w:bottom w:val="single" w:sz="4" w:space="0" w:color="808080" w:themeColor="background1" w:themeShade="80"/>
            </w:tcBorders>
          </w:tcPr>
          <w:p w14:paraId="5ED2B2BD" w14:textId="77777777" w:rsidR="00AD1F50" w:rsidRPr="00DF1DC1" w:rsidRDefault="00AD1F50" w:rsidP="00CE1830">
            <w:pPr>
              <w:rPr>
                <w:b/>
                <w:sz w:val="18"/>
                <w:szCs w:val="18"/>
              </w:rPr>
            </w:pPr>
            <w:r w:rsidRPr="00DF1DC1">
              <w:rPr>
                <w:b/>
                <w:sz w:val="18"/>
                <w:szCs w:val="18"/>
              </w:rPr>
              <w:fldChar w:fldCharType="begin"/>
            </w:r>
            <w:r w:rsidRPr="00DF1DC1">
              <w:rPr>
                <w:b/>
                <w:sz w:val="18"/>
                <w:szCs w:val="18"/>
              </w:rPr>
              <w:instrText xml:space="preserve"> ADDIN EN.CITE &lt;EndNote&gt;&lt;Cite&gt;&lt;Author&gt;Bermudez&lt;/Author&gt;&lt;Year&gt;2004&lt;/Year&gt;&lt;RecNum&gt;0&lt;/RecNum&gt;&lt;IDText&gt;Pulmonary Responses of Mice, Rats, and Hamsters to Subchronic Inhalation of Ultrafine Titanium Dioxide Particles&lt;/IDText&gt;&lt;DisplayText&gt;[16]&lt;/DisplayText&gt;&lt;record&gt;&lt;ref-type name="Journal Article"&gt;17&lt;/ref-type&gt;&lt;contributors&gt;&lt;authors&gt;&lt;author&gt;Bermudez, E&lt;/author&gt;&lt;author&gt;Mangum, JB&lt;/author&gt;&lt;author&gt;Asgharian, B&lt;/author&gt;&lt;author&gt;Wong, BA&lt;/author&gt;&lt;author&gt;Hext, PM&lt;/author&gt;&lt;author&gt;Warheit, DB&lt;/author&gt;&lt;author&gt;Everitt, JI&lt;/author&gt;&lt;/authors&gt;&lt;/contributors&gt;&lt;titles&gt;&lt;title&gt;Pulmonary Responses of Mice, Rats, and Hamsters to Subchronic Inhalation of Ultrafine Titanium Dioxide Particles&lt;/title&gt;&lt;secondary-title&gt;Toxicological Sciences&lt;/secondary-title&gt;&lt;/titles&gt;&lt;dates&gt;&lt;year&gt;2004&lt;/year&gt;&lt;/dates&gt;&lt;pages&gt;347357&lt;/pages&gt;&lt;volume&gt;77&lt;/volume&gt;&lt;/record&gt;&lt;/Cite&gt;&lt;/EndNote&gt;</w:instrText>
            </w:r>
            <w:r w:rsidRPr="00DF1DC1">
              <w:rPr>
                <w:b/>
                <w:sz w:val="18"/>
                <w:szCs w:val="18"/>
              </w:rPr>
              <w:fldChar w:fldCharType="separate"/>
            </w:r>
            <w:r w:rsidRPr="00DF1DC1">
              <w:rPr>
                <w:b/>
                <w:sz w:val="18"/>
                <w:szCs w:val="18"/>
              </w:rPr>
              <w:t>[</w:t>
            </w:r>
            <w:hyperlink w:anchor="_ENREF_16" w:tooltip="Bermudez, 2004" w:history="1">
              <w:r w:rsidRPr="00DF1DC1">
                <w:rPr>
                  <w:b/>
                  <w:sz w:val="18"/>
                  <w:szCs w:val="18"/>
                </w:rPr>
                <w:t>16</w:t>
              </w:r>
            </w:hyperlink>
            <w:r w:rsidRPr="00DF1DC1">
              <w:rPr>
                <w:b/>
                <w:sz w:val="18"/>
                <w:szCs w:val="18"/>
              </w:rPr>
              <w:t>]</w:t>
            </w:r>
            <w:r w:rsidRPr="00DF1DC1">
              <w:rPr>
                <w:b/>
                <w:sz w:val="18"/>
                <w:szCs w:val="18"/>
              </w:rPr>
              <w:fldChar w:fldCharType="end"/>
            </w:r>
          </w:p>
        </w:tc>
      </w:tr>
      <w:tr w:rsidR="00E0519B" w:rsidRPr="00DF1DC1" w14:paraId="3C11E059" w14:textId="77777777" w:rsidTr="0021063D">
        <w:tc>
          <w:tcPr>
            <w:tcW w:w="9360" w:type="dxa"/>
            <w:gridSpan w:val="7"/>
            <w:tcBorders>
              <w:top w:val="single" w:sz="4" w:space="0" w:color="808080" w:themeColor="background1" w:themeShade="80"/>
            </w:tcBorders>
          </w:tcPr>
          <w:p w14:paraId="15342F5C" w14:textId="77777777" w:rsidR="00E0519B" w:rsidRPr="00DF1DC1" w:rsidRDefault="00E0519B" w:rsidP="00CE1830">
            <w:pPr>
              <w:rPr>
                <w:sz w:val="18"/>
                <w:szCs w:val="18"/>
              </w:rPr>
            </w:pPr>
            <w:r w:rsidRPr="00DF1DC1">
              <w:rPr>
                <w:sz w:val="18"/>
                <w:szCs w:val="18"/>
              </w:rPr>
              <w:t>Control: Filtered air</w:t>
            </w:r>
          </w:p>
          <w:p w14:paraId="5F6836F9" w14:textId="34AFE0DA" w:rsidR="00E0519B" w:rsidRPr="00AD1F50" w:rsidRDefault="00E0519B" w:rsidP="00CE1830">
            <w:pPr>
              <w:rPr>
                <w:sz w:val="18"/>
                <w:szCs w:val="18"/>
              </w:rPr>
            </w:pPr>
            <w:r w:rsidRPr="00DF1DC1">
              <w:rPr>
                <w:sz w:val="18"/>
                <w:szCs w:val="18"/>
              </w:rPr>
              <w:t>BMR: Benchmark response</w:t>
            </w:r>
          </w:p>
        </w:tc>
      </w:tr>
    </w:tbl>
    <w:p w14:paraId="14D893C5" w14:textId="77777777" w:rsidR="00A7558F" w:rsidRPr="00DF1DC1" w:rsidRDefault="00A7558F" w:rsidP="00CE1830">
      <w:pPr>
        <w:spacing w:after="0" w:line="240" w:lineRule="auto"/>
        <w:rPr>
          <w:b/>
          <w:sz w:val="18"/>
          <w:szCs w:val="18"/>
        </w:rPr>
      </w:pPr>
    </w:p>
    <w:tbl>
      <w:tblPr>
        <w:tblW w:w="5000" w:type="pct"/>
        <w:tblLayout w:type="fixed"/>
        <w:tblCellMar>
          <w:left w:w="0" w:type="dxa"/>
          <w:right w:w="0" w:type="dxa"/>
        </w:tblCellMar>
        <w:tblLook w:val="04A0" w:firstRow="1" w:lastRow="0" w:firstColumn="1" w:lastColumn="0" w:noHBand="0" w:noVBand="1"/>
      </w:tblPr>
      <w:tblGrid>
        <w:gridCol w:w="277"/>
        <w:gridCol w:w="3049"/>
        <w:gridCol w:w="676"/>
        <w:gridCol w:w="846"/>
        <w:gridCol w:w="766"/>
        <w:gridCol w:w="846"/>
        <w:gridCol w:w="498"/>
        <w:gridCol w:w="1073"/>
        <w:gridCol w:w="526"/>
        <w:gridCol w:w="803"/>
      </w:tblGrid>
      <w:tr w:rsidR="00A7558F" w:rsidRPr="00DF1DC1" w14:paraId="719D7631" w14:textId="77777777" w:rsidTr="002A0C4F">
        <w:trPr>
          <w:trHeight w:val="144"/>
        </w:trPr>
        <w:tc>
          <w:tcPr>
            <w:tcW w:w="5000" w:type="pct"/>
            <w:gridSpan w:val="10"/>
            <w:tcBorders>
              <w:left w:val="nil"/>
              <w:bottom w:val="single" w:sz="4" w:space="0" w:color="auto"/>
              <w:right w:val="nil"/>
            </w:tcBorders>
            <w:shd w:val="clear" w:color="auto" w:fill="auto"/>
            <w:noWrap/>
            <w:vAlign w:val="center"/>
          </w:tcPr>
          <w:p w14:paraId="3056162C" w14:textId="4A717C1B" w:rsidR="00A7558F" w:rsidRPr="00DF1DC1" w:rsidRDefault="00A7558F" w:rsidP="002A0C4F">
            <w:pPr>
              <w:spacing w:after="0" w:line="240" w:lineRule="auto"/>
              <w:jc w:val="both"/>
              <w:rPr>
                <w:rFonts w:eastAsia="Times New Roman" w:cs="Times New Roman"/>
                <w:b/>
                <w:bCs/>
                <w:color w:val="000000"/>
                <w:sz w:val="18"/>
                <w:szCs w:val="18"/>
                <w:lang w:eastAsia="da-DK"/>
              </w:rPr>
            </w:pPr>
            <w:r w:rsidRPr="00DF1DC1">
              <w:rPr>
                <w:b/>
                <w:sz w:val="18"/>
                <w:szCs w:val="18"/>
              </w:rPr>
              <w:t>Table ##.</w:t>
            </w:r>
            <w:r w:rsidRPr="00DF1DC1">
              <w:rPr>
                <w:sz w:val="18"/>
                <w:szCs w:val="18"/>
              </w:rPr>
              <w:t xml:space="preserve"> Para</w:t>
            </w:r>
            <w:r w:rsidR="00766249">
              <w:rPr>
                <w:sz w:val="18"/>
                <w:szCs w:val="18"/>
              </w:rPr>
              <w:t>meters used in NanoSafer v1.1</w:t>
            </w:r>
            <w:r w:rsidR="00766249" w:rsidRPr="00766249">
              <w:rPr>
                <w:sz w:val="18"/>
                <w:szCs w:val="18"/>
                <w:vertAlign w:val="subscript"/>
              </w:rPr>
              <w:t>β</w:t>
            </w:r>
            <w:r w:rsidR="00766249">
              <w:rPr>
                <w:sz w:val="18"/>
                <w:szCs w:val="18"/>
              </w:rPr>
              <w:t xml:space="preserve"> </w:t>
            </w:r>
            <w:r w:rsidRPr="00DF1DC1">
              <w:rPr>
                <w:sz w:val="18"/>
                <w:szCs w:val="18"/>
              </w:rPr>
              <w:t xml:space="preserve">where </w:t>
            </w:r>
            <w:r w:rsidRPr="00DF1DC1">
              <w:rPr>
                <w:rFonts w:eastAsia="Times New Roman" w:cs="Times New Roman"/>
                <w:bCs/>
                <w:i/>
                <w:color w:val="000000"/>
                <w:sz w:val="18"/>
                <w:szCs w:val="18"/>
                <w:lang w:eastAsia="da-DK"/>
              </w:rPr>
              <w:t>H</w:t>
            </w:r>
            <w:r w:rsidRPr="00DF1DC1">
              <w:rPr>
                <w:rFonts w:eastAsia="Times New Roman" w:cs="Times New Roman"/>
                <w:bCs/>
                <w:i/>
                <w:color w:val="000000"/>
                <w:sz w:val="18"/>
                <w:szCs w:val="18"/>
                <w:vertAlign w:val="subscript"/>
                <w:lang w:eastAsia="da-DK"/>
              </w:rPr>
              <w:t>i</w:t>
            </w:r>
            <w:r w:rsidRPr="00DF1DC1">
              <w:rPr>
                <w:rFonts w:eastAsia="Times New Roman" w:cs="Times New Roman"/>
                <w:bCs/>
                <w:color w:val="000000"/>
                <w:sz w:val="18"/>
                <w:szCs w:val="18"/>
                <w:lang w:eastAsia="da-DK"/>
              </w:rPr>
              <w:t xml:space="preserve"> = handling energy factor, </w:t>
            </w:r>
            <w:r w:rsidRPr="00DF1DC1">
              <w:rPr>
                <w:rFonts w:eastAsia="Times New Roman" w:cs="Times New Roman"/>
                <w:bCs/>
                <w:i/>
                <w:color w:val="000000"/>
                <w:sz w:val="18"/>
                <w:szCs w:val="18"/>
                <w:lang w:eastAsia="da-DK"/>
              </w:rPr>
              <w:t>t</w:t>
            </w:r>
            <w:r w:rsidRPr="00DF1DC1">
              <w:rPr>
                <w:rFonts w:eastAsia="Times New Roman" w:cs="Times New Roman"/>
                <w:bCs/>
                <w:i/>
                <w:color w:val="000000"/>
                <w:sz w:val="18"/>
                <w:szCs w:val="18"/>
                <w:vertAlign w:val="subscript"/>
                <w:lang w:eastAsia="da-DK"/>
              </w:rPr>
              <w:t>wc</w:t>
            </w:r>
            <w:r w:rsidRPr="00DF1DC1">
              <w:rPr>
                <w:rFonts w:eastAsia="Times New Roman" w:cs="Times New Roman"/>
                <w:bCs/>
                <w:color w:val="000000"/>
                <w:sz w:val="18"/>
                <w:szCs w:val="18"/>
                <w:lang w:eastAsia="da-DK"/>
              </w:rPr>
              <w:t xml:space="preserve"> is work cycle time, </w:t>
            </w:r>
            <w:r w:rsidRPr="00DF1DC1">
              <w:rPr>
                <w:rFonts w:eastAsia="Times New Roman" w:cs="Times New Roman"/>
                <w:bCs/>
                <w:i/>
                <w:color w:val="000000"/>
                <w:sz w:val="18"/>
                <w:szCs w:val="18"/>
                <w:lang w:eastAsia="da-DK"/>
              </w:rPr>
              <w:t>p</w:t>
            </w:r>
            <w:r w:rsidRPr="00DF1DC1">
              <w:rPr>
                <w:rFonts w:eastAsia="Times New Roman" w:cs="Times New Roman"/>
                <w:bCs/>
                <w:i/>
                <w:color w:val="000000"/>
                <w:sz w:val="18"/>
                <w:szCs w:val="18"/>
                <w:vertAlign w:val="subscript"/>
                <w:lang w:eastAsia="da-DK"/>
              </w:rPr>
              <w:t>wc</w:t>
            </w:r>
            <w:r w:rsidRPr="00DF1DC1">
              <w:rPr>
                <w:rFonts w:eastAsia="Times New Roman" w:cs="Times New Roman"/>
                <w:bCs/>
                <w:color w:val="000000"/>
                <w:sz w:val="18"/>
                <w:szCs w:val="18"/>
                <w:lang w:eastAsia="da-DK"/>
              </w:rPr>
              <w:t xml:space="preserve"> is pause between work cycles, </w:t>
            </w:r>
            <w:r w:rsidRPr="00DF1DC1">
              <w:rPr>
                <w:rFonts w:eastAsia="Times New Roman" w:cs="Times New Roman"/>
                <w:bCs/>
                <w:i/>
                <w:color w:val="000000"/>
                <w:sz w:val="18"/>
                <w:szCs w:val="18"/>
                <w:lang w:eastAsia="da-DK"/>
              </w:rPr>
              <w:t>n</w:t>
            </w:r>
            <w:r w:rsidRPr="00DF1DC1">
              <w:rPr>
                <w:rFonts w:eastAsia="Times New Roman" w:cs="Times New Roman"/>
                <w:bCs/>
                <w:i/>
                <w:color w:val="000000"/>
                <w:sz w:val="18"/>
                <w:szCs w:val="18"/>
                <w:vertAlign w:val="subscript"/>
                <w:lang w:eastAsia="da-DK"/>
              </w:rPr>
              <w:t>wc</w:t>
            </w:r>
            <w:r w:rsidRPr="00DF1DC1">
              <w:rPr>
                <w:rFonts w:eastAsia="Times New Roman" w:cs="Times New Roman"/>
                <w:bCs/>
                <w:color w:val="000000"/>
                <w:sz w:val="18"/>
                <w:szCs w:val="18"/>
                <w:lang w:eastAsia="da-DK"/>
              </w:rPr>
              <w:t xml:space="preserve"> is number of work cycles, </w:t>
            </w:r>
            <w:r w:rsidRPr="00DF1DC1">
              <w:rPr>
                <w:rFonts w:eastAsia="Times New Roman" w:cs="Times New Roman"/>
                <w:bCs/>
                <w:i/>
                <w:color w:val="000000"/>
                <w:sz w:val="18"/>
                <w:szCs w:val="18"/>
                <w:lang w:eastAsia="da-DK"/>
              </w:rPr>
              <w:t>A</w:t>
            </w:r>
            <w:r w:rsidRPr="00DF1DC1">
              <w:rPr>
                <w:rFonts w:eastAsia="Times New Roman" w:cs="Times New Roman"/>
                <w:bCs/>
                <w:i/>
                <w:color w:val="000000"/>
                <w:sz w:val="18"/>
                <w:szCs w:val="18"/>
                <w:vertAlign w:val="subscript"/>
                <w:lang w:eastAsia="da-DK"/>
              </w:rPr>
              <w:t>transfer</w:t>
            </w:r>
            <w:r w:rsidRPr="00DF1DC1">
              <w:rPr>
                <w:rFonts w:eastAsia="Times New Roman" w:cs="Times New Roman"/>
                <w:bCs/>
                <w:color w:val="000000"/>
                <w:sz w:val="18"/>
                <w:szCs w:val="18"/>
                <w:lang w:eastAsia="da-DK"/>
              </w:rPr>
              <w:t xml:space="preserve"> is amount of material transferred at one time during the work cycle, </w:t>
            </w:r>
            <w:r w:rsidRPr="00DF1DC1">
              <w:rPr>
                <w:rFonts w:eastAsia="Times New Roman" w:cs="Times New Roman"/>
                <w:bCs/>
                <w:i/>
                <w:color w:val="000000"/>
                <w:sz w:val="18"/>
                <w:szCs w:val="18"/>
                <w:lang w:eastAsia="da-DK"/>
              </w:rPr>
              <w:t>V</w:t>
            </w:r>
            <w:r w:rsidRPr="00DF1DC1">
              <w:rPr>
                <w:rFonts w:eastAsia="Times New Roman" w:cs="Times New Roman"/>
                <w:bCs/>
                <w:color w:val="000000"/>
                <w:sz w:val="18"/>
                <w:szCs w:val="18"/>
                <w:lang w:eastAsia="da-DK"/>
              </w:rPr>
              <w:t xml:space="preserve"> is the room volume, and </w:t>
            </w:r>
            <w:r w:rsidRPr="00DF1DC1">
              <w:rPr>
                <w:rFonts w:eastAsia="Times New Roman" w:cs="Times New Roman"/>
                <w:bCs/>
                <w:i/>
                <w:color w:val="000000"/>
                <w:sz w:val="18"/>
                <w:szCs w:val="18"/>
                <w:lang w:eastAsia="da-DK"/>
              </w:rPr>
              <w:t>AER</w:t>
            </w:r>
            <w:r w:rsidRPr="00DF1DC1">
              <w:rPr>
                <w:rFonts w:eastAsia="Times New Roman" w:cs="Times New Roman"/>
                <w:bCs/>
                <w:color w:val="000000"/>
                <w:sz w:val="18"/>
                <w:szCs w:val="18"/>
                <w:lang w:eastAsia="da-DK"/>
              </w:rPr>
              <w:t xml:space="preserve"> is the air ex</w:t>
            </w:r>
            <w:r w:rsidR="00766249">
              <w:rPr>
                <w:rFonts w:eastAsia="Times New Roman" w:cs="Times New Roman"/>
                <w:bCs/>
                <w:color w:val="000000"/>
                <w:sz w:val="18"/>
                <w:szCs w:val="18"/>
                <w:lang w:eastAsia="da-DK"/>
              </w:rPr>
              <w:t>c</w:t>
            </w:r>
            <w:r w:rsidRPr="00DF1DC1">
              <w:rPr>
                <w:rFonts w:eastAsia="Times New Roman" w:cs="Times New Roman"/>
                <w:bCs/>
                <w:color w:val="000000"/>
                <w:sz w:val="18"/>
                <w:szCs w:val="18"/>
                <w:lang w:eastAsia="da-DK"/>
              </w:rPr>
              <w:t>hange ratio.</w:t>
            </w:r>
          </w:p>
        </w:tc>
      </w:tr>
      <w:tr w:rsidR="002A0C4F" w:rsidRPr="00DF1DC1" w14:paraId="25CDDC23" w14:textId="77777777" w:rsidTr="002A0C4F">
        <w:trPr>
          <w:trHeight w:val="144"/>
        </w:trPr>
        <w:tc>
          <w:tcPr>
            <w:tcW w:w="148" w:type="pct"/>
            <w:tcBorders>
              <w:top w:val="single" w:sz="4" w:space="0" w:color="auto"/>
              <w:left w:val="nil"/>
              <w:bottom w:val="single" w:sz="4" w:space="0" w:color="auto"/>
              <w:right w:val="nil"/>
            </w:tcBorders>
            <w:shd w:val="clear" w:color="auto" w:fill="auto"/>
            <w:noWrap/>
            <w:vAlign w:val="center"/>
            <w:hideMark/>
          </w:tcPr>
          <w:p w14:paraId="40CC1855" w14:textId="57AE1C6F" w:rsidR="00A7558F" w:rsidRPr="00DF1DC1" w:rsidRDefault="00A7558F" w:rsidP="00CE1830">
            <w:pPr>
              <w:spacing w:after="0" w:line="240" w:lineRule="auto"/>
              <w:jc w:val="center"/>
              <w:rPr>
                <w:rFonts w:eastAsia="Times New Roman" w:cs="Times New Roman"/>
                <w:color w:val="000000"/>
                <w:sz w:val="18"/>
                <w:szCs w:val="18"/>
                <w:lang w:eastAsia="da-DK"/>
              </w:rPr>
            </w:pPr>
            <w:r w:rsidRPr="00DF1DC1">
              <w:rPr>
                <w:rFonts w:eastAsia="Times New Roman" w:cs="Times New Roman"/>
                <w:color w:val="000000"/>
                <w:sz w:val="18"/>
                <w:szCs w:val="18"/>
                <w:lang w:eastAsia="da-DK"/>
              </w:rPr>
              <w:t>No</w:t>
            </w:r>
            <w:r w:rsidR="00B272D7">
              <w:rPr>
                <w:rFonts w:eastAsia="Times New Roman" w:cs="Times New Roman"/>
                <w:color w:val="000000"/>
                <w:sz w:val="18"/>
                <w:szCs w:val="18"/>
                <w:lang w:eastAsia="da-DK"/>
              </w:rPr>
              <w:t>.</w:t>
            </w:r>
          </w:p>
        </w:tc>
        <w:tc>
          <w:tcPr>
            <w:tcW w:w="1629" w:type="pct"/>
            <w:tcBorders>
              <w:top w:val="single" w:sz="4" w:space="0" w:color="auto"/>
              <w:left w:val="nil"/>
              <w:bottom w:val="single" w:sz="4" w:space="0" w:color="auto"/>
              <w:right w:val="nil"/>
            </w:tcBorders>
            <w:shd w:val="clear" w:color="auto" w:fill="auto"/>
            <w:noWrap/>
            <w:vAlign w:val="center"/>
            <w:hideMark/>
          </w:tcPr>
          <w:p w14:paraId="70CE4952" w14:textId="77777777" w:rsidR="00A7558F" w:rsidRPr="00DF1DC1" w:rsidRDefault="00A7558F" w:rsidP="00CE1830">
            <w:pPr>
              <w:spacing w:after="0" w:line="240" w:lineRule="auto"/>
              <w:jc w:val="center"/>
              <w:rPr>
                <w:rFonts w:eastAsia="Times New Roman" w:cs="Times New Roman"/>
                <w:b/>
                <w:bCs/>
                <w:color w:val="000000"/>
                <w:sz w:val="18"/>
                <w:szCs w:val="18"/>
                <w:lang w:eastAsia="da-DK"/>
              </w:rPr>
            </w:pPr>
            <w:r w:rsidRPr="00DF1DC1">
              <w:rPr>
                <w:rFonts w:eastAsia="Times New Roman" w:cs="Times New Roman"/>
                <w:b/>
                <w:bCs/>
                <w:color w:val="000000"/>
                <w:sz w:val="18"/>
                <w:szCs w:val="18"/>
                <w:lang w:eastAsia="da-DK"/>
              </w:rPr>
              <w:t>Exposure scenario</w:t>
            </w:r>
          </w:p>
        </w:tc>
        <w:tc>
          <w:tcPr>
            <w:tcW w:w="361" w:type="pct"/>
            <w:tcBorders>
              <w:top w:val="single" w:sz="4" w:space="0" w:color="auto"/>
              <w:left w:val="nil"/>
              <w:bottom w:val="single" w:sz="4" w:space="0" w:color="auto"/>
              <w:right w:val="nil"/>
            </w:tcBorders>
            <w:shd w:val="clear" w:color="auto" w:fill="auto"/>
            <w:noWrap/>
            <w:vAlign w:val="center"/>
            <w:hideMark/>
          </w:tcPr>
          <w:p w14:paraId="34DFC3D4" w14:textId="77777777" w:rsidR="00A7558F" w:rsidRPr="00DF1DC1" w:rsidRDefault="00A7558F" w:rsidP="00CE1830">
            <w:pPr>
              <w:spacing w:after="0" w:line="240" w:lineRule="auto"/>
              <w:jc w:val="center"/>
              <w:rPr>
                <w:rFonts w:eastAsia="Times New Roman" w:cs="Times New Roman"/>
                <w:b/>
                <w:bCs/>
                <w:i/>
                <w:color w:val="000000"/>
                <w:sz w:val="18"/>
                <w:szCs w:val="18"/>
                <w:lang w:eastAsia="da-DK"/>
              </w:rPr>
            </w:pPr>
            <w:r w:rsidRPr="00DF1DC1">
              <w:rPr>
                <w:rFonts w:eastAsia="Times New Roman" w:cs="Times New Roman"/>
                <w:b/>
                <w:bCs/>
                <w:i/>
                <w:color w:val="000000"/>
                <w:sz w:val="18"/>
                <w:szCs w:val="18"/>
                <w:lang w:eastAsia="da-DK"/>
              </w:rPr>
              <w:t>H</w:t>
            </w:r>
            <w:r w:rsidRPr="00DF1DC1">
              <w:rPr>
                <w:rFonts w:eastAsia="Times New Roman" w:cs="Times New Roman"/>
                <w:b/>
                <w:bCs/>
                <w:i/>
                <w:color w:val="000000"/>
                <w:sz w:val="18"/>
                <w:szCs w:val="18"/>
                <w:vertAlign w:val="subscript"/>
                <w:lang w:eastAsia="da-DK"/>
              </w:rPr>
              <w:t>i</w:t>
            </w:r>
          </w:p>
        </w:tc>
        <w:tc>
          <w:tcPr>
            <w:tcW w:w="452" w:type="pct"/>
            <w:tcBorders>
              <w:top w:val="single" w:sz="4" w:space="0" w:color="auto"/>
              <w:left w:val="nil"/>
              <w:bottom w:val="single" w:sz="4" w:space="0" w:color="auto"/>
              <w:right w:val="nil"/>
            </w:tcBorders>
            <w:shd w:val="clear" w:color="auto" w:fill="auto"/>
            <w:noWrap/>
            <w:vAlign w:val="center"/>
            <w:hideMark/>
          </w:tcPr>
          <w:p w14:paraId="07686B5E" w14:textId="77777777" w:rsidR="00A7558F" w:rsidRPr="00DF1DC1" w:rsidRDefault="00A7558F" w:rsidP="00CE1830">
            <w:pPr>
              <w:spacing w:after="0" w:line="240" w:lineRule="auto"/>
              <w:jc w:val="center"/>
              <w:rPr>
                <w:rFonts w:eastAsia="Times New Roman" w:cs="Times New Roman"/>
                <w:b/>
                <w:bCs/>
                <w:color w:val="000000"/>
                <w:sz w:val="18"/>
                <w:szCs w:val="18"/>
                <w:lang w:eastAsia="da-DK"/>
              </w:rPr>
            </w:pPr>
            <w:r w:rsidRPr="00DF1DC1">
              <w:rPr>
                <w:rFonts w:eastAsia="Times New Roman" w:cs="Times New Roman"/>
                <w:b/>
                <w:bCs/>
                <w:i/>
                <w:color w:val="000000"/>
                <w:sz w:val="18"/>
                <w:szCs w:val="18"/>
                <w:lang w:eastAsia="da-DK"/>
              </w:rPr>
              <w:t>M</w:t>
            </w:r>
            <w:r w:rsidRPr="00DF1DC1">
              <w:rPr>
                <w:rFonts w:eastAsia="Times New Roman" w:cs="Times New Roman"/>
                <w:b/>
                <w:bCs/>
                <w:i/>
                <w:color w:val="000000"/>
                <w:sz w:val="18"/>
                <w:szCs w:val="18"/>
                <w:vertAlign w:val="subscript"/>
                <w:lang w:eastAsia="da-DK"/>
              </w:rPr>
              <w:t>wc</w:t>
            </w:r>
            <w:r w:rsidRPr="00DF1DC1">
              <w:rPr>
                <w:rFonts w:eastAsia="Times New Roman" w:cs="Times New Roman"/>
                <w:b/>
                <w:bCs/>
                <w:color w:val="000000"/>
                <w:sz w:val="18"/>
                <w:szCs w:val="18"/>
                <w:lang w:eastAsia="da-DK"/>
              </w:rPr>
              <w:t>, [kg]</w:t>
            </w:r>
          </w:p>
        </w:tc>
        <w:tc>
          <w:tcPr>
            <w:tcW w:w="409" w:type="pct"/>
            <w:tcBorders>
              <w:top w:val="single" w:sz="4" w:space="0" w:color="auto"/>
              <w:left w:val="nil"/>
              <w:bottom w:val="single" w:sz="4" w:space="0" w:color="auto"/>
              <w:right w:val="nil"/>
            </w:tcBorders>
            <w:shd w:val="clear" w:color="auto" w:fill="auto"/>
            <w:noWrap/>
            <w:vAlign w:val="center"/>
            <w:hideMark/>
          </w:tcPr>
          <w:p w14:paraId="4BEBB656" w14:textId="77777777" w:rsidR="00A7558F" w:rsidRPr="00DF1DC1" w:rsidRDefault="00A7558F" w:rsidP="00CE1830">
            <w:pPr>
              <w:spacing w:after="0" w:line="240" w:lineRule="auto"/>
              <w:jc w:val="center"/>
              <w:rPr>
                <w:rFonts w:eastAsia="Times New Roman" w:cs="Times New Roman"/>
                <w:b/>
                <w:bCs/>
                <w:i/>
                <w:color w:val="000000"/>
                <w:sz w:val="18"/>
                <w:szCs w:val="18"/>
                <w:lang w:eastAsia="da-DK"/>
              </w:rPr>
            </w:pPr>
            <w:r w:rsidRPr="00DF1DC1">
              <w:rPr>
                <w:rFonts w:eastAsia="Times New Roman" w:cs="Times New Roman"/>
                <w:b/>
                <w:bCs/>
                <w:i/>
                <w:color w:val="000000"/>
                <w:sz w:val="18"/>
                <w:szCs w:val="18"/>
                <w:lang w:eastAsia="da-DK"/>
              </w:rPr>
              <w:t>t</w:t>
            </w:r>
            <w:r w:rsidRPr="00DF1DC1">
              <w:rPr>
                <w:rFonts w:eastAsia="Times New Roman" w:cs="Times New Roman"/>
                <w:b/>
                <w:bCs/>
                <w:i/>
                <w:color w:val="000000"/>
                <w:sz w:val="18"/>
                <w:szCs w:val="18"/>
                <w:vertAlign w:val="subscript"/>
                <w:lang w:eastAsia="da-DK"/>
              </w:rPr>
              <w:t>wc</w:t>
            </w:r>
            <w:r w:rsidRPr="00DF1DC1">
              <w:rPr>
                <w:rFonts w:eastAsia="Times New Roman" w:cs="Times New Roman"/>
                <w:b/>
                <w:bCs/>
                <w:color w:val="000000"/>
                <w:sz w:val="18"/>
                <w:szCs w:val="18"/>
                <w:lang w:eastAsia="da-DK"/>
              </w:rPr>
              <w:t>, [min]</w:t>
            </w:r>
          </w:p>
        </w:tc>
        <w:tc>
          <w:tcPr>
            <w:tcW w:w="452" w:type="pct"/>
            <w:tcBorders>
              <w:top w:val="single" w:sz="4" w:space="0" w:color="auto"/>
              <w:left w:val="nil"/>
              <w:bottom w:val="single" w:sz="4" w:space="0" w:color="auto"/>
              <w:right w:val="nil"/>
            </w:tcBorders>
            <w:shd w:val="clear" w:color="auto" w:fill="auto"/>
            <w:noWrap/>
            <w:vAlign w:val="center"/>
            <w:hideMark/>
          </w:tcPr>
          <w:p w14:paraId="2CBEDC22" w14:textId="77777777" w:rsidR="00A7558F" w:rsidRPr="00DF1DC1" w:rsidRDefault="00A7558F" w:rsidP="00CE1830">
            <w:pPr>
              <w:spacing w:after="0" w:line="240" w:lineRule="auto"/>
              <w:jc w:val="center"/>
              <w:rPr>
                <w:rFonts w:eastAsia="Times New Roman" w:cs="Times New Roman"/>
                <w:b/>
                <w:bCs/>
                <w:i/>
                <w:color w:val="000000"/>
                <w:sz w:val="18"/>
                <w:szCs w:val="18"/>
                <w:lang w:eastAsia="da-DK"/>
              </w:rPr>
            </w:pPr>
            <w:r w:rsidRPr="00DF1DC1">
              <w:rPr>
                <w:rFonts w:eastAsia="Times New Roman" w:cs="Times New Roman"/>
                <w:b/>
                <w:bCs/>
                <w:i/>
                <w:color w:val="000000"/>
                <w:sz w:val="18"/>
                <w:szCs w:val="18"/>
                <w:lang w:eastAsia="da-DK"/>
              </w:rPr>
              <w:t>p</w:t>
            </w:r>
            <w:r w:rsidRPr="00DF1DC1">
              <w:rPr>
                <w:rFonts w:eastAsia="Times New Roman" w:cs="Times New Roman"/>
                <w:b/>
                <w:bCs/>
                <w:i/>
                <w:color w:val="000000"/>
                <w:sz w:val="18"/>
                <w:szCs w:val="18"/>
                <w:vertAlign w:val="subscript"/>
                <w:lang w:eastAsia="da-DK"/>
              </w:rPr>
              <w:t>wc</w:t>
            </w:r>
            <w:r w:rsidRPr="00DF1DC1">
              <w:rPr>
                <w:rFonts w:eastAsia="Times New Roman" w:cs="Times New Roman"/>
                <w:b/>
                <w:bCs/>
                <w:color w:val="000000"/>
                <w:sz w:val="18"/>
                <w:szCs w:val="18"/>
                <w:lang w:eastAsia="da-DK"/>
              </w:rPr>
              <w:t>, [min]</w:t>
            </w:r>
          </w:p>
        </w:tc>
        <w:tc>
          <w:tcPr>
            <w:tcW w:w="266" w:type="pct"/>
            <w:tcBorders>
              <w:top w:val="single" w:sz="4" w:space="0" w:color="auto"/>
              <w:left w:val="nil"/>
              <w:bottom w:val="single" w:sz="4" w:space="0" w:color="auto"/>
              <w:right w:val="nil"/>
            </w:tcBorders>
            <w:shd w:val="clear" w:color="auto" w:fill="auto"/>
            <w:noWrap/>
            <w:vAlign w:val="center"/>
            <w:hideMark/>
          </w:tcPr>
          <w:p w14:paraId="310FC47E" w14:textId="77777777" w:rsidR="00A7558F" w:rsidRPr="00DF1DC1" w:rsidRDefault="00A7558F" w:rsidP="00CE1830">
            <w:pPr>
              <w:spacing w:after="0" w:line="240" w:lineRule="auto"/>
              <w:jc w:val="center"/>
              <w:rPr>
                <w:rFonts w:eastAsia="Times New Roman" w:cs="Times New Roman"/>
                <w:b/>
                <w:bCs/>
                <w:i/>
                <w:color w:val="000000"/>
                <w:sz w:val="18"/>
                <w:szCs w:val="18"/>
                <w:lang w:eastAsia="da-DK"/>
              </w:rPr>
            </w:pPr>
            <w:r w:rsidRPr="00DF1DC1">
              <w:rPr>
                <w:rFonts w:eastAsia="Times New Roman" w:cs="Times New Roman"/>
                <w:b/>
                <w:bCs/>
                <w:i/>
                <w:color w:val="000000"/>
                <w:sz w:val="18"/>
                <w:szCs w:val="18"/>
                <w:lang w:eastAsia="da-DK"/>
              </w:rPr>
              <w:t>n</w:t>
            </w:r>
            <w:r w:rsidRPr="00DF1DC1">
              <w:rPr>
                <w:rFonts w:eastAsia="Times New Roman" w:cs="Times New Roman"/>
                <w:b/>
                <w:bCs/>
                <w:i/>
                <w:color w:val="000000"/>
                <w:sz w:val="18"/>
                <w:szCs w:val="18"/>
                <w:vertAlign w:val="subscript"/>
                <w:lang w:eastAsia="da-DK"/>
              </w:rPr>
              <w:t>wc</w:t>
            </w:r>
          </w:p>
        </w:tc>
        <w:tc>
          <w:tcPr>
            <w:tcW w:w="573" w:type="pct"/>
            <w:tcBorders>
              <w:top w:val="single" w:sz="4" w:space="0" w:color="auto"/>
              <w:left w:val="nil"/>
              <w:bottom w:val="single" w:sz="4" w:space="0" w:color="auto"/>
              <w:right w:val="nil"/>
            </w:tcBorders>
            <w:shd w:val="clear" w:color="auto" w:fill="auto"/>
            <w:noWrap/>
            <w:vAlign w:val="center"/>
            <w:hideMark/>
          </w:tcPr>
          <w:p w14:paraId="44F1DBD5" w14:textId="77777777" w:rsidR="00A7558F" w:rsidRPr="00DF1DC1" w:rsidRDefault="00A7558F" w:rsidP="00CE1830">
            <w:pPr>
              <w:spacing w:after="0" w:line="240" w:lineRule="auto"/>
              <w:jc w:val="center"/>
              <w:rPr>
                <w:rFonts w:eastAsia="Times New Roman" w:cs="Times New Roman"/>
                <w:b/>
                <w:bCs/>
                <w:color w:val="000000"/>
                <w:sz w:val="18"/>
                <w:szCs w:val="18"/>
                <w:lang w:eastAsia="da-DK"/>
              </w:rPr>
            </w:pPr>
            <w:r w:rsidRPr="00DF1DC1">
              <w:rPr>
                <w:rFonts w:eastAsia="Times New Roman" w:cs="Times New Roman"/>
                <w:b/>
                <w:bCs/>
                <w:i/>
                <w:color w:val="000000"/>
                <w:sz w:val="18"/>
                <w:szCs w:val="18"/>
                <w:lang w:eastAsia="da-DK"/>
              </w:rPr>
              <w:t>A</w:t>
            </w:r>
            <w:r w:rsidRPr="00DF1DC1">
              <w:rPr>
                <w:rFonts w:eastAsia="Times New Roman" w:cs="Times New Roman"/>
                <w:b/>
                <w:bCs/>
                <w:i/>
                <w:color w:val="000000"/>
                <w:sz w:val="18"/>
                <w:szCs w:val="18"/>
                <w:vertAlign w:val="subscript"/>
                <w:lang w:eastAsia="da-DK"/>
              </w:rPr>
              <w:t>transfer</w:t>
            </w:r>
            <w:r w:rsidRPr="00DF1DC1">
              <w:rPr>
                <w:rFonts w:eastAsia="Times New Roman" w:cs="Times New Roman"/>
                <w:b/>
                <w:bCs/>
                <w:color w:val="000000"/>
                <w:sz w:val="18"/>
                <w:szCs w:val="18"/>
                <w:lang w:eastAsia="da-DK"/>
              </w:rPr>
              <w:t>, [kg]</w:t>
            </w:r>
          </w:p>
        </w:tc>
        <w:tc>
          <w:tcPr>
            <w:tcW w:w="281" w:type="pct"/>
            <w:tcBorders>
              <w:top w:val="single" w:sz="4" w:space="0" w:color="auto"/>
              <w:left w:val="nil"/>
              <w:bottom w:val="single" w:sz="4" w:space="0" w:color="auto"/>
              <w:right w:val="nil"/>
            </w:tcBorders>
            <w:shd w:val="clear" w:color="auto" w:fill="auto"/>
            <w:noWrap/>
            <w:vAlign w:val="center"/>
            <w:hideMark/>
          </w:tcPr>
          <w:p w14:paraId="0D8B4DDA" w14:textId="77777777" w:rsidR="00A7558F" w:rsidRPr="00DF1DC1" w:rsidRDefault="00A7558F" w:rsidP="00CE1830">
            <w:pPr>
              <w:spacing w:after="0" w:line="240" w:lineRule="auto"/>
              <w:jc w:val="center"/>
              <w:rPr>
                <w:rFonts w:eastAsia="Times New Roman" w:cs="Times New Roman"/>
                <w:b/>
                <w:bCs/>
                <w:color w:val="000000"/>
                <w:sz w:val="18"/>
                <w:szCs w:val="18"/>
                <w:lang w:eastAsia="da-DK"/>
              </w:rPr>
            </w:pPr>
            <w:r w:rsidRPr="00DF1DC1">
              <w:rPr>
                <w:rFonts w:eastAsia="Times New Roman" w:cs="Times New Roman"/>
                <w:b/>
                <w:bCs/>
                <w:color w:val="000000"/>
                <w:sz w:val="18"/>
                <w:szCs w:val="18"/>
                <w:lang w:eastAsia="da-DK"/>
              </w:rPr>
              <w:t>V, [m</w:t>
            </w:r>
            <w:r w:rsidRPr="00DF1DC1">
              <w:rPr>
                <w:rFonts w:eastAsia="Times New Roman" w:cs="Times New Roman"/>
                <w:b/>
                <w:bCs/>
                <w:color w:val="000000"/>
                <w:sz w:val="18"/>
                <w:szCs w:val="18"/>
                <w:vertAlign w:val="superscript"/>
                <w:lang w:eastAsia="da-DK"/>
              </w:rPr>
              <w:t>3</w:t>
            </w:r>
            <w:r w:rsidRPr="00DF1DC1">
              <w:rPr>
                <w:rFonts w:eastAsia="Times New Roman" w:cs="Times New Roman"/>
                <w:b/>
                <w:bCs/>
                <w:color w:val="000000"/>
                <w:sz w:val="18"/>
                <w:szCs w:val="18"/>
                <w:lang w:eastAsia="da-DK"/>
              </w:rPr>
              <w:t>]</w:t>
            </w:r>
          </w:p>
        </w:tc>
        <w:tc>
          <w:tcPr>
            <w:tcW w:w="429" w:type="pct"/>
            <w:tcBorders>
              <w:top w:val="single" w:sz="4" w:space="0" w:color="auto"/>
              <w:left w:val="nil"/>
              <w:bottom w:val="single" w:sz="4" w:space="0" w:color="auto"/>
              <w:right w:val="nil"/>
            </w:tcBorders>
            <w:shd w:val="clear" w:color="auto" w:fill="auto"/>
            <w:noWrap/>
            <w:vAlign w:val="center"/>
            <w:hideMark/>
          </w:tcPr>
          <w:p w14:paraId="34366502" w14:textId="77777777" w:rsidR="00A7558F" w:rsidRPr="00DF1DC1" w:rsidRDefault="00A7558F" w:rsidP="00CE1830">
            <w:pPr>
              <w:spacing w:after="0" w:line="240" w:lineRule="auto"/>
              <w:jc w:val="center"/>
              <w:rPr>
                <w:rFonts w:eastAsia="Times New Roman" w:cs="Times New Roman"/>
                <w:b/>
                <w:bCs/>
                <w:color w:val="000000"/>
                <w:sz w:val="18"/>
                <w:szCs w:val="18"/>
                <w:lang w:eastAsia="da-DK"/>
              </w:rPr>
            </w:pPr>
            <w:r w:rsidRPr="00DF1DC1">
              <w:rPr>
                <w:rFonts w:eastAsia="Times New Roman" w:cs="Times New Roman"/>
                <w:b/>
                <w:bCs/>
                <w:color w:val="000000"/>
                <w:sz w:val="18"/>
                <w:szCs w:val="18"/>
                <w:lang w:eastAsia="da-DK"/>
              </w:rPr>
              <w:t>AER, [h</w:t>
            </w:r>
            <w:r w:rsidRPr="00DF1DC1">
              <w:rPr>
                <w:rFonts w:eastAsia="Times New Roman" w:cs="Times New Roman"/>
                <w:b/>
                <w:bCs/>
                <w:color w:val="000000"/>
                <w:sz w:val="18"/>
                <w:szCs w:val="18"/>
                <w:vertAlign w:val="superscript"/>
                <w:lang w:eastAsia="da-DK"/>
              </w:rPr>
              <w:t>-1</w:t>
            </w:r>
            <w:r w:rsidRPr="00DF1DC1">
              <w:rPr>
                <w:rFonts w:eastAsia="Times New Roman" w:cs="Times New Roman"/>
                <w:b/>
                <w:bCs/>
                <w:color w:val="000000"/>
                <w:sz w:val="18"/>
                <w:szCs w:val="18"/>
                <w:lang w:eastAsia="da-DK"/>
              </w:rPr>
              <w:t>]</w:t>
            </w:r>
          </w:p>
        </w:tc>
      </w:tr>
      <w:tr w:rsidR="002A0C4F" w:rsidRPr="00DF1DC1" w14:paraId="746EFB95" w14:textId="77777777" w:rsidTr="00C1262F">
        <w:trPr>
          <w:trHeight w:val="20"/>
        </w:trPr>
        <w:tc>
          <w:tcPr>
            <w:tcW w:w="148" w:type="pct"/>
            <w:tcBorders>
              <w:top w:val="nil"/>
              <w:left w:val="nil"/>
              <w:bottom w:val="nil"/>
              <w:right w:val="nil"/>
            </w:tcBorders>
            <w:shd w:val="clear" w:color="auto" w:fill="auto"/>
            <w:noWrap/>
            <w:vAlign w:val="center"/>
            <w:hideMark/>
          </w:tcPr>
          <w:p w14:paraId="6582FF75" w14:textId="314B1D57" w:rsidR="00A7558F" w:rsidRPr="00DF1DC1" w:rsidRDefault="00A7558F" w:rsidP="00C1262F">
            <w:pPr>
              <w:spacing w:after="0" w:line="240" w:lineRule="auto"/>
              <w:rPr>
                <w:rFonts w:eastAsia="Times New Roman" w:cs="Times New Roman"/>
                <w:color w:val="000000"/>
                <w:sz w:val="18"/>
                <w:szCs w:val="18"/>
                <w:lang w:eastAsia="da-DK"/>
              </w:rPr>
            </w:pPr>
            <w:r w:rsidRPr="00DF1DC1">
              <w:rPr>
                <w:rFonts w:eastAsia="Times New Roman" w:cs="Times New Roman"/>
                <w:color w:val="000000"/>
                <w:sz w:val="18"/>
                <w:szCs w:val="18"/>
                <w:lang w:eastAsia="da-DK"/>
              </w:rPr>
              <w:t>E</w:t>
            </w:r>
            <w:r w:rsidR="00E0519B" w:rsidRPr="00DF1DC1">
              <w:rPr>
                <w:rFonts w:eastAsia="Times New Roman" w:cs="Times New Roman"/>
                <w:color w:val="000000"/>
                <w:sz w:val="18"/>
                <w:szCs w:val="18"/>
                <w:lang w:eastAsia="da-DK"/>
              </w:rPr>
              <w:t>S</w:t>
            </w:r>
            <w:r w:rsidRPr="00DF1DC1">
              <w:rPr>
                <w:rFonts w:eastAsia="Times New Roman" w:cs="Times New Roman"/>
                <w:color w:val="000000"/>
                <w:sz w:val="18"/>
                <w:szCs w:val="18"/>
                <w:lang w:eastAsia="da-DK"/>
              </w:rPr>
              <w:t>1</w:t>
            </w:r>
          </w:p>
        </w:tc>
        <w:tc>
          <w:tcPr>
            <w:tcW w:w="1629" w:type="pct"/>
            <w:tcBorders>
              <w:top w:val="nil"/>
              <w:left w:val="nil"/>
              <w:bottom w:val="nil"/>
              <w:right w:val="nil"/>
            </w:tcBorders>
            <w:shd w:val="clear" w:color="auto" w:fill="auto"/>
            <w:noWrap/>
            <w:vAlign w:val="center"/>
            <w:hideMark/>
          </w:tcPr>
          <w:p w14:paraId="6D8F160D" w14:textId="5609D22E" w:rsidR="00A7558F" w:rsidRPr="00DF1DC1" w:rsidRDefault="00A7558F" w:rsidP="00C1262F">
            <w:pPr>
              <w:spacing w:after="0" w:line="240" w:lineRule="auto"/>
              <w:rPr>
                <w:rFonts w:eastAsia="Times New Roman" w:cs="Times New Roman"/>
                <w:b/>
                <w:bCs/>
                <w:color w:val="FF0000"/>
                <w:sz w:val="18"/>
                <w:szCs w:val="18"/>
                <w:lang w:eastAsia="da-DK"/>
              </w:rPr>
            </w:pPr>
            <w:r w:rsidRPr="00DF1DC1">
              <w:rPr>
                <w:rFonts w:eastAsia="Times New Roman" w:cs="Times New Roman"/>
                <w:b/>
                <w:bCs/>
                <w:color w:val="FF0000"/>
                <w:sz w:val="18"/>
                <w:szCs w:val="18"/>
                <w:lang w:eastAsia="da-DK"/>
              </w:rPr>
              <w:t xml:space="preserve">Laser Ablation </w:t>
            </w:r>
            <w:r w:rsidR="002A0C4F">
              <w:rPr>
                <w:rFonts w:eastAsia="Times New Roman" w:cs="Times New Roman"/>
                <w:b/>
                <w:bCs/>
                <w:color w:val="FF0000"/>
                <w:sz w:val="18"/>
                <w:szCs w:val="18"/>
                <w:lang w:eastAsia="da-DK"/>
              </w:rPr>
              <w:t>(</w:t>
            </w:r>
            <w:r w:rsidRPr="00DF1DC1">
              <w:rPr>
                <w:rFonts w:eastAsia="Times New Roman" w:cs="Times New Roman"/>
                <w:b/>
                <w:bCs/>
                <w:color w:val="FF0000"/>
                <w:sz w:val="18"/>
                <w:szCs w:val="18"/>
                <w:lang w:eastAsia="da-DK"/>
              </w:rPr>
              <w:t>MARINA Data</w:t>
            </w:r>
            <w:r w:rsidR="002A0C4F">
              <w:rPr>
                <w:rFonts w:eastAsia="Times New Roman" w:cs="Times New Roman"/>
                <w:b/>
                <w:bCs/>
                <w:color w:val="FF0000"/>
                <w:sz w:val="18"/>
                <w:szCs w:val="18"/>
                <w:lang w:eastAsia="da-DK"/>
              </w:rPr>
              <w:t>)</w:t>
            </w:r>
          </w:p>
        </w:tc>
        <w:tc>
          <w:tcPr>
            <w:tcW w:w="361" w:type="pct"/>
            <w:tcBorders>
              <w:top w:val="nil"/>
              <w:left w:val="nil"/>
              <w:bottom w:val="nil"/>
              <w:right w:val="nil"/>
            </w:tcBorders>
            <w:shd w:val="clear" w:color="auto" w:fill="auto"/>
            <w:noWrap/>
            <w:vAlign w:val="center"/>
            <w:hideMark/>
          </w:tcPr>
          <w:p w14:paraId="254DD5CE" w14:textId="77777777" w:rsidR="00A7558F" w:rsidRPr="00704BD9" w:rsidRDefault="00A7558F" w:rsidP="00C1262F">
            <w:pPr>
              <w:spacing w:after="0" w:line="240" w:lineRule="auto"/>
              <w:jc w:val="center"/>
              <w:rPr>
                <w:rFonts w:eastAsia="Times New Roman" w:cs="Times New Roman"/>
                <w:bCs/>
                <w:color w:val="000000"/>
                <w:sz w:val="18"/>
                <w:szCs w:val="18"/>
                <w:lang w:eastAsia="da-DK"/>
              </w:rPr>
            </w:pPr>
            <w:r w:rsidRPr="00704BD9">
              <w:rPr>
                <w:rFonts w:eastAsia="Times New Roman" w:cs="Times New Roman"/>
                <w:bCs/>
                <w:color w:val="000000"/>
                <w:sz w:val="18"/>
                <w:szCs w:val="18"/>
                <w:highlight w:val="yellow"/>
                <w:lang w:eastAsia="da-DK"/>
              </w:rPr>
              <w:t>NA /1</w:t>
            </w:r>
          </w:p>
        </w:tc>
        <w:tc>
          <w:tcPr>
            <w:tcW w:w="452" w:type="pct"/>
            <w:tcBorders>
              <w:top w:val="nil"/>
              <w:left w:val="nil"/>
              <w:bottom w:val="nil"/>
              <w:right w:val="nil"/>
            </w:tcBorders>
            <w:shd w:val="clear" w:color="auto" w:fill="auto"/>
            <w:noWrap/>
            <w:vAlign w:val="center"/>
            <w:hideMark/>
          </w:tcPr>
          <w:p w14:paraId="360FF4A9" w14:textId="28BD4005" w:rsidR="00A7558F" w:rsidRPr="00704BD9" w:rsidRDefault="00C1262F" w:rsidP="00C1262F">
            <w:pPr>
              <w:spacing w:after="0" w:line="240" w:lineRule="auto"/>
              <w:jc w:val="center"/>
              <w:rPr>
                <w:rFonts w:ascii="Calibri" w:hAnsi="Calibri"/>
                <w:color w:val="000000"/>
                <w:sz w:val="18"/>
                <w:szCs w:val="18"/>
              </w:rPr>
            </w:pPr>
            <w:r w:rsidRPr="00704BD9">
              <w:rPr>
                <w:rFonts w:ascii="Calibri" w:hAnsi="Calibri"/>
                <w:color w:val="000000"/>
                <w:sz w:val="18"/>
                <w:szCs w:val="18"/>
              </w:rPr>
              <w:t>4.00E-04</w:t>
            </w:r>
          </w:p>
        </w:tc>
        <w:tc>
          <w:tcPr>
            <w:tcW w:w="409" w:type="pct"/>
            <w:tcBorders>
              <w:top w:val="nil"/>
              <w:left w:val="nil"/>
              <w:bottom w:val="nil"/>
              <w:right w:val="nil"/>
            </w:tcBorders>
            <w:shd w:val="clear" w:color="auto" w:fill="auto"/>
            <w:noWrap/>
            <w:vAlign w:val="center"/>
            <w:hideMark/>
          </w:tcPr>
          <w:p w14:paraId="1D29D369" w14:textId="77777777" w:rsidR="00A7558F" w:rsidRPr="00704BD9" w:rsidRDefault="00A7558F" w:rsidP="00C1262F">
            <w:pPr>
              <w:spacing w:after="0" w:line="240" w:lineRule="auto"/>
              <w:jc w:val="center"/>
              <w:rPr>
                <w:rFonts w:eastAsia="Times New Roman" w:cs="Times New Roman"/>
                <w:color w:val="000000"/>
                <w:sz w:val="18"/>
                <w:szCs w:val="18"/>
                <w:lang w:eastAsia="da-DK"/>
              </w:rPr>
            </w:pPr>
            <w:r w:rsidRPr="00704BD9">
              <w:rPr>
                <w:rFonts w:eastAsia="Times New Roman" w:cs="Times New Roman"/>
                <w:color w:val="000000"/>
                <w:sz w:val="18"/>
                <w:szCs w:val="18"/>
                <w:lang w:eastAsia="da-DK"/>
              </w:rPr>
              <w:t>8</w:t>
            </w:r>
          </w:p>
        </w:tc>
        <w:tc>
          <w:tcPr>
            <w:tcW w:w="452" w:type="pct"/>
            <w:tcBorders>
              <w:top w:val="nil"/>
              <w:left w:val="nil"/>
              <w:bottom w:val="nil"/>
              <w:right w:val="nil"/>
            </w:tcBorders>
            <w:shd w:val="clear" w:color="auto" w:fill="auto"/>
            <w:noWrap/>
            <w:vAlign w:val="center"/>
            <w:hideMark/>
          </w:tcPr>
          <w:p w14:paraId="68A018B7" w14:textId="77777777" w:rsidR="00A7558F" w:rsidRPr="00704BD9" w:rsidRDefault="00A7558F" w:rsidP="00C1262F">
            <w:pPr>
              <w:spacing w:after="0" w:line="240" w:lineRule="auto"/>
              <w:jc w:val="center"/>
              <w:rPr>
                <w:rFonts w:eastAsia="Times New Roman" w:cs="Times New Roman"/>
                <w:bCs/>
                <w:color w:val="000000"/>
                <w:sz w:val="18"/>
                <w:szCs w:val="18"/>
                <w:highlight w:val="yellow"/>
                <w:lang w:eastAsia="da-DK"/>
              </w:rPr>
            </w:pPr>
            <w:r w:rsidRPr="00704BD9">
              <w:rPr>
                <w:rFonts w:eastAsia="Times New Roman" w:cs="Times New Roman"/>
                <w:bCs/>
                <w:color w:val="000000"/>
                <w:sz w:val="18"/>
                <w:szCs w:val="18"/>
                <w:highlight w:val="yellow"/>
                <w:lang w:eastAsia="da-DK"/>
              </w:rPr>
              <w:t>NA / 0</w:t>
            </w:r>
          </w:p>
        </w:tc>
        <w:tc>
          <w:tcPr>
            <w:tcW w:w="266" w:type="pct"/>
            <w:tcBorders>
              <w:top w:val="nil"/>
              <w:left w:val="nil"/>
              <w:bottom w:val="nil"/>
              <w:right w:val="nil"/>
            </w:tcBorders>
            <w:shd w:val="clear" w:color="auto" w:fill="auto"/>
            <w:noWrap/>
            <w:vAlign w:val="center"/>
            <w:hideMark/>
          </w:tcPr>
          <w:p w14:paraId="60E11FD0" w14:textId="77777777" w:rsidR="00A7558F" w:rsidRPr="00704BD9" w:rsidRDefault="00A7558F" w:rsidP="00C1262F">
            <w:pPr>
              <w:spacing w:after="0" w:line="240" w:lineRule="auto"/>
              <w:jc w:val="center"/>
              <w:rPr>
                <w:rFonts w:eastAsia="Times New Roman" w:cs="Times New Roman"/>
                <w:bCs/>
                <w:color w:val="000000"/>
                <w:sz w:val="18"/>
                <w:szCs w:val="18"/>
                <w:highlight w:val="yellow"/>
                <w:lang w:eastAsia="da-DK"/>
              </w:rPr>
            </w:pPr>
            <w:r w:rsidRPr="00704BD9">
              <w:rPr>
                <w:rFonts w:eastAsia="Times New Roman" w:cs="Times New Roman"/>
                <w:bCs/>
                <w:color w:val="000000"/>
                <w:sz w:val="18"/>
                <w:szCs w:val="18"/>
                <w:highlight w:val="yellow"/>
                <w:lang w:eastAsia="da-DK"/>
              </w:rPr>
              <w:t>NA / 1</w:t>
            </w:r>
          </w:p>
        </w:tc>
        <w:tc>
          <w:tcPr>
            <w:tcW w:w="573" w:type="pct"/>
            <w:tcBorders>
              <w:top w:val="nil"/>
              <w:left w:val="nil"/>
              <w:bottom w:val="nil"/>
              <w:right w:val="nil"/>
            </w:tcBorders>
            <w:shd w:val="clear" w:color="auto" w:fill="auto"/>
            <w:noWrap/>
            <w:vAlign w:val="center"/>
            <w:hideMark/>
          </w:tcPr>
          <w:p w14:paraId="378E47A7" w14:textId="1310C679" w:rsidR="00A7558F" w:rsidRPr="00704BD9" w:rsidRDefault="00A7558F" w:rsidP="00C1262F">
            <w:pPr>
              <w:spacing w:after="0" w:line="240" w:lineRule="auto"/>
              <w:jc w:val="center"/>
              <w:rPr>
                <w:rFonts w:eastAsia="Times New Roman" w:cs="Times New Roman"/>
                <w:bCs/>
                <w:color w:val="000000"/>
                <w:sz w:val="18"/>
                <w:szCs w:val="18"/>
                <w:highlight w:val="yellow"/>
                <w:lang w:eastAsia="da-DK"/>
              </w:rPr>
            </w:pPr>
            <w:r w:rsidRPr="00704BD9">
              <w:rPr>
                <w:rFonts w:eastAsia="Times New Roman" w:cs="Times New Roman"/>
                <w:bCs/>
                <w:color w:val="000000"/>
                <w:sz w:val="18"/>
                <w:szCs w:val="18"/>
                <w:highlight w:val="yellow"/>
                <w:lang w:eastAsia="da-DK"/>
              </w:rPr>
              <w:t xml:space="preserve">NA / </w:t>
            </w:r>
            <w:r w:rsidR="00704BD9" w:rsidRPr="00704BD9">
              <w:rPr>
                <w:rFonts w:ascii="Calibri" w:hAnsi="Calibri"/>
                <w:color w:val="000000"/>
                <w:sz w:val="18"/>
                <w:szCs w:val="18"/>
                <w:highlight w:val="yellow"/>
              </w:rPr>
              <w:t>4.00E-04</w:t>
            </w:r>
          </w:p>
        </w:tc>
        <w:tc>
          <w:tcPr>
            <w:tcW w:w="281" w:type="pct"/>
            <w:tcBorders>
              <w:top w:val="nil"/>
              <w:left w:val="nil"/>
              <w:bottom w:val="nil"/>
              <w:right w:val="nil"/>
            </w:tcBorders>
            <w:shd w:val="clear" w:color="auto" w:fill="auto"/>
            <w:noWrap/>
            <w:vAlign w:val="center"/>
            <w:hideMark/>
          </w:tcPr>
          <w:p w14:paraId="685FAA62" w14:textId="77777777" w:rsidR="00A7558F" w:rsidRPr="00704BD9" w:rsidRDefault="00A7558F" w:rsidP="00C1262F">
            <w:pPr>
              <w:spacing w:after="0" w:line="240" w:lineRule="auto"/>
              <w:jc w:val="center"/>
              <w:rPr>
                <w:rFonts w:eastAsia="Times New Roman" w:cs="Times New Roman"/>
                <w:color w:val="000000"/>
                <w:sz w:val="18"/>
                <w:szCs w:val="18"/>
                <w:highlight w:val="yellow"/>
                <w:lang w:eastAsia="da-DK"/>
              </w:rPr>
            </w:pPr>
            <w:r w:rsidRPr="00704BD9">
              <w:rPr>
                <w:rFonts w:eastAsia="Times New Roman" w:cs="Times New Roman"/>
                <w:color w:val="000000"/>
                <w:sz w:val="18"/>
                <w:szCs w:val="18"/>
                <w:highlight w:val="yellow"/>
                <w:lang w:eastAsia="da-DK"/>
              </w:rPr>
              <w:t>150</w:t>
            </w:r>
          </w:p>
        </w:tc>
        <w:tc>
          <w:tcPr>
            <w:tcW w:w="429" w:type="pct"/>
            <w:tcBorders>
              <w:top w:val="nil"/>
              <w:left w:val="nil"/>
              <w:bottom w:val="nil"/>
              <w:right w:val="nil"/>
            </w:tcBorders>
            <w:shd w:val="clear" w:color="auto" w:fill="auto"/>
            <w:noWrap/>
            <w:vAlign w:val="center"/>
            <w:hideMark/>
          </w:tcPr>
          <w:p w14:paraId="39184DD7" w14:textId="77777777" w:rsidR="00A7558F" w:rsidRPr="00704BD9" w:rsidRDefault="00A7558F" w:rsidP="00C1262F">
            <w:pPr>
              <w:spacing w:after="0" w:line="240" w:lineRule="auto"/>
              <w:jc w:val="center"/>
              <w:rPr>
                <w:rFonts w:eastAsia="Times New Roman" w:cs="Times New Roman"/>
                <w:bCs/>
                <w:color w:val="000000"/>
                <w:sz w:val="18"/>
                <w:szCs w:val="18"/>
                <w:highlight w:val="yellow"/>
                <w:lang w:eastAsia="da-DK"/>
              </w:rPr>
            </w:pPr>
            <w:r w:rsidRPr="00704BD9">
              <w:rPr>
                <w:rFonts w:eastAsia="Times New Roman" w:cs="Times New Roman"/>
                <w:bCs/>
                <w:color w:val="000000"/>
                <w:sz w:val="18"/>
                <w:szCs w:val="18"/>
                <w:highlight w:val="yellow"/>
                <w:lang w:eastAsia="da-DK"/>
              </w:rPr>
              <w:t>NA / 4</w:t>
            </w:r>
          </w:p>
        </w:tc>
      </w:tr>
      <w:tr w:rsidR="002A0C4F" w:rsidRPr="00DF1DC1" w14:paraId="623FD2EA" w14:textId="77777777" w:rsidTr="002A0C4F">
        <w:trPr>
          <w:trHeight w:val="144"/>
        </w:trPr>
        <w:tc>
          <w:tcPr>
            <w:tcW w:w="148" w:type="pct"/>
            <w:tcBorders>
              <w:top w:val="nil"/>
              <w:left w:val="nil"/>
              <w:bottom w:val="nil"/>
              <w:right w:val="nil"/>
            </w:tcBorders>
            <w:shd w:val="clear" w:color="auto" w:fill="auto"/>
            <w:noWrap/>
            <w:vAlign w:val="center"/>
            <w:hideMark/>
          </w:tcPr>
          <w:p w14:paraId="60B67219" w14:textId="2B02A373" w:rsidR="00704BD9" w:rsidRPr="00DF1DC1" w:rsidRDefault="00704BD9" w:rsidP="00C1262F">
            <w:pPr>
              <w:spacing w:after="0" w:line="240" w:lineRule="auto"/>
              <w:rPr>
                <w:rFonts w:eastAsia="Times New Roman" w:cs="Times New Roman"/>
                <w:color w:val="000000"/>
                <w:sz w:val="18"/>
                <w:szCs w:val="18"/>
                <w:lang w:eastAsia="da-DK"/>
              </w:rPr>
            </w:pPr>
            <w:r w:rsidRPr="00DF1DC1">
              <w:rPr>
                <w:rFonts w:eastAsia="Times New Roman" w:cs="Times New Roman"/>
                <w:color w:val="000000"/>
                <w:sz w:val="18"/>
                <w:szCs w:val="18"/>
                <w:lang w:eastAsia="da-DK"/>
              </w:rPr>
              <w:t>ES2</w:t>
            </w:r>
          </w:p>
        </w:tc>
        <w:tc>
          <w:tcPr>
            <w:tcW w:w="1629" w:type="pct"/>
            <w:tcBorders>
              <w:top w:val="nil"/>
              <w:left w:val="nil"/>
              <w:bottom w:val="nil"/>
              <w:right w:val="nil"/>
            </w:tcBorders>
            <w:shd w:val="clear" w:color="auto" w:fill="auto"/>
            <w:noWrap/>
            <w:vAlign w:val="center"/>
            <w:hideMark/>
          </w:tcPr>
          <w:p w14:paraId="5244035F" w14:textId="77777777" w:rsidR="00704BD9" w:rsidRPr="00DF1DC1" w:rsidRDefault="00704BD9" w:rsidP="00C1262F">
            <w:pPr>
              <w:spacing w:after="0" w:line="240" w:lineRule="auto"/>
              <w:rPr>
                <w:rFonts w:eastAsia="Times New Roman" w:cs="Times New Roman"/>
                <w:b/>
                <w:bCs/>
                <w:color w:val="000000"/>
                <w:sz w:val="18"/>
                <w:szCs w:val="18"/>
                <w:lang w:eastAsia="da-DK"/>
              </w:rPr>
            </w:pPr>
            <w:r w:rsidRPr="00DF1DC1">
              <w:rPr>
                <w:rFonts w:eastAsia="Times New Roman" w:cs="Times New Roman"/>
                <w:b/>
                <w:bCs/>
                <w:color w:val="000000"/>
                <w:sz w:val="18"/>
                <w:szCs w:val="18"/>
                <w:lang w:eastAsia="da-DK"/>
              </w:rPr>
              <w:t xml:space="preserve">Manufacturer Manual Loading Trays In Booth </w:t>
            </w:r>
          </w:p>
        </w:tc>
        <w:tc>
          <w:tcPr>
            <w:tcW w:w="361" w:type="pct"/>
            <w:tcBorders>
              <w:top w:val="nil"/>
              <w:left w:val="nil"/>
              <w:bottom w:val="nil"/>
              <w:right w:val="nil"/>
            </w:tcBorders>
            <w:shd w:val="clear" w:color="auto" w:fill="auto"/>
            <w:noWrap/>
            <w:vAlign w:val="center"/>
          </w:tcPr>
          <w:p w14:paraId="164228A2" w14:textId="01AE8EAD" w:rsidR="00704BD9" w:rsidRPr="00704BD9" w:rsidRDefault="00704BD9" w:rsidP="00C1262F">
            <w:pPr>
              <w:spacing w:after="0" w:line="240" w:lineRule="auto"/>
              <w:jc w:val="center"/>
              <w:rPr>
                <w:rFonts w:eastAsia="Times New Roman" w:cs="Times New Roman"/>
                <w:color w:val="000000"/>
                <w:sz w:val="18"/>
                <w:szCs w:val="18"/>
                <w:lang w:eastAsia="da-DK"/>
              </w:rPr>
            </w:pPr>
            <w:r w:rsidRPr="00704BD9">
              <w:rPr>
                <w:rFonts w:ascii="Calibri" w:hAnsi="Calibri"/>
                <w:color w:val="000000"/>
                <w:sz w:val="18"/>
                <w:szCs w:val="18"/>
              </w:rPr>
              <w:t>0.25</w:t>
            </w:r>
          </w:p>
        </w:tc>
        <w:tc>
          <w:tcPr>
            <w:tcW w:w="452" w:type="pct"/>
            <w:tcBorders>
              <w:top w:val="nil"/>
              <w:left w:val="nil"/>
              <w:bottom w:val="nil"/>
              <w:right w:val="nil"/>
            </w:tcBorders>
            <w:shd w:val="clear" w:color="auto" w:fill="auto"/>
            <w:noWrap/>
            <w:vAlign w:val="center"/>
          </w:tcPr>
          <w:p w14:paraId="031D8F85" w14:textId="20A43E7E" w:rsidR="00704BD9" w:rsidRPr="00704BD9" w:rsidRDefault="00704BD9" w:rsidP="00C1262F">
            <w:pPr>
              <w:spacing w:after="0" w:line="240" w:lineRule="auto"/>
              <w:jc w:val="center"/>
              <w:rPr>
                <w:rFonts w:eastAsia="Times New Roman" w:cs="Times New Roman"/>
                <w:color w:val="000000"/>
                <w:sz w:val="18"/>
                <w:szCs w:val="18"/>
                <w:lang w:eastAsia="da-DK"/>
              </w:rPr>
            </w:pPr>
            <w:r w:rsidRPr="00704BD9">
              <w:rPr>
                <w:rFonts w:ascii="Calibri" w:hAnsi="Calibri"/>
                <w:color w:val="000000"/>
                <w:sz w:val="18"/>
                <w:szCs w:val="18"/>
              </w:rPr>
              <w:t>10</w:t>
            </w:r>
          </w:p>
        </w:tc>
        <w:tc>
          <w:tcPr>
            <w:tcW w:w="409" w:type="pct"/>
            <w:tcBorders>
              <w:top w:val="nil"/>
              <w:left w:val="nil"/>
              <w:bottom w:val="nil"/>
              <w:right w:val="nil"/>
            </w:tcBorders>
            <w:shd w:val="clear" w:color="auto" w:fill="auto"/>
            <w:noWrap/>
            <w:vAlign w:val="center"/>
          </w:tcPr>
          <w:p w14:paraId="20178B6E" w14:textId="57FE31BB" w:rsidR="00704BD9" w:rsidRPr="00704BD9" w:rsidRDefault="00704BD9" w:rsidP="00C1262F">
            <w:pPr>
              <w:spacing w:after="0" w:line="240" w:lineRule="auto"/>
              <w:jc w:val="center"/>
              <w:rPr>
                <w:rFonts w:eastAsia="Times New Roman" w:cs="Times New Roman"/>
                <w:color w:val="000000"/>
                <w:sz w:val="18"/>
                <w:szCs w:val="18"/>
                <w:lang w:eastAsia="da-DK"/>
              </w:rPr>
            </w:pPr>
            <w:r w:rsidRPr="00704BD9">
              <w:rPr>
                <w:rFonts w:ascii="Calibri" w:hAnsi="Calibri"/>
                <w:color w:val="000000"/>
                <w:sz w:val="18"/>
                <w:szCs w:val="18"/>
              </w:rPr>
              <w:t>10</w:t>
            </w:r>
          </w:p>
        </w:tc>
        <w:tc>
          <w:tcPr>
            <w:tcW w:w="452" w:type="pct"/>
            <w:tcBorders>
              <w:top w:val="nil"/>
              <w:left w:val="nil"/>
              <w:bottom w:val="nil"/>
              <w:right w:val="nil"/>
            </w:tcBorders>
            <w:shd w:val="clear" w:color="auto" w:fill="auto"/>
            <w:noWrap/>
            <w:vAlign w:val="center"/>
          </w:tcPr>
          <w:p w14:paraId="424CB196" w14:textId="4DC6A820" w:rsidR="00704BD9" w:rsidRPr="00704BD9" w:rsidRDefault="00704BD9" w:rsidP="00C1262F">
            <w:pPr>
              <w:spacing w:after="0" w:line="240" w:lineRule="auto"/>
              <w:jc w:val="center"/>
              <w:rPr>
                <w:rFonts w:eastAsia="Times New Roman" w:cs="Times New Roman"/>
                <w:color w:val="000000"/>
                <w:sz w:val="18"/>
                <w:szCs w:val="18"/>
                <w:lang w:eastAsia="da-DK"/>
              </w:rPr>
            </w:pPr>
            <w:r w:rsidRPr="00704BD9">
              <w:rPr>
                <w:rFonts w:ascii="Calibri" w:hAnsi="Calibri"/>
                <w:color w:val="000000"/>
                <w:sz w:val="18"/>
                <w:szCs w:val="18"/>
              </w:rPr>
              <w:t>10</w:t>
            </w:r>
          </w:p>
        </w:tc>
        <w:tc>
          <w:tcPr>
            <w:tcW w:w="266" w:type="pct"/>
            <w:tcBorders>
              <w:top w:val="nil"/>
              <w:left w:val="nil"/>
              <w:bottom w:val="nil"/>
              <w:right w:val="nil"/>
            </w:tcBorders>
            <w:shd w:val="clear" w:color="auto" w:fill="auto"/>
            <w:noWrap/>
            <w:vAlign w:val="center"/>
          </w:tcPr>
          <w:p w14:paraId="1345A1EF" w14:textId="592CC19E" w:rsidR="00704BD9" w:rsidRPr="00704BD9" w:rsidRDefault="00704BD9" w:rsidP="00C1262F">
            <w:pPr>
              <w:spacing w:after="0" w:line="240" w:lineRule="auto"/>
              <w:jc w:val="center"/>
              <w:rPr>
                <w:rFonts w:eastAsia="Times New Roman" w:cs="Times New Roman"/>
                <w:color w:val="000000"/>
                <w:sz w:val="18"/>
                <w:szCs w:val="18"/>
                <w:lang w:eastAsia="da-DK"/>
              </w:rPr>
            </w:pPr>
            <w:r w:rsidRPr="00704BD9">
              <w:rPr>
                <w:rFonts w:ascii="Calibri" w:hAnsi="Calibri"/>
                <w:color w:val="000000"/>
                <w:sz w:val="18"/>
                <w:szCs w:val="18"/>
              </w:rPr>
              <w:t>24</w:t>
            </w:r>
          </w:p>
        </w:tc>
        <w:tc>
          <w:tcPr>
            <w:tcW w:w="573" w:type="pct"/>
            <w:tcBorders>
              <w:top w:val="nil"/>
              <w:left w:val="nil"/>
              <w:bottom w:val="nil"/>
              <w:right w:val="nil"/>
            </w:tcBorders>
            <w:shd w:val="clear" w:color="auto" w:fill="auto"/>
            <w:noWrap/>
            <w:vAlign w:val="center"/>
          </w:tcPr>
          <w:p w14:paraId="71620A83" w14:textId="250CBD1E" w:rsidR="00704BD9" w:rsidRPr="00704BD9" w:rsidRDefault="00704BD9" w:rsidP="00C1262F">
            <w:pPr>
              <w:spacing w:after="0" w:line="240" w:lineRule="auto"/>
              <w:jc w:val="center"/>
              <w:rPr>
                <w:rFonts w:eastAsia="Times New Roman" w:cs="Times New Roman"/>
                <w:color w:val="000000"/>
                <w:sz w:val="18"/>
                <w:szCs w:val="18"/>
                <w:lang w:eastAsia="da-DK"/>
              </w:rPr>
            </w:pPr>
            <w:r w:rsidRPr="00704BD9">
              <w:rPr>
                <w:rFonts w:ascii="Calibri" w:hAnsi="Calibri"/>
                <w:color w:val="000000"/>
                <w:sz w:val="18"/>
                <w:szCs w:val="18"/>
              </w:rPr>
              <w:t>10</w:t>
            </w:r>
          </w:p>
        </w:tc>
        <w:tc>
          <w:tcPr>
            <w:tcW w:w="281" w:type="pct"/>
            <w:tcBorders>
              <w:top w:val="nil"/>
              <w:left w:val="nil"/>
              <w:bottom w:val="nil"/>
              <w:right w:val="nil"/>
            </w:tcBorders>
            <w:shd w:val="clear" w:color="auto" w:fill="auto"/>
            <w:noWrap/>
            <w:vAlign w:val="center"/>
          </w:tcPr>
          <w:p w14:paraId="593A48BC" w14:textId="74BFDEE5" w:rsidR="00704BD9" w:rsidRPr="00704BD9" w:rsidRDefault="00704BD9" w:rsidP="00C1262F">
            <w:pPr>
              <w:spacing w:after="0" w:line="240" w:lineRule="auto"/>
              <w:jc w:val="center"/>
              <w:rPr>
                <w:rFonts w:eastAsia="Times New Roman" w:cs="Times New Roman"/>
                <w:color w:val="000000"/>
                <w:sz w:val="18"/>
                <w:szCs w:val="18"/>
                <w:lang w:eastAsia="da-DK"/>
              </w:rPr>
            </w:pPr>
            <w:r w:rsidRPr="00704BD9">
              <w:rPr>
                <w:rFonts w:ascii="Calibri" w:hAnsi="Calibri"/>
                <w:color w:val="000000"/>
                <w:sz w:val="18"/>
                <w:szCs w:val="18"/>
              </w:rPr>
              <w:t>43.2</w:t>
            </w:r>
          </w:p>
        </w:tc>
        <w:tc>
          <w:tcPr>
            <w:tcW w:w="429" w:type="pct"/>
            <w:tcBorders>
              <w:top w:val="nil"/>
              <w:left w:val="nil"/>
              <w:bottom w:val="nil"/>
              <w:right w:val="nil"/>
            </w:tcBorders>
            <w:shd w:val="clear" w:color="auto" w:fill="auto"/>
            <w:noWrap/>
            <w:vAlign w:val="center"/>
          </w:tcPr>
          <w:p w14:paraId="2C054BF5" w14:textId="7FD6DD77" w:rsidR="00704BD9" w:rsidRPr="00704BD9" w:rsidRDefault="00704BD9" w:rsidP="00C1262F">
            <w:pPr>
              <w:spacing w:after="0" w:line="240" w:lineRule="auto"/>
              <w:jc w:val="center"/>
              <w:rPr>
                <w:rFonts w:eastAsia="Times New Roman" w:cs="Times New Roman"/>
                <w:color w:val="000000"/>
                <w:sz w:val="18"/>
                <w:szCs w:val="18"/>
                <w:lang w:eastAsia="da-DK"/>
              </w:rPr>
            </w:pPr>
            <w:r w:rsidRPr="00704BD9">
              <w:rPr>
                <w:rFonts w:ascii="Calibri" w:hAnsi="Calibri"/>
                <w:color w:val="000000"/>
                <w:sz w:val="18"/>
                <w:szCs w:val="18"/>
              </w:rPr>
              <w:t>4</w:t>
            </w:r>
          </w:p>
        </w:tc>
      </w:tr>
      <w:tr w:rsidR="002A0C4F" w:rsidRPr="00DF1DC1" w14:paraId="691BFBC7" w14:textId="77777777" w:rsidTr="002A0C4F">
        <w:trPr>
          <w:trHeight w:val="144"/>
        </w:trPr>
        <w:tc>
          <w:tcPr>
            <w:tcW w:w="148" w:type="pct"/>
            <w:tcBorders>
              <w:top w:val="nil"/>
              <w:left w:val="nil"/>
              <w:bottom w:val="nil"/>
              <w:right w:val="nil"/>
            </w:tcBorders>
            <w:shd w:val="clear" w:color="auto" w:fill="auto"/>
            <w:noWrap/>
            <w:vAlign w:val="center"/>
            <w:hideMark/>
          </w:tcPr>
          <w:p w14:paraId="458B3DD7" w14:textId="1F453517" w:rsidR="00704BD9" w:rsidRPr="00DF1DC1" w:rsidRDefault="00704BD9" w:rsidP="00C1262F">
            <w:pPr>
              <w:spacing w:after="0" w:line="240" w:lineRule="auto"/>
              <w:rPr>
                <w:rFonts w:eastAsia="Times New Roman" w:cs="Times New Roman"/>
                <w:color w:val="000000"/>
                <w:sz w:val="18"/>
                <w:szCs w:val="18"/>
                <w:lang w:eastAsia="da-DK"/>
              </w:rPr>
            </w:pPr>
            <w:r w:rsidRPr="00DF1DC1">
              <w:rPr>
                <w:rFonts w:eastAsia="Times New Roman" w:cs="Times New Roman"/>
                <w:color w:val="000000"/>
                <w:sz w:val="18"/>
                <w:szCs w:val="18"/>
                <w:lang w:eastAsia="da-DK"/>
              </w:rPr>
              <w:t>ES3</w:t>
            </w:r>
          </w:p>
        </w:tc>
        <w:tc>
          <w:tcPr>
            <w:tcW w:w="1629" w:type="pct"/>
            <w:tcBorders>
              <w:top w:val="nil"/>
              <w:left w:val="nil"/>
              <w:bottom w:val="nil"/>
              <w:right w:val="nil"/>
            </w:tcBorders>
            <w:shd w:val="clear" w:color="auto" w:fill="auto"/>
            <w:noWrap/>
            <w:vAlign w:val="center"/>
            <w:hideMark/>
          </w:tcPr>
          <w:p w14:paraId="09D02AFD" w14:textId="77777777" w:rsidR="00704BD9" w:rsidRPr="00DF1DC1" w:rsidRDefault="00704BD9" w:rsidP="00C1262F">
            <w:pPr>
              <w:spacing w:after="0" w:line="240" w:lineRule="auto"/>
              <w:rPr>
                <w:rFonts w:eastAsia="Times New Roman" w:cs="Times New Roman"/>
                <w:b/>
                <w:bCs/>
                <w:color w:val="000000"/>
                <w:sz w:val="18"/>
                <w:szCs w:val="18"/>
                <w:lang w:eastAsia="da-DK"/>
              </w:rPr>
            </w:pPr>
            <w:r w:rsidRPr="00DF1DC1">
              <w:rPr>
                <w:rFonts w:eastAsia="Times New Roman" w:cs="Times New Roman"/>
                <w:b/>
                <w:bCs/>
                <w:color w:val="000000"/>
                <w:sz w:val="18"/>
                <w:szCs w:val="18"/>
                <w:lang w:eastAsia="da-DK"/>
              </w:rPr>
              <w:t xml:space="preserve">Manufacturer Dumping Into Mixing Tank </w:t>
            </w:r>
          </w:p>
        </w:tc>
        <w:tc>
          <w:tcPr>
            <w:tcW w:w="361" w:type="pct"/>
            <w:tcBorders>
              <w:top w:val="nil"/>
              <w:left w:val="nil"/>
              <w:bottom w:val="nil"/>
              <w:right w:val="nil"/>
            </w:tcBorders>
            <w:shd w:val="clear" w:color="auto" w:fill="auto"/>
            <w:noWrap/>
            <w:vAlign w:val="center"/>
          </w:tcPr>
          <w:p w14:paraId="120DE323" w14:textId="70FB1C2F" w:rsidR="00704BD9" w:rsidRPr="00704BD9" w:rsidRDefault="00704BD9" w:rsidP="00C1262F">
            <w:pPr>
              <w:spacing w:after="0" w:line="240" w:lineRule="auto"/>
              <w:jc w:val="center"/>
              <w:rPr>
                <w:rFonts w:eastAsia="Times New Roman" w:cs="Times New Roman"/>
                <w:color w:val="000000"/>
                <w:sz w:val="18"/>
                <w:szCs w:val="18"/>
                <w:lang w:eastAsia="da-DK"/>
              </w:rPr>
            </w:pPr>
            <w:r w:rsidRPr="00704BD9">
              <w:rPr>
                <w:rFonts w:ascii="Calibri" w:hAnsi="Calibri"/>
                <w:color w:val="000000"/>
                <w:sz w:val="18"/>
                <w:szCs w:val="18"/>
              </w:rPr>
              <w:t>0.8</w:t>
            </w:r>
          </w:p>
        </w:tc>
        <w:tc>
          <w:tcPr>
            <w:tcW w:w="452" w:type="pct"/>
            <w:tcBorders>
              <w:top w:val="nil"/>
              <w:left w:val="nil"/>
              <w:bottom w:val="nil"/>
              <w:right w:val="nil"/>
            </w:tcBorders>
            <w:shd w:val="clear" w:color="auto" w:fill="auto"/>
            <w:noWrap/>
            <w:vAlign w:val="center"/>
          </w:tcPr>
          <w:p w14:paraId="39CF642C" w14:textId="6C751DF3" w:rsidR="00704BD9" w:rsidRPr="00704BD9" w:rsidRDefault="00704BD9" w:rsidP="00C1262F">
            <w:pPr>
              <w:spacing w:after="0" w:line="240" w:lineRule="auto"/>
              <w:jc w:val="center"/>
              <w:rPr>
                <w:rFonts w:eastAsia="Times New Roman" w:cs="Times New Roman"/>
                <w:color w:val="000000"/>
                <w:sz w:val="18"/>
                <w:szCs w:val="18"/>
                <w:lang w:eastAsia="da-DK"/>
              </w:rPr>
            </w:pPr>
            <w:r w:rsidRPr="00704BD9">
              <w:rPr>
                <w:rFonts w:ascii="Calibri" w:hAnsi="Calibri"/>
                <w:color w:val="000000"/>
                <w:sz w:val="18"/>
                <w:szCs w:val="18"/>
              </w:rPr>
              <w:t>10</w:t>
            </w:r>
          </w:p>
        </w:tc>
        <w:tc>
          <w:tcPr>
            <w:tcW w:w="409" w:type="pct"/>
            <w:tcBorders>
              <w:top w:val="nil"/>
              <w:left w:val="nil"/>
              <w:bottom w:val="nil"/>
              <w:right w:val="nil"/>
            </w:tcBorders>
            <w:shd w:val="clear" w:color="auto" w:fill="auto"/>
            <w:noWrap/>
            <w:vAlign w:val="center"/>
          </w:tcPr>
          <w:p w14:paraId="6442B723" w14:textId="640ADC40" w:rsidR="00704BD9" w:rsidRPr="00704BD9" w:rsidRDefault="00704BD9" w:rsidP="00C1262F">
            <w:pPr>
              <w:spacing w:after="0" w:line="240" w:lineRule="auto"/>
              <w:jc w:val="center"/>
              <w:rPr>
                <w:rFonts w:eastAsia="Times New Roman" w:cs="Times New Roman"/>
                <w:color w:val="000000"/>
                <w:sz w:val="18"/>
                <w:szCs w:val="18"/>
                <w:lang w:eastAsia="da-DK"/>
              </w:rPr>
            </w:pPr>
            <w:r w:rsidRPr="00704BD9">
              <w:rPr>
                <w:rFonts w:ascii="Calibri" w:hAnsi="Calibri"/>
                <w:color w:val="000000"/>
                <w:sz w:val="18"/>
                <w:szCs w:val="18"/>
              </w:rPr>
              <w:t>10</w:t>
            </w:r>
          </w:p>
        </w:tc>
        <w:tc>
          <w:tcPr>
            <w:tcW w:w="452" w:type="pct"/>
            <w:tcBorders>
              <w:top w:val="nil"/>
              <w:left w:val="nil"/>
              <w:bottom w:val="nil"/>
              <w:right w:val="nil"/>
            </w:tcBorders>
            <w:shd w:val="clear" w:color="auto" w:fill="auto"/>
            <w:noWrap/>
            <w:vAlign w:val="center"/>
          </w:tcPr>
          <w:p w14:paraId="6E789AAB" w14:textId="0FB06F86" w:rsidR="00704BD9" w:rsidRPr="00704BD9" w:rsidRDefault="00704BD9" w:rsidP="00C1262F">
            <w:pPr>
              <w:spacing w:after="0" w:line="240" w:lineRule="auto"/>
              <w:jc w:val="center"/>
              <w:rPr>
                <w:rFonts w:eastAsia="Times New Roman" w:cs="Times New Roman"/>
                <w:color w:val="000000"/>
                <w:sz w:val="18"/>
                <w:szCs w:val="18"/>
                <w:lang w:eastAsia="da-DK"/>
              </w:rPr>
            </w:pPr>
            <w:r w:rsidRPr="00704BD9">
              <w:rPr>
                <w:rFonts w:ascii="Calibri" w:hAnsi="Calibri"/>
                <w:color w:val="000000"/>
                <w:sz w:val="18"/>
                <w:szCs w:val="18"/>
              </w:rPr>
              <w:t>10</w:t>
            </w:r>
          </w:p>
        </w:tc>
        <w:tc>
          <w:tcPr>
            <w:tcW w:w="266" w:type="pct"/>
            <w:tcBorders>
              <w:top w:val="nil"/>
              <w:left w:val="nil"/>
              <w:bottom w:val="nil"/>
              <w:right w:val="nil"/>
            </w:tcBorders>
            <w:shd w:val="clear" w:color="auto" w:fill="auto"/>
            <w:noWrap/>
            <w:vAlign w:val="center"/>
          </w:tcPr>
          <w:p w14:paraId="23D293F9" w14:textId="7EB32D36" w:rsidR="00704BD9" w:rsidRPr="00704BD9" w:rsidRDefault="00704BD9" w:rsidP="00C1262F">
            <w:pPr>
              <w:spacing w:after="0" w:line="240" w:lineRule="auto"/>
              <w:jc w:val="center"/>
              <w:rPr>
                <w:rFonts w:eastAsia="Times New Roman" w:cs="Times New Roman"/>
                <w:color w:val="000000"/>
                <w:sz w:val="18"/>
                <w:szCs w:val="18"/>
                <w:lang w:eastAsia="da-DK"/>
              </w:rPr>
            </w:pPr>
            <w:r w:rsidRPr="00704BD9">
              <w:rPr>
                <w:rFonts w:ascii="Calibri" w:hAnsi="Calibri"/>
                <w:color w:val="000000"/>
                <w:sz w:val="18"/>
                <w:szCs w:val="18"/>
              </w:rPr>
              <w:t>24</w:t>
            </w:r>
          </w:p>
        </w:tc>
        <w:tc>
          <w:tcPr>
            <w:tcW w:w="573" w:type="pct"/>
            <w:tcBorders>
              <w:top w:val="nil"/>
              <w:left w:val="nil"/>
              <w:bottom w:val="nil"/>
              <w:right w:val="nil"/>
            </w:tcBorders>
            <w:shd w:val="clear" w:color="auto" w:fill="auto"/>
            <w:noWrap/>
            <w:vAlign w:val="center"/>
          </w:tcPr>
          <w:p w14:paraId="6083890D" w14:textId="3ADA6009" w:rsidR="00704BD9" w:rsidRPr="00704BD9" w:rsidRDefault="00704BD9" w:rsidP="00C1262F">
            <w:pPr>
              <w:spacing w:after="0" w:line="240" w:lineRule="auto"/>
              <w:jc w:val="center"/>
              <w:rPr>
                <w:rFonts w:eastAsia="Times New Roman" w:cs="Times New Roman"/>
                <w:color w:val="000000"/>
                <w:sz w:val="18"/>
                <w:szCs w:val="18"/>
                <w:lang w:eastAsia="da-DK"/>
              </w:rPr>
            </w:pPr>
            <w:r w:rsidRPr="00704BD9">
              <w:rPr>
                <w:rFonts w:ascii="Calibri" w:hAnsi="Calibri"/>
                <w:color w:val="000000"/>
                <w:sz w:val="18"/>
                <w:szCs w:val="18"/>
              </w:rPr>
              <w:t>10</w:t>
            </w:r>
          </w:p>
        </w:tc>
        <w:tc>
          <w:tcPr>
            <w:tcW w:w="281" w:type="pct"/>
            <w:tcBorders>
              <w:top w:val="nil"/>
              <w:left w:val="nil"/>
              <w:bottom w:val="nil"/>
              <w:right w:val="nil"/>
            </w:tcBorders>
            <w:shd w:val="clear" w:color="auto" w:fill="auto"/>
            <w:noWrap/>
            <w:vAlign w:val="center"/>
          </w:tcPr>
          <w:p w14:paraId="312DB082" w14:textId="66A31701" w:rsidR="00704BD9" w:rsidRPr="00704BD9" w:rsidRDefault="00704BD9" w:rsidP="00C1262F">
            <w:pPr>
              <w:spacing w:after="0" w:line="240" w:lineRule="auto"/>
              <w:jc w:val="center"/>
              <w:rPr>
                <w:rFonts w:eastAsia="Times New Roman" w:cs="Times New Roman"/>
                <w:color w:val="000000"/>
                <w:sz w:val="18"/>
                <w:szCs w:val="18"/>
                <w:lang w:eastAsia="da-DK"/>
              </w:rPr>
            </w:pPr>
            <w:r w:rsidRPr="00704BD9">
              <w:rPr>
                <w:rFonts w:ascii="Calibri" w:hAnsi="Calibri"/>
                <w:color w:val="000000"/>
                <w:sz w:val="18"/>
                <w:szCs w:val="18"/>
              </w:rPr>
              <w:t>100</w:t>
            </w:r>
          </w:p>
        </w:tc>
        <w:tc>
          <w:tcPr>
            <w:tcW w:w="429" w:type="pct"/>
            <w:tcBorders>
              <w:top w:val="nil"/>
              <w:left w:val="nil"/>
              <w:bottom w:val="nil"/>
              <w:right w:val="nil"/>
            </w:tcBorders>
            <w:shd w:val="clear" w:color="auto" w:fill="auto"/>
            <w:noWrap/>
            <w:vAlign w:val="center"/>
          </w:tcPr>
          <w:p w14:paraId="40D93D93" w14:textId="19B6641F" w:rsidR="00704BD9" w:rsidRPr="00704BD9" w:rsidRDefault="00704BD9" w:rsidP="00C1262F">
            <w:pPr>
              <w:spacing w:after="0" w:line="240" w:lineRule="auto"/>
              <w:jc w:val="center"/>
              <w:rPr>
                <w:rFonts w:eastAsia="Times New Roman" w:cs="Times New Roman"/>
                <w:color w:val="000000"/>
                <w:sz w:val="18"/>
                <w:szCs w:val="18"/>
                <w:lang w:eastAsia="da-DK"/>
              </w:rPr>
            </w:pPr>
            <w:r w:rsidRPr="00704BD9">
              <w:rPr>
                <w:rFonts w:ascii="Calibri" w:hAnsi="Calibri"/>
                <w:color w:val="000000"/>
                <w:sz w:val="18"/>
                <w:szCs w:val="18"/>
              </w:rPr>
              <w:t>8</w:t>
            </w:r>
          </w:p>
        </w:tc>
      </w:tr>
      <w:tr w:rsidR="002A0C4F" w:rsidRPr="00DF1DC1" w14:paraId="1D1EBCFD" w14:textId="77777777" w:rsidTr="002A0C4F">
        <w:trPr>
          <w:trHeight w:val="144"/>
        </w:trPr>
        <w:tc>
          <w:tcPr>
            <w:tcW w:w="148" w:type="pct"/>
            <w:tcBorders>
              <w:top w:val="nil"/>
              <w:left w:val="nil"/>
              <w:bottom w:val="nil"/>
              <w:right w:val="nil"/>
            </w:tcBorders>
            <w:shd w:val="clear" w:color="auto" w:fill="auto"/>
            <w:noWrap/>
            <w:vAlign w:val="center"/>
            <w:hideMark/>
          </w:tcPr>
          <w:p w14:paraId="7196F727" w14:textId="3D1283AE" w:rsidR="00704BD9" w:rsidRPr="00DF1DC1" w:rsidRDefault="00704BD9" w:rsidP="00C1262F">
            <w:pPr>
              <w:spacing w:after="0" w:line="240" w:lineRule="auto"/>
              <w:rPr>
                <w:rFonts w:eastAsia="Times New Roman" w:cs="Times New Roman"/>
                <w:color w:val="000000"/>
                <w:sz w:val="18"/>
                <w:szCs w:val="18"/>
                <w:lang w:eastAsia="da-DK"/>
              </w:rPr>
            </w:pPr>
            <w:r w:rsidRPr="00DF1DC1">
              <w:rPr>
                <w:rFonts w:eastAsia="Times New Roman" w:cs="Times New Roman"/>
                <w:color w:val="000000"/>
                <w:sz w:val="18"/>
                <w:szCs w:val="18"/>
                <w:lang w:eastAsia="da-DK"/>
              </w:rPr>
              <w:t>ES4</w:t>
            </w:r>
          </w:p>
        </w:tc>
        <w:tc>
          <w:tcPr>
            <w:tcW w:w="1629" w:type="pct"/>
            <w:tcBorders>
              <w:top w:val="nil"/>
              <w:left w:val="nil"/>
              <w:bottom w:val="nil"/>
              <w:right w:val="nil"/>
            </w:tcBorders>
            <w:shd w:val="clear" w:color="auto" w:fill="auto"/>
            <w:noWrap/>
            <w:vAlign w:val="center"/>
            <w:hideMark/>
          </w:tcPr>
          <w:p w14:paraId="479488A8" w14:textId="77777777" w:rsidR="00704BD9" w:rsidRPr="00DF1DC1" w:rsidRDefault="00704BD9" w:rsidP="00C1262F">
            <w:pPr>
              <w:spacing w:after="0" w:line="240" w:lineRule="auto"/>
              <w:rPr>
                <w:rFonts w:eastAsia="Times New Roman" w:cs="Times New Roman"/>
                <w:b/>
                <w:bCs/>
                <w:color w:val="000000"/>
                <w:sz w:val="18"/>
                <w:szCs w:val="18"/>
                <w:lang w:eastAsia="da-DK"/>
              </w:rPr>
            </w:pPr>
            <w:r w:rsidRPr="00DF1DC1">
              <w:rPr>
                <w:rFonts w:eastAsia="Times New Roman" w:cs="Times New Roman"/>
                <w:b/>
                <w:bCs/>
                <w:color w:val="000000"/>
                <w:sz w:val="18"/>
                <w:szCs w:val="18"/>
                <w:lang w:eastAsia="da-DK"/>
              </w:rPr>
              <w:t xml:space="preserve">Lab Transfer During Weighing and Solution Prep </w:t>
            </w:r>
          </w:p>
        </w:tc>
        <w:tc>
          <w:tcPr>
            <w:tcW w:w="361" w:type="pct"/>
            <w:tcBorders>
              <w:top w:val="nil"/>
              <w:left w:val="nil"/>
              <w:bottom w:val="nil"/>
              <w:right w:val="nil"/>
            </w:tcBorders>
            <w:shd w:val="clear" w:color="auto" w:fill="auto"/>
            <w:noWrap/>
            <w:vAlign w:val="center"/>
          </w:tcPr>
          <w:p w14:paraId="284B67AE" w14:textId="052BBC2D" w:rsidR="00704BD9" w:rsidRPr="00704BD9" w:rsidRDefault="00704BD9" w:rsidP="00C1262F">
            <w:pPr>
              <w:spacing w:after="0" w:line="240" w:lineRule="auto"/>
              <w:jc w:val="center"/>
              <w:rPr>
                <w:rFonts w:eastAsia="Times New Roman" w:cs="Times New Roman"/>
                <w:color w:val="000000"/>
                <w:sz w:val="18"/>
                <w:szCs w:val="18"/>
                <w:lang w:eastAsia="da-DK"/>
              </w:rPr>
            </w:pPr>
            <w:r w:rsidRPr="00704BD9">
              <w:rPr>
                <w:rFonts w:ascii="Calibri" w:hAnsi="Calibri"/>
                <w:color w:val="000000"/>
                <w:sz w:val="18"/>
                <w:szCs w:val="18"/>
              </w:rPr>
              <w:t>0.1</w:t>
            </w:r>
          </w:p>
        </w:tc>
        <w:tc>
          <w:tcPr>
            <w:tcW w:w="452" w:type="pct"/>
            <w:tcBorders>
              <w:top w:val="nil"/>
              <w:left w:val="nil"/>
              <w:bottom w:val="nil"/>
              <w:right w:val="nil"/>
            </w:tcBorders>
            <w:shd w:val="clear" w:color="auto" w:fill="auto"/>
            <w:noWrap/>
            <w:vAlign w:val="center"/>
          </w:tcPr>
          <w:p w14:paraId="6FD53F19" w14:textId="79DEC5B0" w:rsidR="00704BD9" w:rsidRPr="00704BD9" w:rsidRDefault="00704BD9" w:rsidP="00C1262F">
            <w:pPr>
              <w:spacing w:after="0" w:line="240" w:lineRule="auto"/>
              <w:jc w:val="center"/>
              <w:rPr>
                <w:rFonts w:eastAsia="Times New Roman" w:cs="Times New Roman"/>
                <w:bCs/>
                <w:color w:val="000000"/>
                <w:sz w:val="18"/>
                <w:szCs w:val="18"/>
                <w:lang w:eastAsia="da-DK"/>
              </w:rPr>
            </w:pPr>
            <w:r w:rsidRPr="00704BD9">
              <w:rPr>
                <w:rFonts w:ascii="Calibri" w:hAnsi="Calibri"/>
                <w:bCs/>
                <w:color w:val="000000"/>
                <w:sz w:val="18"/>
                <w:szCs w:val="18"/>
              </w:rPr>
              <w:t>0.1</w:t>
            </w:r>
          </w:p>
        </w:tc>
        <w:tc>
          <w:tcPr>
            <w:tcW w:w="409" w:type="pct"/>
            <w:tcBorders>
              <w:top w:val="nil"/>
              <w:left w:val="nil"/>
              <w:bottom w:val="nil"/>
              <w:right w:val="nil"/>
            </w:tcBorders>
            <w:shd w:val="clear" w:color="auto" w:fill="auto"/>
            <w:noWrap/>
            <w:vAlign w:val="center"/>
          </w:tcPr>
          <w:p w14:paraId="62E28775" w14:textId="7252EBBE" w:rsidR="00704BD9" w:rsidRPr="00704BD9" w:rsidRDefault="00704BD9" w:rsidP="00C1262F">
            <w:pPr>
              <w:spacing w:after="0" w:line="240" w:lineRule="auto"/>
              <w:jc w:val="center"/>
              <w:rPr>
                <w:rFonts w:eastAsia="Times New Roman" w:cs="Times New Roman"/>
                <w:color w:val="000000"/>
                <w:sz w:val="18"/>
                <w:szCs w:val="18"/>
                <w:lang w:eastAsia="da-DK"/>
              </w:rPr>
            </w:pPr>
            <w:r w:rsidRPr="00704BD9">
              <w:rPr>
                <w:rFonts w:ascii="Calibri" w:hAnsi="Calibri"/>
                <w:color w:val="000000"/>
                <w:sz w:val="18"/>
                <w:szCs w:val="18"/>
              </w:rPr>
              <w:t>5</w:t>
            </w:r>
          </w:p>
        </w:tc>
        <w:tc>
          <w:tcPr>
            <w:tcW w:w="452" w:type="pct"/>
            <w:tcBorders>
              <w:top w:val="nil"/>
              <w:left w:val="nil"/>
              <w:bottom w:val="nil"/>
              <w:right w:val="nil"/>
            </w:tcBorders>
            <w:shd w:val="clear" w:color="auto" w:fill="auto"/>
            <w:noWrap/>
            <w:vAlign w:val="center"/>
          </w:tcPr>
          <w:p w14:paraId="27738A91" w14:textId="722ACD22" w:rsidR="00704BD9" w:rsidRPr="00704BD9" w:rsidRDefault="00704BD9" w:rsidP="00C1262F">
            <w:pPr>
              <w:spacing w:after="0" w:line="240" w:lineRule="auto"/>
              <w:jc w:val="center"/>
              <w:rPr>
                <w:rFonts w:eastAsia="Times New Roman" w:cs="Times New Roman"/>
                <w:color w:val="000000"/>
                <w:sz w:val="18"/>
                <w:szCs w:val="18"/>
                <w:lang w:eastAsia="da-DK"/>
              </w:rPr>
            </w:pPr>
            <w:r w:rsidRPr="00704BD9">
              <w:rPr>
                <w:rFonts w:ascii="Calibri" w:hAnsi="Calibri"/>
                <w:color w:val="000000"/>
                <w:sz w:val="18"/>
                <w:szCs w:val="18"/>
              </w:rPr>
              <w:t>25</w:t>
            </w:r>
          </w:p>
        </w:tc>
        <w:tc>
          <w:tcPr>
            <w:tcW w:w="266" w:type="pct"/>
            <w:tcBorders>
              <w:top w:val="nil"/>
              <w:left w:val="nil"/>
              <w:bottom w:val="nil"/>
              <w:right w:val="nil"/>
            </w:tcBorders>
            <w:shd w:val="clear" w:color="auto" w:fill="auto"/>
            <w:noWrap/>
            <w:vAlign w:val="center"/>
          </w:tcPr>
          <w:p w14:paraId="1697A835" w14:textId="6F0C8DF4" w:rsidR="00704BD9" w:rsidRPr="00704BD9" w:rsidRDefault="00704BD9" w:rsidP="00C1262F">
            <w:pPr>
              <w:spacing w:after="0" w:line="240" w:lineRule="auto"/>
              <w:jc w:val="center"/>
              <w:rPr>
                <w:rFonts w:eastAsia="Times New Roman" w:cs="Times New Roman"/>
                <w:color w:val="000000"/>
                <w:sz w:val="18"/>
                <w:szCs w:val="18"/>
                <w:lang w:eastAsia="da-DK"/>
              </w:rPr>
            </w:pPr>
            <w:r w:rsidRPr="00704BD9">
              <w:rPr>
                <w:rFonts w:ascii="Calibri" w:hAnsi="Calibri"/>
                <w:color w:val="000000"/>
                <w:sz w:val="18"/>
                <w:szCs w:val="18"/>
              </w:rPr>
              <w:t>16</w:t>
            </w:r>
          </w:p>
        </w:tc>
        <w:tc>
          <w:tcPr>
            <w:tcW w:w="573" w:type="pct"/>
            <w:tcBorders>
              <w:top w:val="nil"/>
              <w:left w:val="nil"/>
              <w:bottom w:val="nil"/>
              <w:right w:val="nil"/>
            </w:tcBorders>
            <w:shd w:val="clear" w:color="auto" w:fill="auto"/>
            <w:noWrap/>
            <w:vAlign w:val="center"/>
          </w:tcPr>
          <w:p w14:paraId="531CB053" w14:textId="4FAECC8A" w:rsidR="00704BD9" w:rsidRPr="00704BD9" w:rsidRDefault="00704BD9" w:rsidP="00C1262F">
            <w:pPr>
              <w:spacing w:after="0" w:line="240" w:lineRule="auto"/>
              <w:jc w:val="center"/>
              <w:rPr>
                <w:rFonts w:eastAsia="Times New Roman" w:cs="Times New Roman"/>
                <w:bCs/>
                <w:color w:val="000000"/>
                <w:sz w:val="18"/>
                <w:szCs w:val="18"/>
                <w:lang w:eastAsia="da-DK"/>
              </w:rPr>
            </w:pPr>
            <w:r w:rsidRPr="00704BD9">
              <w:rPr>
                <w:rFonts w:ascii="Calibri" w:hAnsi="Calibri"/>
                <w:bCs/>
                <w:color w:val="000000"/>
                <w:sz w:val="18"/>
                <w:szCs w:val="18"/>
              </w:rPr>
              <w:t>0.02</w:t>
            </w:r>
          </w:p>
        </w:tc>
        <w:tc>
          <w:tcPr>
            <w:tcW w:w="281" w:type="pct"/>
            <w:tcBorders>
              <w:top w:val="nil"/>
              <w:left w:val="nil"/>
              <w:bottom w:val="nil"/>
              <w:right w:val="nil"/>
            </w:tcBorders>
            <w:shd w:val="clear" w:color="auto" w:fill="auto"/>
            <w:noWrap/>
            <w:vAlign w:val="center"/>
          </w:tcPr>
          <w:p w14:paraId="0EA54D67" w14:textId="7FE9B08E" w:rsidR="00704BD9" w:rsidRPr="00704BD9" w:rsidRDefault="00704BD9" w:rsidP="00C1262F">
            <w:pPr>
              <w:spacing w:after="0" w:line="240" w:lineRule="auto"/>
              <w:jc w:val="center"/>
              <w:rPr>
                <w:rFonts w:eastAsia="Times New Roman" w:cs="Times New Roman"/>
                <w:color w:val="000000"/>
                <w:sz w:val="18"/>
                <w:szCs w:val="18"/>
                <w:lang w:eastAsia="da-DK"/>
              </w:rPr>
            </w:pPr>
            <w:r w:rsidRPr="00704BD9">
              <w:rPr>
                <w:rFonts w:ascii="Calibri" w:hAnsi="Calibri"/>
                <w:color w:val="000000"/>
                <w:sz w:val="18"/>
                <w:szCs w:val="18"/>
              </w:rPr>
              <w:t>100</w:t>
            </w:r>
          </w:p>
        </w:tc>
        <w:tc>
          <w:tcPr>
            <w:tcW w:w="429" w:type="pct"/>
            <w:tcBorders>
              <w:top w:val="nil"/>
              <w:left w:val="nil"/>
              <w:bottom w:val="nil"/>
              <w:right w:val="nil"/>
            </w:tcBorders>
            <w:shd w:val="clear" w:color="auto" w:fill="auto"/>
            <w:noWrap/>
            <w:vAlign w:val="center"/>
          </w:tcPr>
          <w:p w14:paraId="76971572" w14:textId="43274367" w:rsidR="00704BD9" w:rsidRPr="00704BD9" w:rsidRDefault="00704BD9" w:rsidP="00C1262F">
            <w:pPr>
              <w:spacing w:after="0" w:line="240" w:lineRule="auto"/>
              <w:jc w:val="center"/>
              <w:rPr>
                <w:rFonts w:eastAsia="Times New Roman" w:cs="Times New Roman"/>
                <w:color w:val="000000"/>
                <w:sz w:val="18"/>
                <w:szCs w:val="18"/>
                <w:lang w:eastAsia="da-DK"/>
              </w:rPr>
            </w:pPr>
            <w:r w:rsidRPr="00704BD9">
              <w:rPr>
                <w:rFonts w:ascii="Calibri" w:hAnsi="Calibri"/>
                <w:color w:val="000000"/>
                <w:sz w:val="18"/>
                <w:szCs w:val="18"/>
              </w:rPr>
              <w:t>8</w:t>
            </w:r>
          </w:p>
        </w:tc>
      </w:tr>
      <w:tr w:rsidR="002A0C4F" w:rsidRPr="00DF1DC1" w14:paraId="547C5227" w14:textId="77777777" w:rsidTr="002A0C4F">
        <w:trPr>
          <w:trHeight w:val="144"/>
        </w:trPr>
        <w:tc>
          <w:tcPr>
            <w:tcW w:w="148" w:type="pct"/>
            <w:tcBorders>
              <w:top w:val="nil"/>
              <w:left w:val="nil"/>
              <w:bottom w:val="nil"/>
              <w:right w:val="nil"/>
            </w:tcBorders>
            <w:shd w:val="clear" w:color="auto" w:fill="FFFFFF" w:themeFill="background1"/>
            <w:noWrap/>
            <w:vAlign w:val="center"/>
            <w:hideMark/>
          </w:tcPr>
          <w:p w14:paraId="3F44F214" w14:textId="0A527944" w:rsidR="00704BD9" w:rsidRPr="00DF1DC1" w:rsidRDefault="00704BD9" w:rsidP="00C1262F">
            <w:pPr>
              <w:spacing w:after="0" w:line="240" w:lineRule="auto"/>
              <w:rPr>
                <w:rFonts w:eastAsia="Times New Roman" w:cs="Times New Roman"/>
                <w:color w:val="000000"/>
                <w:sz w:val="18"/>
                <w:szCs w:val="18"/>
                <w:lang w:eastAsia="da-DK"/>
              </w:rPr>
            </w:pPr>
            <w:r w:rsidRPr="00DF1DC1">
              <w:rPr>
                <w:rFonts w:eastAsia="Times New Roman" w:cs="Times New Roman"/>
                <w:color w:val="000000"/>
                <w:sz w:val="18"/>
                <w:szCs w:val="18"/>
                <w:lang w:eastAsia="da-DK"/>
              </w:rPr>
              <w:t>ES5</w:t>
            </w:r>
          </w:p>
        </w:tc>
        <w:tc>
          <w:tcPr>
            <w:tcW w:w="1629" w:type="pct"/>
            <w:tcBorders>
              <w:top w:val="nil"/>
              <w:left w:val="nil"/>
              <w:bottom w:val="nil"/>
              <w:right w:val="nil"/>
            </w:tcBorders>
            <w:shd w:val="clear" w:color="auto" w:fill="FFFFFF" w:themeFill="background1"/>
            <w:noWrap/>
            <w:vAlign w:val="center"/>
            <w:hideMark/>
          </w:tcPr>
          <w:p w14:paraId="5307BDA2" w14:textId="77777777" w:rsidR="00704BD9" w:rsidRPr="00DF1DC1" w:rsidRDefault="00704BD9" w:rsidP="00C1262F">
            <w:pPr>
              <w:spacing w:after="0" w:line="240" w:lineRule="auto"/>
              <w:rPr>
                <w:rFonts w:eastAsia="Times New Roman" w:cs="Times New Roman"/>
                <w:b/>
                <w:bCs/>
                <w:color w:val="000000"/>
                <w:sz w:val="18"/>
                <w:szCs w:val="18"/>
                <w:lang w:eastAsia="da-DK"/>
              </w:rPr>
            </w:pPr>
            <w:r w:rsidRPr="00DF1DC1">
              <w:rPr>
                <w:rFonts w:eastAsia="Times New Roman" w:cs="Times New Roman"/>
                <w:b/>
                <w:bCs/>
                <w:color w:val="000000"/>
                <w:sz w:val="18"/>
                <w:szCs w:val="18"/>
                <w:lang w:eastAsia="da-DK"/>
              </w:rPr>
              <w:t>Lab Creating Stock Solutions Fume Hood</w:t>
            </w:r>
          </w:p>
        </w:tc>
        <w:tc>
          <w:tcPr>
            <w:tcW w:w="361" w:type="pct"/>
            <w:tcBorders>
              <w:top w:val="nil"/>
              <w:left w:val="nil"/>
              <w:bottom w:val="nil"/>
              <w:right w:val="nil"/>
            </w:tcBorders>
            <w:shd w:val="clear" w:color="auto" w:fill="FFFFFF" w:themeFill="background1"/>
            <w:noWrap/>
            <w:vAlign w:val="center"/>
          </w:tcPr>
          <w:p w14:paraId="6B02DDEB" w14:textId="54519E28" w:rsidR="00704BD9" w:rsidRPr="00704BD9" w:rsidRDefault="00704BD9" w:rsidP="00C1262F">
            <w:pPr>
              <w:spacing w:after="0" w:line="240" w:lineRule="auto"/>
              <w:jc w:val="center"/>
              <w:rPr>
                <w:rFonts w:eastAsia="Times New Roman" w:cs="Times New Roman"/>
                <w:color w:val="000000"/>
                <w:sz w:val="18"/>
                <w:szCs w:val="18"/>
                <w:lang w:eastAsia="da-DK"/>
              </w:rPr>
            </w:pPr>
            <w:r w:rsidRPr="00704BD9">
              <w:rPr>
                <w:rFonts w:ascii="Calibri" w:hAnsi="Calibri"/>
                <w:color w:val="000000"/>
                <w:sz w:val="18"/>
                <w:szCs w:val="18"/>
              </w:rPr>
              <w:t>1.00E-03</w:t>
            </w:r>
          </w:p>
        </w:tc>
        <w:tc>
          <w:tcPr>
            <w:tcW w:w="452" w:type="pct"/>
            <w:tcBorders>
              <w:top w:val="nil"/>
              <w:left w:val="nil"/>
              <w:bottom w:val="nil"/>
              <w:right w:val="nil"/>
            </w:tcBorders>
            <w:shd w:val="clear" w:color="auto" w:fill="FFFFFF" w:themeFill="background1"/>
            <w:noWrap/>
            <w:vAlign w:val="center"/>
          </w:tcPr>
          <w:p w14:paraId="68087A0D" w14:textId="5A2D5945" w:rsidR="00704BD9" w:rsidRPr="00704BD9" w:rsidRDefault="00704BD9" w:rsidP="00C1262F">
            <w:pPr>
              <w:spacing w:after="0" w:line="240" w:lineRule="auto"/>
              <w:jc w:val="center"/>
              <w:rPr>
                <w:rFonts w:eastAsia="Times New Roman" w:cs="Times New Roman"/>
                <w:color w:val="000000"/>
                <w:sz w:val="18"/>
                <w:szCs w:val="18"/>
                <w:lang w:eastAsia="da-DK"/>
              </w:rPr>
            </w:pPr>
            <w:r w:rsidRPr="00704BD9">
              <w:rPr>
                <w:rFonts w:ascii="Calibri" w:hAnsi="Calibri"/>
                <w:color w:val="000000"/>
                <w:sz w:val="18"/>
                <w:szCs w:val="18"/>
              </w:rPr>
              <w:t>2.00E-04</w:t>
            </w:r>
          </w:p>
        </w:tc>
        <w:tc>
          <w:tcPr>
            <w:tcW w:w="409" w:type="pct"/>
            <w:tcBorders>
              <w:top w:val="nil"/>
              <w:left w:val="nil"/>
              <w:bottom w:val="nil"/>
              <w:right w:val="nil"/>
            </w:tcBorders>
            <w:shd w:val="clear" w:color="auto" w:fill="FFFFFF" w:themeFill="background1"/>
            <w:noWrap/>
            <w:vAlign w:val="center"/>
          </w:tcPr>
          <w:p w14:paraId="283F4454" w14:textId="18C685C2" w:rsidR="00704BD9" w:rsidRPr="00704BD9" w:rsidRDefault="00704BD9" w:rsidP="00C1262F">
            <w:pPr>
              <w:spacing w:after="0" w:line="240" w:lineRule="auto"/>
              <w:jc w:val="center"/>
              <w:rPr>
                <w:rFonts w:eastAsia="Times New Roman" w:cs="Times New Roman"/>
                <w:color w:val="000000"/>
                <w:sz w:val="18"/>
                <w:szCs w:val="18"/>
                <w:lang w:eastAsia="da-DK"/>
              </w:rPr>
            </w:pPr>
            <w:r w:rsidRPr="00704BD9">
              <w:rPr>
                <w:rFonts w:ascii="Calibri" w:hAnsi="Calibri"/>
                <w:color w:val="000000"/>
                <w:sz w:val="18"/>
                <w:szCs w:val="18"/>
              </w:rPr>
              <w:t>10</w:t>
            </w:r>
          </w:p>
        </w:tc>
        <w:tc>
          <w:tcPr>
            <w:tcW w:w="452" w:type="pct"/>
            <w:tcBorders>
              <w:top w:val="nil"/>
              <w:left w:val="nil"/>
              <w:bottom w:val="nil"/>
              <w:right w:val="nil"/>
            </w:tcBorders>
            <w:shd w:val="clear" w:color="auto" w:fill="FFFFFF" w:themeFill="background1"/>
            <w:noWrap/>
            <w:vAlign w:val="center"/>
          </w:tcPr>
          <w:p w14:paraId="1E2D0ACE" w14:textId="13062737" w:rsidR="00704BD9" w:rsidRPr="00704BD9" w:rsidRDefault="00704BD9" w:rsidP="00C1262F">
            <w:pPr>
              <w:spacing w:after="0" w:line="240" w:lineRule="auto"/>
              <w:jc w:val="center"/>
              <w:rPr>
                <w:rFonts w:eastAsia="Times New Roman" w:cs="Times New Roman"/>
                <w:color w:val="000000"/>
                <w:sz w:val="18"/>
                <w:szCs w:val="18"/>
                <w:lang w:eastAsia="da-DK"/>
              </w:rPr>
            </w:pPr>
            <w:r w:rsidRPr="00704BD9">
              <w:rPr>
                <w:rFonts w:ascii="Calibri" w:hAnsi="Calibri"/>
                <w:color w:val="000000"/>
                <w:sz w:val="18"/>
                <w:szCs w:val="18"/>
              </w:rPr>
              <w:t>20</w:t>
            </w:r>
          </w:p>
        </w:tc>
        <w:tc>
          <w:tcPr>
            <w:tcW w:w="266" w:type="pct"/>
            <w:tcBorders>
              <w:top w:val="nil"/>
              <w:left w:val="nil"/>
              <w:bottom w:val="nil"/>
              <w:right w:val="nil"/>
            </w:tcBorders>
            <w:shd w:val="clear" w:color="auto" w:fill="FFFFFF" w:themeFill="background1"/>
            <w:noWrap/>
            <w:vAlign w:val="center"/>
          </w:tcPr>
          <w:p w14:paraId="410454D5" w14:textId="6E1B243F" w:rsidR="00704BD9" w:rsidRPr="00704BD9" w:rsidRDefault="00704BD9" w:rsidP="00C1262F">
            <w:pPr>
              <w:spacing w:after="0" w:line="240" w:lineRule="auto"/>
              <w:jc w:val="center"/>
              <w:rPr>
                <w:rFonts w:eastAsia="Times New Roman" w:cs="Times New Roman"/>
                <w:color w:val="000000"/>
                <w:sz w:val="18"/>
                <w:szCs w:val="18"/>
                <w:lang w:eastAsia="da-DK"/>
              </w:rPr>
            </w:pPr>
            <w:r w:rsidRPr="00704BD9">
              <w:rPr>
                <w:rFonts w:ascii="Calibri" w:hAnsi="Calibri"/>
                <w:color w:val="000000"/>
                <w:sz w:val="18"/>
                <w:szCs w:val="18"/>
              </w:rPr>
              <w:t>16</w:t>
            </w:r>
          </w:p>
        </w:tc>
        <w:tc>
          <w:tcPr>
            <w:tcW w:w="573" w:type="pct"/>
            <w:tcBorders>
              <w:top w:val="nil"/>
              <w:left w:val="nil"/>
              <w:bottom w:val="nil"/>
              <w:right w:val="nil"/>
            </w:tcBorders>
            <w:shd w:val="clear" w:color="auto" w:fill="FFFFFF" w:themeFill="background1"/>
            <w:noWrap/>
            <w:vAlign w:val="center"/>
          </w:tcPr>
          <w:p w14:paraId="5E373A9B" w14:textId="224A78BA" w:rsidR="00704BD9" w:rsidRPr="00704BD9" w:rsidRDefault="00704BD9" w:rsidP="00C1262F">
            <w:pPr>
              <w:spacing w:after="0" w:line="240" w:lineRule="auto"/>
              <w:jc w:val="center"/>
              <w:rPr>
                <w:rFonts w:eastAsia="Times New Roman" w:cs="Times New Roman"/>
                <w:color w:val="000000"/>
                <w:sz w:val="18"/>
                <w:szCs w:val="18"/>
                <w:lang w:eastAsia="da-DK"/>
              </w:rPr>
            </w:pPr>
            <w:r w:rsidRPr="00704BD9">
              <w:rPr>
                <w:rFonts w:ascii="Calibri" w:hAnsi="Calibri"/>
                <w:color w:val="000000"/>
                <w:sz w:val="18"/>
                <w:szCs w:val="18"/>
              </w:rPr>
              <w:t>2.00E-04</w:t>
            </w:r>
          </w:p>
        </w:tc>
        <w:tc>
          <w:tcPr>
            <w:tcW w:w="281" w:type="pct"/>
            <w:tcBorders>
              <w:top w:val="nil"/>
              <w:left w:val="nil"/>
              <w:bottom w:val="nil"/>
              <w:right w:val="nil"/>
            </w:tcBorders>
            <w:shd w:val="clear" w:color="auto" w:fill="FFFFFF" w:themeFill="background1"/>
            <w:noWrap/>
            <w:vAlign w:val="center"/>
          </w:tcPr>
          <w:p w14:paraId="07D0343D" w14:textId="1E064A85" w:rsidR="00704BD9" w:rsidRPr="00704BD9" w:rsidRDefault="00704BD9" w:rsidP="00C1262F">
            <w:pPr>
              <w:spacing w:after="0" w:line="240" w:lineRule="auto"/>
              <w:jc w:val="center"/>
              <w:rPr>
                <w:rFonts w:eastAsia="Times New Roman" w:cs="Times New Roman"/>
                <w:color w:val="000000"/>
                <w:sz w:val="18"/>
                <w:szCs w:val="18"/>
                <w:lang w:eastAsia="da-DK"/>
              </w:rPr>
            </w:pPr>
            <w:r w:rsidRPr="00704BD9">
              <w:rPr>
                <w:rFonts w:ascii="Calibri" w:hAnsi="Calibri"/>
                <w:color w:val="000000"/>
                <w:sz w:val="18"/>
                <w:szCs w:val="18"/>
              </w:rPr>
              <w:t>100</w:t>
            </w:r>
          </w:p>
        </w:tc>
        <w:tc>
          <w:tcPr>
            <w:tcW w:w="429" w:type="pct"/>
            <w:tcBorders>
              <w:top w:val="nil"/>
              <w:left w:val="nil"/>
              <w:bottom w:val="nil"/>
              <w:right w:val="nil"/>
            </w:tcBorders>
            <w:shd w:val="clear" w:color="auto" w:fill="FFFFFF" w:themeFill="background1"/>
            <w:noWrap/>
            <w:vAlign w:val="center"/>
          </w:tcPr>
          <w:p w14:paraId="5970B929" w14:textId="726586B6" w:rsidR="00704BD9" w:rsidRPr="00704BD9" w:rsidRDefault="00704BD9" w:rsidP="00C1262F">
            <w:pPr>
              <w:spacing w:after="0" w:line="240" w:lineRule="auto"/>
              <w:jc w:val="center"/>
              <w:rPr>
                <w:rFonts w:eastAsia="Times New Roman" w:cs="Times New Roman"/>
                <w:color w:val="000000"/>
                <w:sz w:val="18"/>
                <w:szCs w:val="18"/>
                <w:lang w:eastAsia="da-DK"/>
              </w:rPr>
            </w:pPr>
            <w:r w:rsidRPr="00704BD9">
              <w:rPr>
                <w:rFonts w:ascii="Calibri" w:hAnsi="Calibri"/>
                <w:color w:val="000000"/>
                <w:sz w:val="18"/>
                <w:szCs w:val="18"/>
              </w:rPr>
              <w:t>4</w:t>
            </w:r>
          </w:p>
        </w:tc>
      </w:tr>
      <w:tr w:rsidR="002A0C4F" w:rsidRPr="00DF1DC1" w14:paraId="46AA26BC" w14:textId="77777777" w:rsidTr="002A0C4F">
        <w:trPr>
          <w:trHeight w:val="144"/>
        </w:trPr>
        <w:tc>
          <w:tcPr>
            <w:tcW w:w="148" w:type="pct"/>
            <w:tcBorders>
              <w:top w:val="nil"/>
              <w:left w:val="nil"/>
              <w:bottom w:val="nil"/>
              <w:right w:val="nil"/>
            </w:tcBorders>
            <w:shd w:val="clear" w:color="auto" w:fill="auto"/>
            <w:noWrap/>
            <w:vAlign w:val="center"/>
            <w:hideMark/>
          </w:tcPr>
          <w:p w14:paraId="40689076" w14:textId="1902CB05" w:rsidR="00704BD9" w:rsidRPr="00DF1DC1" w:rsidRDefault="00704BD9" w:rsidP="00C1262F">
            <w:pPr>
              <w:spacing w:after="0" w:line="240" w:lineRule="auto"/>
              <w:rPr>
                <w:rFonts w:eastAsia="Times New Roman" w:cs="Times New Roman"/>
                <w:color w:val="000000"/>
                <w:sz w:val="18"/>
                <w:szCs w:val="18"/>
                <w:lang w:eastAsia="da-DK"/>
              </w:rPr>
            </w:pPr>
            <w:r w:rsidRPr="00DF1DC1">
              <w:rPr>
                <w:rFonts w:eastAsia="Times New Roman" w:cs="Times New Roman"/>
                <w:color w:val="000000"/>
                <w:sz w:val="18"/>
                <w:szCs w:val="18"/>
                <w:lang w:eastAsia="da-DK"/>
              </w:rPr>
              <w:t>ES6</w:t>
            </w:r>
          </w:p>
        </w:tc>
        <w:tc>
          <w:tcPr>
            <w:tcW w:w="1629" w:type="pct"/>
            <w:tcBorders>
              <w:top w:val="nil"/>
              <w:left w:val="nil"/>
              <w:bottom w:val="nil"/>
              <w:right w:val="nil"/>
            </w:tcBorders>
            <w:shd w:val="clear" w:color="auto" w:fill="auto"/>
            <w:noWrap/>
            <w:vAlign w:val="center"/>
            <w:hideMark/>
          </w:tcPr>
          <w:p w14:paraId="067AE719" w14:textId="2BBC4B9F" w:rsidR="00704BD9" w:rsidRPr="00DF1DC1" w:rsidRDefault="00704BD9" w:rsidP="00C1262F">
            <w:pPr>
              <w:spacing w:after="0" w:line="240" w:lineRule="auto"/>
              <w:rPr>
                <w:rFonts w:eastAsia="Times New Roman" w:cs="Times New Roman"/>
                <w:b/>
                <w:bCs/>
                <w:color w:val="000000"/>
                <w:sz w:val="18"/>
                <w:szCs w:val="18"/>
                <w:lang w:eastAsia="da-DK"/>
              </w:rPr>
            </w:pPr>
            <w:r>
              <w:rPr>
                <w:rFonts w:eastAsia="Times New Roman" w:cs="Times New Roman"/>
                <w:b/>
                <w:bCs/>
                <w:color w:val="000000"/>
                <w:sz w:val="18"/>
                <w:szCs w:val="18"/>
                <w:lang w:eastAsia="da-DK"/>
              </w:rPr>
              <w:t>Dumping Large Amount of Pow</w:t>
            </w:r>
            <w:r w:rsidRPr="00DF1DC1">
              <w:rPr>
                <w:rFonts w:eastAsia="Times New Roman" w:cs="Times New Roman"/>
                <w:b/>
                <w:bCs/>
                <w:color w:val="000000"/>
                <w:sz w:val="18"/>
                <w:szCs w:val="18"/>
                <w:lang w:eastAsia="da-DK"/>
              </w:rPr>
              <w:t xml:space="preserve">der In Vessel </w:t>
            </w:r>
          </w:p>
        </w:tc>
        <w:tc>
          <w:tcPr>
            <w:tcW w:w="361" w:type="pct"/>
            <w:tcBorders>
              <w:top w:val="nil"/>
              <w:left w:val="nil"/>
              <w:bottom w:val="nil"/>
              <w:right w:val="nil"/>
            </w:tcBorders>
            <w:shd w:val="clear" w:color="auto" w:fill="auto"/>
            <w:noWrap/>
            <w:vAlign w:val="center"/>
          </w:tcPr>
          <w:p w14:paraId="34005099" w14:textId="3BEDEF60" w:rsidR="00704BD9" w:rsidRPr="00704BD9" w:rsidRDefault="00704BD9" w:rsidP="00C1262F">
            <w:pPr>
              <w:spacing w:after="0" w:line="240" w:lineRule="auto"/>
              <w:jc w:val="center"/>
              <w:rPr>
                <w:rFonts w:eastAsia="Times New Roman" w:cs="Times New Roman"/>
                <w:color w:val="000000"/>
                <w:sz w:val="18"/>
                <w:szCs w:val="18"/>
                <w:lang w:eastAsia="da-DK"/>
              </w:rPr>
            </w:pPr>
            <w:r w:rsidRPr="00704BD9">
              <w:rPr>
                <w:rFonts w:ascii="Calibri" w:hAnsi="Calibri"/>
                <w:color w:val="000000"/>
                <w:sz w:val="18"/>
                <w:szCs w:val="18"/>
              </w:rPr>
              <w:t>0.8</w:t>
            </w:r>
          </w:p>
        </w:tc>
        <w:tc>
          <w:tcPr>
            <w:tcW w:w="452" w:type="pct"/>
            <w:tcBorders>
              <w:top w:val="nil"/>
              <w:left w:val="nil"/>
              <w:bottom w:val="nil"/>
              <w:right w:val="nil"/>
            </w:tcBorders>
            <w:shd w:val="clear" w:color="auto" w:fill="auto"/>
            <w:noWrap/>
            <w:vAlign w:val="center"/>
          </w:tcPr>
          <w:p w14:paraId="0B20BEFF" w14:textId="32050813" w:rsidR="00704BD9" w:rsidRPr="00704BD9" w:rsidRDefault="00704BD9" w:rsidP="00C1262F">
            <w:pPr>
              <w:spacing w:after="0" w:line="240" w:lineRule="auto"/>
              <w:jc w:val="center"/>
              <w:rPr>
                <w:rFonts w:eastAsia="Times New Roman" w:cs="Times New Roman"/>
                <w:color w:val="000000"/>
                <w:sz w:val="18"/>
                <w:szCs w:val="18"/>
                <w:lang w:eastAsia="da-DK"/>
              </w:rPr>
            </w:pPr>
            <w:r w:rsidRPr="00704BD9">
              <w:rPr>
                <w:rFonts w:ascii="Calibri" w:hAnsi="Calibri"/>
                <w:color w:val="000000"/>
                <w:sz w:val="18"/>
                <w:szCs w:val="18"/>
              </w:rPr>
              <w:t>560</w:t>
            </w:r>
          </w:p>
        </w:tc>
        <w:tc>
          <w:tcPr>
            <w:tcW w:w="409" w:type="pct"/>
            <w:tcBorders>
              <w:top w:val="nil"/>
              <w:left w:val="nil"/>
              <w:bottom w:val="nil"/>
              <w:right w:val="nil"/>
            </w:tcBorders>
            <w:shd w:val="clear" w:color="auto" w:fill="auto"/>
            <w:noWrap/>
            <w:vAlign w:val="center"/>
          </w:tcPr>
          <w:p w14:paraId="024C0612" w14:textId="06137E59" w:rsidR="00704BD9" w:rsidRPr="00704BD9" w:rsidRDefault="00704BD9" w:rsidP="00C1262F">
            <w:pPr>
              <w:spacing w:after="0" w:line="240" w:lineRule="auto"/>
              <w:jc w:val="center"/>
              <w:rPr>
                <w:rFonts w:eastAsia="Times New Roman" w:cs="Times New Roman"/>
                <w:color w:val="000000"/>
                <w:sz w:val="18"/>
                <w:szCs w:val="18"/>
                <w:lang w:eastAsia="da-DK"/>
              </w:rPr>
            </w:pPr>
            <w:r w:rsidRPr="00704BD9">
              <w:rPr>
                <w:rFonts w:ascii="Calibri" w:hAnsi="Calibri"/>
                <w:color w:val="000000"/>
                <w:sz w:val="18"/>
                <w:szCs w:val="18"/>
              </w:rPr>
              <w:t>10</w:t>
            </w:r>
          </w:p>
        </w:tc>
        <w:tc>
          <w:tcPr>
            <w:tcW w:w="452" w:type="pct"/>
            <w:tcBorders>
              <w:top w:val="nil"/>
              <w:left w:val="nil"/>
              <w:bottom w:val="nil"/>
              <w:right w:val="nil"/>
            </w:tcBorders>
            <w:shd w:val="clear" w:color="auto" w:fill="auto"/>
            <w:noWrap/>
            <w:vAlign w:val="center"/>
          </w:tcPr>
          <w:p w14:paraId="39919451" w14:textId="34E2CDB6" w:rsidR="00704BD9" w:rsidRPr="00704BD9" w:rsidRDefault="00704BD9" w:rsidP="00C1262F">
            <w:pPr>
              <w:spacing w:after="0" w:line="240" w:lineRule="auto"/>
              <w:jc w:val="center"/>
              <w:rPr>
                <w:rFonts w:eastAsia="Times New Roman" w:cs="Times New Roman"/>
                <w:color w:val="000000"/>
                <w:sz w:val="18"/>
                <w:szCs w:val="18"/>
                <w:lang w:eastAsia="da-DK"/>
              </w:rPr>
            </w:pPr>
            <w:r w:rsidRPr="00704BD9">
              <w:rPr>
                <w:rFonts w:ascii="Calibri" w:hAnsi="Calibri"/>
                <w:color w:val="000000"/>
                <w:sz w:val="18"/>
                <w:szCs w:val="18"/>
              </w:rPr>
              <w:t>20</w:t>
            </w:r>
          </w:p>
        </w:tc>
        <w:tc>
          <w:tcPr>
            <w:tcW w:w="266" w:type="pct"/>
            <w:tcBorders>
              <w:top w:val="nil"/>
              <w:left w:val="nil"/>
              <w:bottom w:val="nil"/>
              <w:right w:val="nil"/>
            </w:tcBorders>
            <w:shd w:val="clear" w:color="auto" w:fill="auto"/>
            <w:noWrap/>
            <w:vAlign w:val="center"/>
          </w:tcPr>
          <w:p w14:paraId="20F3AE9D" w14:textId="7BFA8D7D" w:rsidR="00704BD9" w:rsidRPr="00704BD9" w:rsidRDefault="00704BD9" w:rsidP="00C1262F">
            <w:pPr>
              <w:spacing w:after="0" w:line="240" w:lineRule="auto"/>
              <w:jc w:val="center"/>
              <w:rPr>
                <w:rFonts w:eastAsia="Times New Roman" w:cs="Times New Roman"/>
                <w:color w:val="000000"/>
                <w:sz w:val="18"/>
                <w:szCs w:val="18"/>
                <w:lang w:eastAsia="da-DK"/>
              </w:rPr>
            </w:pPr>
            <w:r w:rsidRPr="00704BD9">
              <w:rPr>
                <w:rFonts w:ascii="Calibri" w:hAnsi="Calibri"/>
                <w:color w:val="000000"/>
                <w:sz w:val="18"/>
                <w:szCs w:val="18"/>
              </w:rPr>
              <w:t>16</w:t>
            </w:r>
          </w:p>
        </w:tc>
        <w:tc>
          <w:tcPr>
            <w:tcW w:w="573" w:type="pct"/>
            <w:tcBorders>
              <w:top w:val="nil"/>
              <w:left w:val="nil"/>
              <w:bottom w:val="nil"/>
              <w:right w:val="nil"/>
            </w:tcBorders>
            <w:shd w:val="clear" w:color="auto" w:fill="auto"/>
            <w:noWrap/>
            <w:vAlign w:val="center"/>
          </w:tcPr>
          <w:p w14:paraId="3F7E7695" w14:textId="5612F476" w:rsidR="00704BD9" w:rsidRPr="00704BD9" w:rsidRDefault="00704BD9" w:rsidP="00C1262F">
            <w:pPr>
              <w:spacing w:after="0" w:line="240" w:lineRule="auto"/>
              <w:jc w:val="center"/>
              <w:rPr>
                <w:rFonts w:eastAsia="Times New Roman" w:cs="Times New Roman"/>
                <w:color w:val="000000"/>
                <w:sz w:val="18"/>
                <w:szCs w:val="18"/>
                <w:lang w:eastAsia="da-DK"/>
              </w:rPr>
            </w:pPr>
            <w:r w:rsidRPr="00704BD9">
              <w:rPr>
                <w:rFonts w:ascii="Calibri" w:hAnsi="Calibri"/>
                <w:color w:val="000000"/>
                <w:sz w:val="18"/>
                <w:szCs w:val="18"/>
              </w:rPr>
              <w:t>560</w:t>
            </w:r>
          </w:p>
        </w:tc>
        <w:tc>
          <w:tcPr>
            <w:tcW w:w="281" w:type="pct"/>
            <w:tcBorders>
              <w:top w:val="nil"/>
              <w:left w:val="nil"/>
              <w:bottom w:val="nil"/>
              <w:right w:val="nil"/>
            </w:tcBorders>
            <w:shd w:val="clear" w:color="auto" w:fill="auto"/>
            <w:noWrap/>
            <w:vAlign w:val="center"/>
          </w:tcPr>
          <w:p w14:paraId="7197F8C9" w14:textId="30393D0B" w:rsidR="00704BD9" w:rsidRPr="00704BD9" w:rsidRDefault="00704BD9" w:rsidP="00C1262F">
            <w:pPr>
              <w:spacing w:after="0" w:line="240" w:lineRule="auto"/>
              <w:jc w:val="center"/>
              <w:rPr>
                <w:rFonts w:eastAsia="Times New Roman" w:cs="Times New Roman"/>
                <w:color w:val="000000"/>
                <w:sz w:val="18"/>
                <w:szCs w:val="18"/>
                <w:lang w:eastAsia="da-DK"/>
              </w:rPr>
            </w:pPr>
            <w:r w:rsidRPr="00704BD9">
              <w:rPr>
                <w:rFonts w:ascii="Calibri" w:hAnsi="Calibri"/>
                <w:color w:val="000000"/>
                <w:sz w:val="18"/>
                <w:szCs w:val="18"/>
              </w:rPr>
              <w:t>75</w:t>
            </w:r>
          </w:p>
        </w:tc>
        <w:tc>
          <w:tcPr>
            <w:tcW w:w="429" w:type="pct"/>
            <w:tcBorders>
              <w:top w:val="nil"/>
              <w:left w:val="nil"/>
              <w:bottom w:val="nil"/>
              <w:right w:val="nil"/>
            </w:tcBorders>
            <w:shd w:val="clear" w:color="auto" w:fill="auto"/>
            <w:noWrap/>
            <w:vAlign w:val="center"/>
          </w:tcPr>
          <w:p w14:paraId="6E301BDF" w14:textId="1EE7913C" w:rsidR="00704BD9" w:rsidRPr="00704BD9" w:rsidRDefault="00704BD9" w:rsidP="00C1262F">
            <w:pPr>
              <w:spacing w:after="0" w:line="240" w:lineRule="auto"/>
              <w:jc w:val="center"/>
              <w:rPr>
                <w:rFonts w:eastAsia="Times New Roman" w:cs="Times New Roman"/>
                <w:color w:val="000000"/>
                <w:sz w:val="18"/>
                <w:szCs w:val="18"/>
                <w:lang w:eastAsia="da-DK"/>
              </w:rPr>
            </w:pPr>
            <w:r w:rsidRPr="00704BD9">
              <w:rPr>
                <w:rFonts w:ascii="Calibri" w:hAnsi="Calibri"/>
                <w:color w:val="000000"/>
                <w:sz w:val="18"/>
                <w:szCs w:val="18"/>
              </w:rPr>
              <w:t>4</w:t>
            </w:r>
          </w:p>
        </w:tc>
      </w:tr>
      <w:tr w:rsidR="002A0C4F" w:rsidRPr="00DF1DC1" w14:paraId="7E947C72" w14:textId="77777777" w:rsidTr="002A0C4F">
        <w:trPr>
          <w:trHeight w:val="144"/>
        </w:trPr>
        <w:tc>
          <w:tcPr>
            <w:tcW w:w="148" w:type="pct"/>
            <w:tcBorders>
              <w:top w:val="nil"/>
              <w:left w:val="nil"/>
              <w:bottom w:val="nil"/>
              <w:right w:val="nil"/>
            </w:tcBorders>
            <w:shd w:val="clear" w:color="auto" w:fill="auto"/>
            <w:noWrap/>
            <w:vAlign w:val="center"/>
            <w:hideMark/>
          </w:tcPr>
          <w:p w14:paraId="089CC35B" w14:textId="1B3343D4" w:rsidR="00704BD9" w:rsidRPr="00DF1DC1" w:rsidRDefault="00704BD9" w:rsidP="00C1262F">
            <w:pPr>
              <w:spacing w:after="0" w:line="240" w:lineRule="auto"/>
              <w:rPr>
                <w:rFonts w:eastAsia="Times New Roman" w:cs="Times New Roman"/>
                <w:color w:val="000000"/>
                <w:sz w:val="18"/>
                <w:szCs w:val="18"/>
                <w:lang w:eastAsia="da-DK"/>
              </w:rPr>
            </w:pPr>
            <w:r w:rsidRPr="00DF1DC1">
              <w:rPr>
                <w:rFonts w:eastAsia="Times New Roman" w:cs="Times New Roman"/>
                <w:color w:val="000000"/>
                <w:sz w:val="18"/>
                <w:szCs w:val="18"/>
                <w:lang w:eastAsia="da-DK"/>
              </w:rPr>
              <w:t>ES7</w:t>
            </w:r>
          </w:p>
        </w:tc>
        <w:tc>
          <w:tcPr>
            <w:tcW w:w="1629" w:type="pct"/>
            <w:tcBorders>
              <w:top w:val="nil"/>
              <w:left w:val="nil"/>
              <w:bottom w:val="nil"/>
              <w:right w:val="nil"/>
            </w:tcBorders>
            <w:shd w:val="clear" w:color="auto" w:fill="auto"/>
            <w:noWrap/>
            <w:vAlign w:val="center"/>
            <w:hideMark/>
          </w:tcPr>
          <w:p w14:paraId="00FF315C" w14:textId="77777777" w:rsidR="00704BD9" w:rsidRPr="00DF1DC1" w:rsidRDefault="00704BD9" w:rsidP="00C1262F">
            <w:pPr>
              <w:spacing w:after="0" w:line="240" w:lineRule="auto"/>
              <w:rPr>
                <w:rFonts w:eastAsia="Times New Roman" w:cs="Times New Roman"/>
                <w:b/>
                <w:bCs/>
                <w:color w:val="000000"/>
                <w:sz w:val="18"/>
                <w:szCs w:val="18"/>
                <w:lang w:eastAsia="da-DK"/>
              </w:rPr>
            </w:pPr>
            <w:r w:rsidRPr="00DF1DC1">
              <w:rPr>
                <w:rFonts w:eastAsia="Times New Roman" w:cs="Times New Roman"/>
                <w:b/>
                <w:bCs/>
                <w:color w:val="000000"/>
                <w:sz w:val="18"/>
                <w:szCs w:val="18"/>
                <w:lang w:eastAsia="da-DK"/>
              </w:rPr>
              <w:t xml:space="preserve">Bag Bin Filling </w:t>
            </w:r>
          </w:p>
        </w:tc>
        <w:tc>
          <w:tcPr>
            <w:tcW w:w="361" w:type="pct"/>
            <w:tcBorders>
              <w:top w:val="nil"/>
              <w:left w:val="nil"/>
              <w:bottom w:val="nil"/>
              <w:right w:val="nil"/>
            </w:tcBorders>
            <w:shd w:val="clear" w:color="auto" w:fill="auto"/>
            <w:noWrap/>
            <w:vAlign w:val="center"/>
          </w:tcPr>
          <w:p w14:paraId="59154BD8" w14:textId="34BB7427" w:rsidR="00704BD9" w:rsidRPr="00704BD9" w:rsidRDefault="00704BD9" w:rsidP="00C1262F">
            <w:pPr>
              <w:spacing w:after="0" w:line="240" w:lineRule="auto"/>
              <w:jc w:val="center"/>
              <w:rPr>
                <w:rFonts w:eastAsia="Times New Roman" w:cs="Times New Roman"/>
                <w:color w:val="000000"/>
                <w:sz w:val="18"/>
                <w:szCs w:val="18"/>
                <w:lang w:eastAsia="da-DK"/>
              </w:rPr>
            </w:pPr>
            <w:r w:rsidRPr="00704BD9">
              <w:rPr>
                <w:rFonts w:ascii="Calibri" w:hAnsi="Calibri"/>
                <w:color w:val="000000"/>
                <w:sz w:val="18"/>
                <w:szCs w:val="18"/>
              </w:rPr>
              <w:t>0.8</w:t>
            </w:r>
          </w:p>
        </w:tc>
        <w:tc>
          <w:tcPr>
            <w:tcW w:w="452" w:type="pct"/>
            <w:tcBorders>
              <w:top w:val="nil"/>
              <w:left w:val="nil"/>
              <w:bottom w:val="nil"/>
              <w:right w:val="nil"/>
            </w:tcBorders>
            <w:shd w:val="clear" w:color="auto" w:fill="auto"/>
            <w:noWrap/>
            <w:vAlign w:val="center"/>
          </w:tcPr>
          <w:p w14:paraId="210B8ADE" w14:textId="1663CF57" w:rsidR="00704BD9" w:rsidRPr="00704BD9" w:rsidRDefault="00704BD9" w:rsidP="00C1262F">
            <w:pPr>
              <w:spacing w:after="0" w:line="240" w:lineRule="auto"/>
              <w:jc w:val="center"/>
              <w:rPr>
                <w:rFonts w:eastAsia="Times New Roman" w:cs="Times New Roman"/>
                <w:color w:val="000000"/>
                <w:sz w:val="18"/>
                <w:szCs w:val="18"/>
                <w:lang w:eastAsia="da-DK"/>
              </w:rPr>
            </w:pPr>
            <w:r w:rsidRPr="00704BD9">
              <w:rPr>
                <w:rFonts w:ascii="Calibri" w:hAnsi="Calibri"/>
                <w:color w:val="000000"/>
                <w:sz w:val="18"/>
                <w:szCs w:val="18"/>
              </w:rPr>
              <w:t>250</w:t>
            </w:r>
          </w:p>
        </w:tc>
        <w:tc>
          <w:tcPr>
            <w:tcW w:w="409" w:type="pct"/>
            <w:tcBorders>
              <w:top w:val="nil"/>
              <w:left w:val="nil"/>
              <w:bottom w:val="nil"/>
              <w:right w:val="nil"/>
            </w:tcBorders>
            <w:shd w:val="clear" w:color="auto" w:fill="auto"/>
            <w:noWrap/>
            <w:vAlign w:val="center"/>
          </w:tcPr>
          <w:p w14:paraId="52DB2D15" w14:textId="0E1607E9" w:rsidR="00704BD9" w:rsidRPr="00704BD9" w:rsidRDefault="00704BD9" w:rsidP="00C1262F">
            <w:pPr>
              <w:spacing w:after="0" w:line="240" w:lineRule="auto"/>
              <w:jc w:val="center"/>
              <w:rPr>
                <w:rFonts w:eastAsia="Times New Roman" w:cs="Times New Roman"/>
                <w:color w:val="000000"/>
                <w:sz w:val="18"/>
                <w:szCs w:val="18"/>
                <w:lang w:eastAsia="da-DK"/>
              </w:rPr>
            </w:pPr>
            <w:r w:rsidRPr="00704BD9">
              <w:rPr>
                <w:rFonts w:ascii="Calibri" w:hAnsi="Calibri"/>
                <w:color w:val="000000"/>
                <w:sz w:val="18"/>
                <w:szCs w:val="18"/>
              </w:rPr>
              <w:t>480</w:t>
            </w:r>
          </w:p>
        </w:tc>
        <w:tc>
          <w:tcPr>
            <w:tcW w:w="452" w:type="pct"/>
            <w:tcBorders>
              <w:top w:val="nil"/>
              <w:left w:val="nil"/>
              <w:bottom w:val="nil"/>
              <w:right w:val="nil"/>
            </w:tcBorders>
            <w:shd w:val="clear" w:color="auto" w:fill="auto"/>
            <w:noWrap/>
            <w:vAlign w:val="center"/>
          </w:tcPr>
          <w:p w14:paraId="3D5D4E94" w14:textId="7E3A3E2C" w:rsidR="00704BD9" w:rsidRPr="00704BD9" w:rsidRDefault="00704BD9" w:rsidP="00C1262F">
            <w:pPr>
              <w:spacing w:after="0" w:line="240" w:lineRule="auto"/>
              <w:jc w:val="center"/>
              <w:rPr>
                <w:rFonts w:eastAsia="Times New Roman" w:cs="Times New Roman"/>
                <w:color w:val="000000"/>
                <w:sz w:val="18"/>
                <w:szCs w:val="18"/>
                <w:lang w:eastAsia="da-DK"/>
              </w:rPr>
            </w:pPr>
            <w:r w:rsidRPr="00704BD9">
              <w:rPr>
                <w:rFonts w:ascii="Calibri" w:hAnsi="Calibri"/>
                <w:color w:val="000000"/>
                <w:sz w:val="18"/>
                <w:szCs w:val="18"/>
              </w:rPr>
              <w:t>0</w:t>
            </w:r>
          </w:p>
        </w:tc>
        <w:tc>
          <w:tcPr>
            <w:tcW w:w="266" w:type="pct"/>
            <w:tcBorders>
              <w:top w:val="nil"/>
              <w:left w:val="nil"/>
              <w:bottom w:val="nil"/>
              <w:right w:val="nil"/>
            </w:tcBorders>
            <w:shd w:val="clear" w:color="auto" w:fill="auto"/>
            <w:noWrap/>
            <w:vAlign w:val="center"/>
          </w:tcPr>
          <w:p w14:paraId="3F9C5656" w14:textId="1B701798" w:rsidR="00704BD9" w:rsidRPr="00704BD9" w:rsidRDefault="00704BD9" w:rsidP="00C1262F">
            <w:pPr>
              <w:spacing w:after="0" w:line="240" w:lineRule="auto"/>
              <w:jc w:val="center"/>
              <w:rPr>
                <w:rFonts w:eastAsia="Times New Roman" w:cs="Times New Roman"/>
                <w:color w:val="000000"/>
                <w:sz w:val="18"/>
                <w:szCs w:val="18"/>
                <w:lang w:eastAsia="da-DK"/>
              </w:rPr>
            </w:pPr>
            <w:r w:rsidRPr="00704BD9">
              <w:rPr>
                <w:rFonts w:ascii="Calibri" w:hAnsi="Calibri"/>
                <w:color w:val="000000"/>
                <w:sz w:val="18"/>
                <w:szCs w:val="18"/>
              </w:rPr>
              <w:t>1</w:t>
            </w:r>
          </w:p>
        </w:tc>
        <w:tc>
          <w:tcPr>
            <w:tcW w:w="573" w:type="pct"/>
            <w:tcBorders>
              <w:top w:val="nil"/>
              <w:left w:val="nil"/>
              <w:bottom w:val="nil"/>
              <w:right w:val="nil"/>
            </w:tcBorders>
            <w:shd w:val="clear" w:color="auto" w:fill="auto"/>
            <w:noWrap/>
            <w:vAlign w:val="center"/>
          </w:tcPr>
          <w:p w14:paraId="6BA90186" w14:textId="3645F491" w:rsidR="00704BD9" w:rsidRPr="00704BD9" w:rsidRDefault="00704BD9" w:rsidP="00C1262F">
            <w:pPr>
              <w:spacing w:after="0" w:line="240" w:lineRule="auto"/>
              <w:jc w:val="center"/>
              <w:rPr>
                <w:rFonts w:eastAsia="Times New Roman" w:cs="Times New Roman"/>
                <w:color w:val="000000"/>
                <w:sz w:val="18"/>
                <w:szCs w:val="18"/>
                <w:lang w:eastAsia="da-DK"/>
              </w:rPr>
            </w:pPr>
            <w:r w:rsidRPr="00704BD9">
              <w:rPr>
                <w:rFonts w:ascii="Calibri" w:hAnsi="Calibri"/>
                <w:color w:val="000000"/>
                <w:sz w:val="18"/>
                <w:szCs w:val="18"/>
              </w:rPr>
              <w:t>250</w:t>
            </w:r>
          </w:p>
        </w:tc>
        <w:tc>
          <w:tcPr>
            <w:tcW w:w="281" w:type="pct"/>
            <w:tcBorders>
              <w:top w:val="nil"/>
              <w:left w:val="nil"/>
              <w:bottom w:val="nil"/>
              <w:right w:val="nil"/>
            </w:tcBorders>
            <w:shd w:val="clear" w:color="auto" w:fill="auto"/>
            <w:noWrap/>
            <w:vAlign w:val="center"/>
          </w:tcPr>
          <w:p w14:paraId="4DAC5B2E" w14:textId="34C42A0E" w:rsidR="00704BD9" w:rsidRPr="00704BD9" w:rsidRDefault="00704BD9" w:rsidP="00C1262F">
            <w:pPr>
              <w:spacing w:after="0" w:line="240" w:lineRule="auto"/>
              <w:jc w:val="center"/>
              <w:rPr>
                <w:rFonts w:eastAsia="Times New Roman" w:cs="Times New Roman"/>
                <w:color w:val="000000"/>
                <w:sz w:val="18"/>
                <w:szCs w:val="18"/>
                <w:lang w:eastAsia="da-DK"/>
              </w:rPr>
            </w:pPr>
            <w:r w:rsidRPr="00704BD9">
              <w:rPr>
                <w:rFonts w:ascii="Calibri" w:hAnsi="Calibri"/>
                <w:color w:val="000000"/>
                <w:sz w:val="18"/>
                <w:szCs w:val="18"/>
              </w:rPr>
              <w:t>706</w:t>
            </w:r>
          </w:p>
        </w:tc>
        <w:tc>
          <w:tcPr>
            <w:tcW w:w="429" w:type="pct"/>
            <w:tcBorders>
              <w:top w:val="nil"/>
              <w:left w:val="nil"/>
              <w:bottom w:val="nil"/>
              <w:right w:val="nil"/>
            </w:tcBorders>
            <w:shd w:val="clear" w:color="auto" w:fill="auto"/>
            <w:noWrap/>
            <w:vAlign w:val="center"/>
          </w:tcPr>
          <w:p w14:paraId="6832C3F5" w14:textId="648E2A95" w:rsidR="00704BD9" w:rsidRPr="00704BD9" w:rsidRDefault="00704BD9" w:rsidP="00C1262F">
            <w:pPr>
              <w:spacing w:after="0" w:line="240" w:lineRule="auto"/>
              <w:jc w:val="center"/>
              <w:rPr>
                <w:rFonts w:eastAsia="Times New Roman" w:cs="Times New Roman"/>
                <w:color w:val="000000"/>
                <w:sz w:val="18"/>
                <w:szCs w:val="18"/>
                <w:lang w:eastAsia="da-DK"/>
              </w:rPr>
            </w:pPr>
            <w:r w:rsidRPr="00704BD9">
              <w:rPr>
                <w:rFonts w:ascii="Calibri" w:hAnsi="Calibri"/>
                <w:color w:val="000000"/>
                <w:sz w:val="18"/>
                <w:szCs w:val="18"/>
              </w:rPr>
              <w:t>4</w:t>
            </w:r>
          </w:p>
        </w:tc>
      </w:tr>
      <w:tr w:rsidR="002A0C4F" w:rsidRPr="00DF1DC1" w14:paraId="76693AA9" w14:textId="77777777" w:rsidTr="002A0C4F">
        <w:trPr>
          <w:trHeight w:val="144"/>
        </w:trPr>
        <w:tc>
          <w:tcPr>
            <w:tcW w:w="148" w:type="pct"/>
            <w:tcBorders>
              <w:top w:val="nil"/>
              <w:left w:val="nil"/>
              <w:bottom w:val="nil"/>
              <w:right w:val="nil"/>
            </w:tcBorders>
            <w:shd w:val="clear" w:color="auto" w:fill="auto"/>
            <w:noWrap/>
            <w:vAlign w:val="center"/>
            <w:hideMark/>
          </w:tcPr>
          <w:p w14:paraId="21771794" w14:textId="18BDDAA9" w:rsidR="00704BD9" w:rsidRPr="00DF1DC1" w:rsidRDefault="00704BD9" w:rsidP="00C1262F">
            <w:pPr>
              <w:spacing w:after="0" w:line="240" w:lineRule="auto"/>
              <w:rPr>
                <w:rFonts w:eastAsia="Times New Roman" w:cs="Times New Roman"/>
                <w:color w:val="000000"/>
                <w:sz w:val="18"/>
                <w:szCs w:val="18"/>
                <w:lang w:eastAsia="da-DK"/>
              </w:rPr>
            </w:pPr>
            <w:r w:rsidRPr="00DF1DC1">
              <w:rPr>
                <w:rFonts w:eastAsia="Times New Roman" w:cs="Times New Roman"/>
                <w:color w:val="000000"/>
                <w:sz w:val="18"/>
                <w:szCs w:val="18"/>
                <w:lang w:eastAsia="da-DK"/>
              </w:rPr>
              <w:t>ES8</w:t>
            </w:r>
          </w:p>
        </w:tc>
        <w:tc>
          <w:tcPr>
            <w:tcW w:w="1629" w:type="pct"/>
            <w:tcBorders>
              <w:top w:val="nil"/>
              <w:left w:val="nil"/>
              <w:bottom w:val="nil"/>
              <w:right w:val="nil"/>
            </w:tcBorders>
            <w:shd w:val="clear" w:color="auto" w:fill="auto"/>
            <w:noWrap/>
            <w:vAlign w:val="center"/>
            <w:hideMark/>
          </w:tcPr>
          <w:p w14:paraId="70D04D79" w14:textId="77777777" w:rsidR="00704BD9" w:rsidRPr="00DF1DC1" w:rsidRDefault="00704BD9" w:rsidP="00C1262F">
            <w:pPr>
              <w:spacing w:after="0" w:line="240" w:lineRule="auto"/>
              <w:rPr>
                <w:rFonts w:eastAsia="Times New Roman" w:cs="Times New Roman"/>
                <w:b/>
                <w:bCs/>
                <w:color w:val="FF0000"/>
                <w:sz w:val="18"/>
                <w:szCs w:val="18"/>
                <w:lang w:eastAsia="da-DK"/>
              </w:rPr>
            </w:pPr>
            <w:r w:rsidRPr="00DF1DC1">
              <w:rPr>
                <w:rFonts w:eastAsia="Times New Roman" w:cs="Times New Roman"/>
                <w:b/>
                <w:bCs/>
                <w:color w:val="FF0000"/>
                <w:sz w:val="18"/>
                <w:szCs w:val="18"/>
                <w:lang w:eastAsia="da-DK"/>
              </w:rPr>
              <w:t>Laser Ablation</w:t>
            </w:r>
          </w:p>
        </w:tc>
        <w:tc>
          <w:tcPr>
            <w:tcW w:w="361" w:type="pct"/>
            <w:tcBorders>
              <w:top w:val="nil"/>
              <w:left w:val="nil"/>
              <w:bottom w:val="nil"/>
              <w:right w:val="nil"/>
            </w:tcBorders>
            <w:shd w:val="clear" w:color="auto" w:fill="auto"/>
            <w:noWrap/>
            <w:vAlign w:val="center"/>
          </w:tcPr>
          <w:p w14:paraId="02390A74" w14:textId="4AAD5892" w:rsidR="00704BD9" w:rsidRPr="00704BD9" w:rsidRDefault="00704BD9" w:rsidP="00C1262F">
            <w:pPr>
              <w:spacing w:after="0" w:line="240" w:lineRule="auto"/>
              <w:jc w:val="center"/>
              <w:rPr>
                <w:rFonts w:eastAsia="Times New Roman" w:cs="Times New Roman"/>
                <w:bCs/>
                <w:color w:val="000000"/>
                <w:sz w:val="18"/>
                <w:szCs w:val="18"/>
                <w:lang w:eastAsia="da-DK"/>
              </w:rPr>
            </w:pPr>
            <w:r w:rsidRPr="00704BD9">
              <w:rPr>
                <w:rFonts w:ascii="Calibri" w:hAnsi="Calibri"/>
                <w:bCs/>
                <w:color w:val="000000"/>
                <w:sz w:val="18"/>
                <w:szCs w:val="18"/>
                <w:highlight w:val="yellow"/>
              </w:rPr>
              <w:t>0/1</w:t>
            </w:r>
          </w:p>
        </w:tc>
        <w:tc>
          <w:tcPr>
            <w:tcW w:w="452" w:type="pct"/>
            <w:tcBorders>
              <w:top w:val="nil"/>
              <w:left w:val="nil"/>
              <w:bottom w:val="nil"/>
              <w:right w:val="nil"/>
            </w:tcBorders>
            <w:shd w:val="clear" w:color="auto" w:fill="auto"/>
            <w:noWrap/>
            <w:vAlign w:val="center"/>
          </w:tcPr>
          <w:p w14:paraId="6152C268" w14:textId="726CFF0B" w:rsidR="00704BD9" w:rsidRPr="00704BD9" w:rsidRDefault="00704BD9" w:rsidP="00C1262F">
            <w:pPr>
              <w:spacing w:after="0" w:line="240" w:lineRule="auto"/>
              <w:jc w:val="center"/>
              <w:rPr>
                <w:rFonts w:eastAsia="Times New Roman" w:cs="Times New Roman"/>
                <w:color w:val="000000"/>
                <w:sz w:val="18"/>
                <w:szCs w:val="18"/>
                <w:lang w:eastAsia="da-DK"/>
              </w:rPr>
            </w:pPr>
            <w:r w:rsidRPr="00704BD9">
              <w:rPr>
                <w:rFonts w:ascii="Calibri" w:hAnsi="Calibri"/>
                <w:color w:val="000000"/>
                <w:sz w:val="18"/>
                <w:szCs w:val="18"/>
              </w:rPr>
              <w:t>3.00E-03</w:t>
            </w:r>
          </w:p>
        </w:tc>
        <w:tc>
          <w:tcPr>
            <w:tcW w:w="409" w:type="pct"/>
            <w:tcBorders>
              <w:top w:val="nil"/>
              <w:left w:val="nil"/>
              <w:bottom w:val="nil"/>
              <w:right w:val="nil"/>
            </w:tcBorders>
            <w:shd w:val="clear" w:color="auto" w:fill="auto"/>
            <w:noWrap/>
            <w:vAlign w:val="center"/>
          </w:tcPr>
          <w:p w14:paraId="3EF8E773" w14:textId="5A81303F" w:rsidR="00704BD9" w:rsidRPr="00704BD9" w:rsidRDefault="00704BD9" w:rsidP="00C1262F">
            <w:pPr>
              <w:spacing w:after="0" w:line="240" w:lineRule="auto"/>
              <w:jc w:val="center"/>
              <w:rPr>
                <w:rFonts w:eastAsia="Times New Roman" w:cs="Times New Roman"/>
                <w:color w:val="000000"/>
                <w:sz w:val="18"/>
                <w:szCs w:val="18"/>
                <w:lang w:eastAsia="da-DK"/>
              </w:rPr>
            </w:pPr>
            <w:r w:rsidRPr="00704BD9">
              <w:rPr>
                <w:rFonts w:ascii="Calibri" w:hAnsi="Calibri"/>
                <w:color w:val="000000"/>
                <w:sz w:val="18"/>
                <w:szCs w:val="18"/>
              </w:rPr>
              <w:t>8</w:t>
            </w:r>
          </w:p>
        </w:tc>
        <w:tc>
          <w:tcPr>
            <w:tcW w:w="452" w:type="pct"/>
            <w:tcBorders>
              <w:top w:val="nil"/>
              <w:left w:val="nil"/>
              <w:bottom w:val="nil"/>
              <w:right w:val="nil"/>
            </w:tcBorders>
            <w:shd w:val="clear" w:color="auto" w:fill="auto"/>
            <w:noWrap/>
            <w:vAlign w:val="center"/>
          </w:tcPr>
          <w:p w14:paraId="6DD4052F" w14:textId="2924C66B" w:rsidR="00704BD9" w:rsidRPr="00704BD9" w:rsidRDefault="00704BD9" w:rsidP="00C1262F">
            <w:pPr>
              <w:spacing w:after="0" w:line="240" w:lineRule="auto"/>
              <w:jc w:val="center"/>
              <w:rPr>
                <w:rFonts w:eastAsia="Times New Roman" w:cs="Times New Roman"/>
                <w:color w:val="000000"/>
                <w:sz w:val="18"/>
                <w:szCs w:val="18"/>
                <w:lang w:eastAsia="da-DK"/>
              </w:rPr>
            </w:pPr>
            <w:r w:rsidRPr="00704BD9">
              <w:rPr>
                <w:rFonts w:ascii="Calibri" w:hAnsi="Calibri"/>
                <w:color w:val="000000"/>
                <w:sz w:val="18"/>
                <w:szCs w:val="18"/>
              </w:rPr>
              <w:t>52</w:t>
            </w:r>
          </w:p>
        </w:tc>
        <w:tc>
          <w:tcPr>
            <w:tcW w:w="266" w:type="pct"/>
            <w:tcBorders>
              <w:top w:val="nil"/>
              <w:left w:val="nil"/>
              <w:bottom w:val="nil"/>
              <w:right w:val="nil"/>
            </w:tcBorders>
            <w:shd w:val="clear" w:color="auto" w:fill="auto"/>
            <w:noWrap/>
            <w:vAlign w:val="center"/>
          </w:tcPr>
          <w:p w14:paraId="79D7D72E" w14:textId="02DCAF12" w:rsidR="00704BD9" w:rsidRPr="00704BD9" w:rsidRDefault="00704BD9" w:rsidP="00C1262F">
            <w:pPr>
              <w:spacing w:after="0" w:line="240" w:lineRule="auto"/>
              <w:jc w:val="center"/>
              <w:rPr>
                <w:rFonts w:eastAsia="Times New Roman" w:cs="Times New Roman"/>
                <w:color w:val="000000"/>
                <w:sz w:val="18"/>
                <w:szCs w:val="18"/>
                <w:lang w:eastAsia="da-DK"/>
              </w:rPr>
            </w:pPr>
            <w:r w:rsidRPr="00704BD9">
              <w:rPr>
                <w:rFonts w:ascii="Calibri" w:hAnsi="Calibri"/>
                <w:color w:val="000000"/>
                <w:sz w:val="18"/>
                <w:szCs w:val="18"/>
              </w:rPr>
              <w:t>8</w:t>
            </w:r>
          </w:p>
        </w:tc>
        <w:tc>
          <w:tcPr>
            <w:tcW w:w="573" w:type="pct"/>
            <w:tcBorders>
              <w:top w:val="nil"/>
              <w:left w:val="nil"/>
              <w:bottom w:val="nil"/>
              <w:right w:val="nil"/>
            </w:tcBorders>
            <w:shd w:val="clear" w:color="auto" w:fill="auto"/>
            <w:noWrap/>
            <w:vAlign w:val="center"/>
          </w:tcPr>
          <w:p w14:paraId="6866EA55" w14:textId="673501DB" w:rsidR="00704BD9" w:rsidRPr="00704BD9" w:rsidRDefault="00704BD9" w:rsidP="00C1262F">
            <w:pPr>
              <w:spacing w:after="0" w:line="240" w:lineRule="auto"/>
              <w:jc w:val="center"/>
              <w:rPr>
                <w:rFonts w:eastAsia="Times New Roman" w:cs="Times New Roman"/>
                <w:color w:val="000000"/>
                <w:sz w:val="18"/>
                <w:szCs w:val="18"/>
                <w:lang w:eastAsia="da-DK"/>
              </w:rPr>
            </w:pPr>
            <w:r w:rsidRPr="00704BD9">
              <w:rPr>
                <w:rFonts w:ascii="Calibri" w:hAnsi="Calibri"/>
                <w:color w:val="000000"/>
                <w:sz w:val="18"/>
                <w:szCs w:val="18"/>
              </w:rPr>
              <w:t>3.00E-03</w:t>
            </w:r>
          </w:p>
        </w:tc>
        <w:tc>
          <w:tcPr>
            <w:tcW w:w="281" w:type="pct"/>
            <w:tcBorders>
              <w:top w:val="nil"/>
              <w:left w:val="nil"/>
              <w:bottom w:val="nil"/>
              <w:right w:val="nil"/>
            </w:tcBorders>
            <w:shd w:val="clear" w:color="auto" w:fill="auto"/>
            <w:noWrap/>
            <w:vAlign w:val="center"/>
          </w:tcPr>
          <w:p w14:paraId="4F38AB00" w14:textId="779510DD" w:rsidR="00704BD9" w:rsidRPr="00704BD9" w:rsidRDefault="00704BD9" w:rsidP="00C1262F">
            <w:pPr>
              <w:spacing w:after="0" w:line="240" w:lineRule="auto"/>
              <w:jc w:val="center"/>
              <w:rPr>
                <w:rFonts w:eastAsia="Times New Roman" w:cs="Times New Roman"/>
                <w:color w:val="000000"/>
                <w:sz w:val="18"/>
                <w:szCs w:val="18"/>
                <w:lang w:eastAsia="da-DK"/>
              </w:rPr>
            </w:pPr>
            <w:r w:rsidRPr="00704BD9">
              <w:rPr>
                <w:rFonts w:ascii="Calibri" w:hAnsi="Calibri"/>
                <w:color w:val="000000"/>
                <w:sz w:val="18"/>
                <w:szCs w:val="18"/>
              </w:rPr>
              <w:t>250</w:t>
            </w:r>
          </w:p>
        </w:tc>
        <w:tc>
          <w:tcPr>
            <w:tcW w:w="429" w:type="pct"/>
            <w:tcBorders>
              <w:top w:val="nil"/>
              <w:left w:val="nil"/>
              <w:bottom w:val="nil"/>
              <w:right w:val="nil"/>
            </w:tcBorders>
            <w:shd w:val="clear" w:color="auto" w:fill="auto"/>
            <w:noWrap/>
            <w:vAlign w:val="center"/>
          </w:tcPr>
          <w:p w14:paraId="4C04FCF6" w14:textId="2CB4EB1E" w:rsidR="00704BD9" w:rsidRPr="00704BD9" w:rsidRDefault="00704BD9" w:rsidP="00C1262F">
            <w:pPr>
              <w:spacing w:after="0" w:line="240" w:lineRule="auto"/>
              <w:jc w:val="center"/>
              <w:rPr>
                <w:rFonts w:eastAsia="Times New Roman" w:cs="Times New Roman"/>
                <w:color w:val="000000"/>
                <w:sz w:val="18"/>
                <w:szCs w:val="18"/>
                <w:lang w:eastAsia="da-DK"/>
              </w:rPr>
            </w:pPr>
            <w:r w:rsidRPr="00704BD9">
              <w:rPr>
                <w:rFonts w:ascii="Calibri" w:hAnsi="Calibri"/>
                <w:color w:val="000000"/>
                <w:sz w:val="18"/>
                <w:szCs w:val="18"/>
              </w:rPr>
              <w:t>8</w:t>
            </w:r>
          </w:p>
        </w:tc>
      </w:tr>
      <w:tr w:rsidR="002A0C4F" w:rsidRPr="00DF1DC1" w14:paraId="56AA72D7" w14:textId="77777777" w:rsidTr="002A0C4F">
        <w:trPr>
          <w:trHeight w:val="144"/>
        </w:trPr>
        <w:tc>
          <w:tcPr>
            <w:tcW w:w="148" w:type="pct"/>
            <w:tcBorders>
              <w:top w:val="nil"/>
              <w:left w:val="nil"/>
              <w:bottom w:val="nil"/>
              <w:right w:val="nil"/>
            </w:tcBorders>
            <w:shd w:val="clear" w:color="auto" w:fill="auto"/>
            <w:noWrap/>
            <w:vAlign w:val="center"/>
            <w:hideMark/>
          </w:tcPr>
          <w:p w14:paraId="3DFC68AB" w14:textId="590A1E83" w:rsidR="00704BD9" w:rsidRPr="00DF1DC1" w:rsidRDefault="00704BD9" w:rsidP="00C1262F">
            <w:pPr>
              <w:spacing w:after="0" w:line="240" w:lineRule="auto"/>
              <w:rPr>
                <w:rFonts w:eastAsia="Times New Roman" w:cs="Times New Roman"/>
                <w:color w:val="000000"/>
                <w:sz w:val="18"/>
                <w:szCs w:val="18"/>
                <w:lang w:eastAsia="da-DK"/>
              </w:rPr>
            </w:pPr>
            <w:r w:rsidRPr="00DF1DC1">
              <w:rPr>
                <w:rFonts w:eastAsia="Times New Roman" w:cs="Times New Roman"/>
                <w:color w:val="000000"/>
                <w:sz w:val="18"/>
                <w:szCs w:val="18"/>
                <w:lang w:eastAsia="da-DK"/>
              </w:rPr>
              <w:t>ES9</w:t>
            </w:r>
          </w:p>
        </w:tc>
        <w:tc>
          <w:tcPr>
            <w:tcW w:w="1629" w:type="pct"/>
            <w:tcBorders>
              <w:top w:val="nil"/>
              <w:left w:val="nil"/>
              <w:bottom w:val="nil"/>
              <w:right w:val="nil"/>
            </w:tcBorders>
            <w:shd w:val="clear" w:color="auto" w:fill="auto"/>
            <w:noWrap/>
            <w:vAlign w:val="center"/>
            <w:hideMark/>
          </w:tcPr>
          <w:p w14:paraId="17484AF4" w14:textId="77777777" w:rsidR="00704BD9" w:rsidRPr="00DF1DC1" w:rsidRDefault="00704BD9" w:rsidP="00C1262F">
            <w:pPr>
              <w:spacing w:after="0" w:line="240" w:lineRule="auto"/>
              <w:rPr>
                <w:rFonts w:eastAsia="Times New Roman" w:cs="Times New Roman"/>
                <w:b/>
                <w:bCs/>
                <w:color w:val="000000"/>
                <w:sz w:val="18"/>
                <w:szCs w:val="18"/>
                <w:lang w:eastAsia="da-DK"/>
              </w:rPr>
            </w:pPr>
            <w:r w:rsidRPr="00DF1DC1">
              <w:rPr>
                <w:rFonts w:eastAsia="Times New Roman" w:cs="Times New Roman"/>
                <w:b/>
                <w:bCs/>
                <w:color w:val="000000"/>
                <w:sz w:val="18"/>
                <w:szCs w:val="18"/>
                <w:lang w:eastAsia="da-DK"/>
              </w:rPr>
              <w:t xml:space="preserve">Weighing of Powder </w:t>
            </w:r>
          </w:p>
        </w:tc>
        <w:tc>
          <w:tcPr>
            <w:tcW w:w="361" w:type="pct"/>
            <w:tcBorders>
              <w:top w:val="nil"/>
              <w:left w:val="nil"/>
              <w:bottom w:val="nil"/>
              <w:right w:val="nil"/>
            </w:tcBorders>
            <w:shd w:val="clear" w:color="auto" w:fill="auto"/>
            <w:noWrap/>
            <w:vAlign w:val="center"/>
          </w:tcPr>
          <w:p w14:paraId="4B703C85" w14:textId="33ACA90D" w:rsidR="00704BD9" w:rsidRPr="00704BD9" w:rsidRDefault="00704BD9" w:rsidP="00C1262F">
            <w:pPr>
              <w:spacing w:after="0" w:line="240" w:lineRule="auto"/>
              <w:jc w:val="center"/>
              <w:rPr>
                <w:rFonts w:eastAsia="Times New Roman" w:cs="Times New Roman"/>
                <w:color w:val="000000"/>
                <w:sz w:val="18"/>
                <w:szCs w:val="18"/>
                <w:lang w:eastAsia="da-DK"/>
              </w:rPr>
            </w:pPr>
            <w:r w:rsidRPr="00704BD9">
              <w:rPr>
                <w:rFonts w:ascii="Calibri" w:hAnsi="Calibri"/>
                <w:color w:val="000000"/>
                <w:sz w:val="18"/>
                <w:szCs w:val="18"/>
              </w:rPr>
              <w:t>0.1</w:t>
            </w:r>
          </w:p>
        </w:tc>
        <w:tc>
          <w:tcPr>
            <w:tcW w:w="452" w:type="pct"/>
            <w:tcBorders>
              <w:top w:val="nil"/>
              <w:left w:val="nil"/>
              <w:bottom w:val="nil"/>
              <w:right w:val="nil"/>
            </w:tcBorders>
            <w:shd w:val="clear" w:color="auto" w:fill="auto"/>
            <w:noWrap/>
            <w:vAlign w:val="center"/>
          </w:tcPr>
          <w:p w14:paraId="2BCE97E7" w14:textId="01DE38AF" w:rsidR="00704BD9" w:rsidRPr="00704BD9" w:rsidRDefault="00704BD9" w:rsidP="00C1262F">
            <w:pPr>
              <w:spacing w:after="0" w:line="240" w:lineRule="auto"/>
              <w:jc w:val="center"/>
              <w:rPr>
                <w:rFonts w:eastAsia="Times New Roman" w:cs="Times New Roman"/>
                <w:color w:val="000000"/>
                <w:sz w:val="18"/>
                <w:szCs w:val="18"/>
                <w:lang w:eastAsia="da-DK"/>
              </w:rPr>
            </w:pPr>
            <w:r w:rsidRPr="00704BD9">
              <w:rPr>
                <w:rFonts w:ascii="Calibri" w:hAnsi="Calibri"/>
                <w:color w:val="000000"/>
                <w:sz w:val="18"/>
                <w:szCs w:val="18"/>
              </w:rPr>
              <w:t>1.00E-04</w:t>
            </w:r>
          </w:p>
        </w:tc>
        <w:tc>
          <w:tcPr>
            <w:tcW w:w="409" w:type="pct"/>
            <w:tcBorders>
              <w:top w:val="nil"/>
              <w:left w:val="nil"/>
              <w:bottom w:val="nil"/>
              <w:right w:val="nil"/>
            </w:tcBorders>
            <w:shd w:val="clear" w:color="auto" w:fill="auto"/>
            <w:noWrap/>
            <w:vAlign w:val="center"/>
          </w:tcPr>
          <w:p w14:paraId="2FA64DBD" w14:textId="453146B3" w:rsidR="00704BD9" w:rsidRPr="00704BD9" w:rsidRDefault="00704BD9" w:rsidP="00C1262F">
            <w:pPr>
              <w:spacing w:after="0" w:line="240" w:lineRule="auto"/>
              <w:jc w:val="center"/>
              <w:rPr>
                <w:rFonts w:eastAsia="Times New Roman" w:cs="Times New Roman"/>
                <w:color w:val="000000"/>
                <w:sz w:val="18"/>
                <w:szCs w:val="18"/>
                <w:lang w:eastAsia="da-DK"/>
              </w:rPr>
            </w:pPr>
            <w:r w:rsidRPr="00704BD9">
              <w:rPr>
                <w:rFonts w:ascii="Calibri" w:hAnsi="Calibri"/>
                <w:color w:val="000000"/>
                <w:sz w:val="18"/>
                <w:szCs w:val="18"/>
              </w:rPr>
              <w:t>3</w:t>
            </w:r>
          </w:p>
        </w:tc>
        <w:tc>
          <w:tcPr>
            <w:tcW w:w="452" w:type="pct"/>
            <w:tcBorders>
              <w:top w:val="nil"/>
              <w:left w:val="nil"/>
              <w:bottom w:val="nil"/>
              <w:right w:val="nil"/>
            </w:tcBorders>
            <w:shd w:val="clear" w:color="auto" w:fill="auto"/>
            <w:noWrap/>
            <w:vAlign w:val="center"/>
          </w:tcPr>
          <w:p w14:paraId="1A0116D1" w14:textId="0E72128E" w:rsidR="00704BD9" w:rsidRPr="00704BD9" w:rsidRDefault="00704BD9" w:rsidP="00C1262F">
            <w:pPr>
              <w:spacing w:after="0" w:line="240" w:lineRule="auto"/>
              <w:jc w:val="center"/>
              <w:rPr>
                <w:rFonts w:eastAsia="Times New Roman" w:cs="Times New Roman"/>
                <w:color w:val="000000"/>
                <w:sz w:val="18"/>
                <w:szCs w:val="18"/>
                <w:lang w:eastAsia="da-DK"/>
              </w:rPr>
            </w:pPr>
            <w:r w:rsidRPr="00704BD9">
              <w:rPr>
                <w:rFonts w:ascii="Calibri" w:hAnsi="Calibri"/>
                <w:color w:val="000000"/>
                <w:sz w:val="18"/>
                <w:szCs w:val="18"/>
              </w:rPr>
              <w:t>12</w:t>
            </w:r>
          </w:p>
        </w:tc>
        <w:tc>
          <w:tcPr>
            <w:tcW w:w="266" w:type="pct"/>
            <w:tcBorders>
              <w:top w:val="nil"/>
              <w:left w:val="nil"/>
              <w:bottom w:val="nil"/>
              <w:right w:val="nil"/>
            </w:tcBorders>
            <w:shd w:val="clear" w:color="auto" w:fill="auto"/>
            <w:noWrap/>
            <w:vAlign w:val="center"/>
          </w:tcPr>
          <w:p w14:paraId="36D50A85" w14:textId="493E8DAE" w:rsidR="00704BD9" w:rsidRPr="00704BD9" w:rsidRDefault="00704BD9" w:rsidP="00C1262F">
            <w:pPr>
              <w:spacing w:after="0" w:line="240" w:lineRule="auto"/>
              <w:jc w:val="center"/>
              <w:rPr>
                <w:rFonts w:eastAsia="Times New Roman" w:cs="Times New Roman"/>
                <w:color w:val="000000"/>
                <w:sz w:val="18"/>
                <w:szCs w:val="18"/>
                <w:lang w:eastAsia="da-DK"/>
              </w:rPr>
            </w:pPr>
            <w:r w:rsidRPr="00704BD9">
              <w:rPr>
                <w:rFonts w:ascii="Calibri" w:hAnsi="Calibri"/>
                <w:color w:val="000000"/>
                <w:sz w:val="18"/>
                <w:szCs w:val="18"/>
              </w:rPr>
              <w:t>24</w:t>
            </w:r>
          </w:p>
        </w:tc>
        <w:tc>
          <w:tcPr>
            <w:tcW w:w="573" w:type="pct"/>
            <w:tcBorders>
              <w:top w:val="nil"/>
              <w:left w:val="nil"/>
              <w:bottom w:val="nil"/>
              <w:right w:val="nil"/>
            </w:tcBorders>
            <w:shd w:val="clear" w:color="auto" w:fill="auto"/>
            <w:noWrap/>
            <w:vAlign w:val="center"/>
          </w:tcPr>
          <w:p w14:paraId="26016BCE" w14:textId="7FCE199C" w:rsidR="00704BD9" w:rsidRPr="00704BD9" w:rsidRDefault="00704BD9" w:rsidP="00C1262F">
            <w:pPr>
              <w:spacing w:after="0" w:line="240" w:lineRule="auto"/>
              <w:jc w:val="center"/>
              <w:rPr>
                <w:rFonts w:eastAsia="Times New Roman" w:cs="Times New Roman"/>
                <w:color w:val="000000"/>
                <w:sz w:val="18"/>
                <w:szCs w:val="18"/>
                <w:lang w:eastAsia="da-DK"/>
              </w:rPr>
            </w:pPr>
            <w:r w:rsidRPr="00704BD9">
              <w:rPr>
                <w:rFonts w:ascii="Calibri" w:hAnsi="Calibri"/>
                <w:color w:val="000000"/>
                <w:sz w:val="18"/>
                <w:szCs w:val="18"/>
              </w:rPr>
              <w:t>1.00E-04</w:t>
            </w:r>
          </w:p>
        </w:tc>
        <w:tc>
          <w:tcPr>
            <w:tcW w:w="281" w:type="pct"/>
            <w:tcBorders>
              <w:top w:val="nil"/>
              <w:left w:val="nil"/>
              <w:bottom w:val="nil"/>
              <w:right w:val="nil"/>
            </w:tcBorders>
            <w:shd w:val="clear" w:color="auto" w:fill="auto"/>
            <w:noWrap/>
            <w:vAlign w:val="center"/>
          </w:tcPr>
          <w:p w14:paraId="1F918F5C" w14:textId="20B967DD" w:rsidR="00704BD9" w:rsidRPr="00704BD9" w:rsidRDefault="00704BD9" w:rsidP="00C1262F">
            <w:pPr>
              <w:spacing w:after="0" w:line="240" w:lineRule="auto"/>
              <w:jc w:val="center"/>
              <w:rPr>
                <w:rFonts w:eastAsia="Times New Roman" w:cs="Times New Roman"/>
                <w:color w:val="000000"/>
                <w:sz w:val="18"/>
                <w:szCs w:val="18"/>
                <w:lang w:eastAsia="da-DK"/>
              </w:rPr>
            </w:pPr>
            <w:r w:rsidRPr="00704BD9">
              <w:rPr>
                <w:rFonts w:ascii="Calibri" w:hAnsi="Calibri"/>
                <w:color w:val="000000"/>
                <w:sz w:val="18"/>
                <w:szCs w:val="18"/>
              </w:rPr>
              <w:t>70</w:t>
            </w:r>
          </w:p>
        </w:tc>
        <w:tc>
          <w:tcPr>
            <w:tcW w:w="429" w:type="pct"/>
            <w:tcBorders>
              <w:top w:val="nil"/>
              <w:left w:val="nil"/>
              <w:bottom w:val="nil"/>
              <w:right w:val="nil"/>
            </w:tcBorders>
            <w:shd w:val="clear" w:color="auto" w:fill="auto"/>
            <w:noWrap/>
            <w:vAlign w:val="center"/>
          </w:tcPr>
          <w:p w14:paraId="2E3587E0" w14:textId="03D25C3C" w:rsidR="00704BD9" w:rsidRPr="00704BD9" w:rsidRDefault="00704BD9" w:rsidP="00C1262F">
            <w:pPr>
              <w:spacing w:after="0" w:line="240" w:lineRule="auto"/>
              <w:jc w:val="center"/>
              <w:rPr>
                <w:rFonts w:eastAsia="Times New Roman" w:cs="Times New Roman"/>
                <w:color w:val="000000"/>
                <w:sz w:val="18"/>
                <w:szCs w:val="18"/>
                <w:lang w:eastAsia="da-DK"/>
              </w:rPr>
            </w:pPr>
            <w:r w:rsidRPr="00704BD9">
              <w:rPr>
                <w:rFonts w:ascii="Calibri" w:hAnsi="Calibri"/>
                <w:color w:val="000000"/>
                <w:sz w:val="18"/>
                <w:szCs w:val="18"/>
              </w:rPr>
              <w:t>8</w:t>
            </w:r>
          </w:p>
        </w:tc>
      </w:tr>
    </w:tbl>
    <w:p w14:paraId="64049378" w14:textId="77777777" w:rsidR="00A7558F" w:rsidRPr="00DF1DC1" w:rsidRDefault="00A7558F" w:rsidP="00C1262F">
      <w:pPr>
        <w:spacing w:after="0" w:line="240" w:lineRule="auto"/>
        <w:rPr>
          <w:b/>
          <w:sz w:val="18"/>
          <w:szCs w:val="18"/>
        </w:rPr>
      </w:pPr>
    </w:p>
    <w:tbl>
      <w:tblPr>
        <w:tblW w:w="9360" w:type="dxa"/>
        <w:tblCellMar>
          <w:left w:w="0" w:type="dxa"/>
          <w:right w:w="0" w:type="dxa"/>
        </w:tblCellMar>
        <w:tblLook w:val="04A0" w:firstRow="1" w:lastRow="0" w:firstColumn="1" w:lastColumn="0" w:noHBand="0" w:noVBand="1"/>
      </w:tblPr>
      <w:tblGrid>
        <w:gridCol w:w="987"/>
        <w:gridCol w:w="1020"/>
        <w:gridCol w:w="1031"/>
        <w:gridCol w:w="1038"/>
        <w:gridCol w:w="1142"/>
        <w:gridCol w:w="1038"/>
        <w:gridCol w:w="1018"/>
        <w:gridCol w:w="1018"/>
        <w:gridCol w:w="1068"/>
      </w:tblGrid>
      <w:tr w:rsidR="000412CA" w:rsidRPr="00DF1DC1" w14:paraId="22C7698D" w14:textId="77777777" w:rsidTr="00325DD4">
        <w:trPr>
          <w:trHeight w:val="20"/>
        </w:trPr>
        <w:tc>
          <w:tcPr>
            <w:tcW w:w="9360" w:type="dxa"/>
            <w:gridSpan w:val="9"/>
            <w:tcBorders>
              <w:top w:val="nil"/>
              <w:left w:val="nil"/>
              <w:bottom w:val="single" w:sz="4" w:space="0" w:color="auto"/>
              <w:right w:val="nil"/>
            </w:tcBorders>
          </w:tcPr>
          <w:p w14:paraId="1E9A5BFB" w14:textId="497639F1" w:rsidR="000412CA" w:rsidRPr="00DF1DC1" w:rsidRDefault="000412CA" w:rsidP="002A0C4F">
            <w:pPr>
              <w:spacing w:after="0" w:line="240" w:lineRule="auto"/>
              <w:jc w:val="both"/>
              <w:rPr>
                <w:rFonts w:eastAsia="Times New Roman" w:cs="Times New Roman"/>
                <w:bCs/>
                <w:color w:val="000000"/>
                <w:sz w:val="18"/>
                <w:szCs w:val="18"/>
              </w:rPr>
            </w:pPr>
            <w:r w:rsidRPr="00DF1DC1">
              <w:rPr>
                <w:rFonts w:eastAsia="Times New Roman" w:cs="Times New Roman"/>
                <w:b/>
                <w:bCs/>
                <w:color w:val="000000"/>
                <w:sz w:val="18"/>
                <w:szCs w:val="18"/>
              </w:rPr>
              <w:t xml:space="preserve">Table ##. </w:t>
            </w:r>
            <w:r w:rsidRPr="00DF1DC1">
              <w:rPr>
                <w:rFonts w:eastAsia="Times New Roman" w:cs="Times New Roman"/>
                <w:bCs/>
                <w:color w:val="000000"/>
                <w:sz w:val="18"/>
                <w:szCs w:val="18"/>
              </w:rPr>
              <w:t>BMD results (</w:t>
            </w:r>
            <w:r w:rsidRPr="00DF1DC1">
              <w:rPr>
                <w:rFonts w:eastAsia="Times New Roman" w:cs="Times New Roman"/>
                <w:b/>
                <w:bCs/>
                <w:color w:val="000000"/>
                <w:sz w:val="18"/>
                <w:szCs w:val="18"/>
              </w:rPr>
              <w:t xml:space="preserve">mg/m3) </w:t>
            </w:r>
            <w:r w:rsidRPr="00DF1DC1">
              <w:rPr>
                <w:rFonts w:eastAsia="Times New Roman" w:cs="Times New Roman"/>
                <w:bCs/>
                <w:color w:val="000000"/>
                <w:sz w:val="18"/>
                <w:szCs w:val="18"/>
              </w:rPr>
              <w:t xml:space="preserve">and models fit </w:t>
            </w:r>
            <w:r w:rsidR="00766249" w:rsidRPr="00DF1DC1">
              <w:rPr>
                <w:rFonts w:eastAsia="Times New Roman" w:cs="Times New Roman"/>
                <w:bCs/>
                <w:color w:val="000000"/>
                <w:sz w:val="18"/>
                <w:szCs w:val="18"/>
              </w:rPr>
              <w:t xml:space="preserve">for a 20% </w:t>
            </w:r>
            <w:r w:rsidR="00766249">
              <w:rPr>
                <w:rFonts w:eastAsia="Times New Roman" w:cs="Times New Roman"/>
                <w:bCs/>
                <w:color w:val="000000"/>
                <w:sz w:val="18"/>
                <w:szCs w:val="18"/>
              </w:rPr>
              <w:t>increase</w:t>
            </w:r>
            <w:r w:rsidR="00766249" w:rsidRPr="00DF1DC1">
              <w:rPr>
                <w:rFonts w:eastAsia="Times New Roman" w:cs="Times New Roman"/>
                <w:bCs/>
                <w:color w:val="000000"/>
                <w:sz w:val="18"/>
                <w:szCs w:val="18"/>
              </w:rPr>
              <w:t xml:space="preserve"> in </w:t>
            </w:r>
            <w:r w:rsidR="00766249">
              <w:rPr>
                <w:rFonts w:eastAsia="Times New Roman" w:cs="Times New Roman"/>
                <w:bCs/>
                <w:color w:val="000000"/>
                <w:sz w:val="18"/>
                <w:szCs w:val="18"/>
              </w:rPr>
              <w:t>neutrophil</w:t>
            </w:r>
            <w:r w:rsidR="00766249" w:rsidRPr="00DF1DC1">
              <w:rPr>
                <w:rFonts w:eastAsia="Times New Roman" w:cs="Times New Roman"/>
                <w:bCs/>
                <w:color w:val="000000"/>
                <w:sz w:val="18"/>
                <w:szCs w:val="18"/>
              </w:rPr>
              <w:t xml:space="preserve"> count </w:t>
            </w:r>
            <w:r w:rsidR="00766249">
              <w:rPr>
                <w:rFonts w:eastAsia="Times New Roman" w:cs="Times New Roman"/>
                <w:bCs/>
                <w:color w:val="000000"/>
                <w:sz w:val="18"/>
                <w:szCs w:val="18"/>
              </w:rPr>
              <w:t>in</w:t>
            </w:r>
            <w:r w:rsidR="00766249" w:rsidRPr="00DF1DC1">
              <w:rPr>
                <w:rFonts w:eastAsia="Times New Roman" w:cs="Times New Roman"/>
                <w:bCs/>
                <w:color w:val="000000"/>
                <w:sz w:val="18"/>
                <w:szCs w:val="18"/>
              </w:rPr>
              <w:t xml:space="preserve"> </w:t>
            </w:r>
            <w:r w:rsidR="00766249">
              <w:rPr>
                <w:rFonts w:eastAsia="Times New Roman" w:cs="Times New Roman"/>
                <w:bCs/>
                <w:color w:val="000000"/>
                <w:sz w:val="18"/>
                <w:szCs w:val="18"/>
              </w:rPr>
              <w:t>mice dose-response data.</w:t>
            </w:r>
          </w:p>
        </w:tc>
      </w:tr>
      <w:tr w:rsidR="000412CA" w:rsidRPr="00DF1DC1" w14:paraId="039CD0F4" w14:textId="77777777" w:rsidTr="00325DD4">
        <w:trPr>
          <w:trHeight w:val="20"/>
        </w:trPr>
        <w:tc>
          <w:tcPr>
            <w:tcW w:w="987" w:type="dxa"/>
            <w:tcBorders>
              <w:top w:val="single" w:sz="4" w:space="0" w:color="auto"/>
              <w:left w:val="nil"/>
              <w:bottom w:val="nil"/>
              <w:right w:val="nil"/>
            </w:tcBorders>
            <w:vAlign w:val="center"/>
          </w:tcPr>
          <w:p w14:paraId="64230FDA" w14:textId="3BA3F5E2" w:rsidR="000412CA" w:rsidRPr="00DF1DC1" w:rsidRDefault="000412CA" w:rsidP="00CE1830">
            <w:pPr>
              <w:spacing w:after="0" w:line="240" w:lineRule="auto"/>
              <w:jc w:val="center"/>
              <w:rPr>
                <w:rFonts w:eastAsia="Times New Roman" w:cs="Times New Roman"/>
                <w:b/>
                <w:bCs/>
                <w:color w:val="000000"/>
                <w:sz w:val="18"/>
                <w:szCs w:val="18"/>
              </w:rPr>
            </w:pPr>
            <w:r w:rsidRPr="00DF1DC1">
              <w:rPr>
                <w:rFonts w:eastAsia="Times New Roman" w:cs="Times New Roman"/>
                <w:b/>
                <w:bCs/>
                <w:color w:val="000000"/>
                <w:sz w:val="18"/>
                <w:szCs w:val="18"/>
              </w:rPr>
              <w:t>Model</w:t>
            </w:r>
          </w:p>
        </w:tc>
        <w:tc>
          <w:tcPr>
            <w:tcW w:w="1020" w:type="dxa"/>
            <w:tcBorders>
              <w:top w:val="single" w:sz="4" w:space="0" w:color="auto"/>
              <w:left w:val="nil"/>
              <w:bottom w:val="nil"/>
              <w:right w:val="nil"/>
            </w:tcBorders>
            <w:shd w:val="clear" w:color="auto" w:fill="auto"/>
            <w:vAlign w:val="center"/>
            <w:hideMark/>
          </w:tcPr>
          <w:p w14:paraId="572916FF" w14:textId="3ECD46D4" w:rsidR="000412CA" w:rsidRPr="00DF1DC1" w:rsidRDefault="000412CA" w:rsidP="00CE1830">
            <w:pPr>
              <w:spacing w:after="0" w:line="240" w:lineRule="auto"/>
              <w:jc w:val="center"/>
              <w:rPr>
                <w:rFonts w:eastAsia="Times New Roman" w:cs="Times New Roman"/>
                <w:b/>
                <w:bCs/>
                <w:color w:val="000000"/>
                <w:sz w:val="18"/>
                <w:szCs w:val="18"/>
              </w:rPr>
            </w:pPr>
            <w:r w:rsidRPr="00DF1DC1">
              <w:rPr>
                <w:rFonts w:eastAsia="Times New Roman" w:cs="Times New Roman"/>
                <w:b/>
                <w:bCs/>
                <w:color w:val="000000"/>
                <w:sz w:val="18"/>
                <w:szCs w:val="18"/>
              </w:rPr>
              <w:t>Two-Stage</w:t>
            </w:r>
          </w:p>
        </w:tc>
        <w:tc>
          <w:tcPr>
            <w:tcW w:w="1031" w:type="dxa"/>
            <w:tcBorders>
              <w:top w:val="single" w:sz="4" w:space="0" w:color="auto"/>
              <w:left w:val="nil"/>
              <w:bottom w:val="nil"/>
              <w:right w:val="nil"/>
            </w:tcBorders>
            <w:shd w:val="clear" w:color="auto" w:fill="auto"/>
            <w:vAlign w:val="center"/>
            <w:hideMark/>
          </w:tcPr>
          <w:p w14:paraId="5E640722" w14:textId="77777777" w:rsidR="000412CA" w:rsidRPr="00DF1DC1" w:rsidRDefault="000412CA" w:rsidP="00CE1830">
            <w:pPr>
              <w:spacing w:after="0" w:line="240" w:lineRule="auto"/>
              <w:jc w:val="center"/>
              <w:rPr>
                <w:rFonts w:eastAsia="Times New Roman" w:cs="Times New Roman"/>
                <w:b/>
                <w:bCs/>
                <w:color w:val="000000"/>
                <w:sz w:val="18"/>
                <w:szCs w:val="18"/>
              </w:rPr>
            </w:pPr>
            <w:r w:rsidRPr="00DF1DC1">
              <w:rPr>
                <w:rFonts w:eastAsia="Times New Roman" w:cs="Times New Roman"/>
                <w:b/>
                <w:bCs/>
                <w:color w:val="000000"/>
                <w:sz w:val="18"/>
                <w:szCs w:val="18"/>
              </w:rPr>
              <w:t>Log-logistic</w:t>
            </w:r>
          </w:p>
        </w:tc>
        <w:tc>
          <w:tcPr>
            <w:tcW w:w="1038" w:type="dxa"/>
            <w:tcBorders>
              <w:top w:val="single" w:sz="4" w:space="0" w:color="auto"/>
              <w:left w:val="nil"/>
              <w:bottom w:val="nil"/>
              <w:right w:val="nil"/>
            </w:tcBorders>
            <w:shd w:val="clear" w:color="auto" w:fill="auto"/>
            <w:vAlign w:val="center"/>
            <w:hideMark/>
          </w:tcPr>
          <w:p w14:paraId="3E727CAB" w14:textId="77777777" w:rsidR="000412CA" w:rsidRPr="00DF1DC1" w:rsidRDefault="000412CA" w:rsidP="00CE1830">
            <w:pPr>
              <w:spacing w:after="0" w:line="240" w:lineRule="auto"/>
              <w:jc w:val="center"/>
              <w:rPr>
                <w:rFonts w:eastAsia="Times New Roman" w:cs="Times New Roman"/>
                <w:b/>
                <w:bCs/>
                <w:color w:val="000000"/>
                <w:sz w:val="18"/>
                <w:szCs w:val="18"/>
              </w:rPr>
            </w:pPr>
            <w:r w:rsidRPr="00DF1DC1">
              <w:rPr>
                <w:rFonts w:eastAsia="Times New Roman" w:cs="Times New Roman"/>
                <w:b/>
                <w:bCs/>
                <w:color w:val="000000"/>
                <w:sz w:val="18"/>
                <w:szCs w:val="18"/>
              </w:rPr>
              <w:t>Weibull</w:t>
            </w:r>
          </w:p>
        </w:tc>
        <w:tc>
          <w:tcPr>
            <w:tcW w:w="1142" w:type="dxa"/>
            <w:tcBorders>
              <w:top w:val="single" w:sz="4" w:space="0" w:color="auto"/>
              <w:left w:val="nil"/>
              <w:bottom w:val="nil"/>
              <w:right w:val="nil"/>
            </w:tcBorders>
            <w:shd w:val="clear" w:color="auto" w:fill="auto"/>
            <w:vAlign w:val="center"/>
            <w:hideMark/>
          </w:tcPr>
          <w:p w14:paraId="49257361" w14:textId="77777777" w:rsidR="000412CA" w:rsidRPr="00DF1DC1" w:rsidRDefault="000412CA" w:rsidP="00CE1830">
            <w:pPr>
              <w:spacing w:after="0" w:line="240" w:lineRule="auto"/>
              <w:jc w:val="center"/>
              <w:rPr>
                <w:rFonts w:eastAsia="Times New Roman" w:cs="Times New Roman"/>
                <w:b/>
                <w:bCs/>
                <w:color w:val="000000"/>
                <w:sz w:val="18"/>
                <w:szCs w:val="18"/>
              </w:rPr>
            </w:pPr>
            <w:r w:rsidRPr="00DF1DC1">
              <w:rPr>
                <w:rFonts w:eastAsia="Times New Roman" w:cs="Times New Roman"/>
                <w:b/>
                <w:bCs/>
                <w:color w:val="000000"/>
                <w:sz w:val="18"/>
                <w:szCs w:val="18"/>
              </w:rPr>
              <w:t>Log-probabilistic</w:t>
            </w:r>
          </w:p>
        </w:tc>
        <w:tc>
          <w:tcPr>
            <w:tcW w:w="1038" w:type="dxa"/>
            <w:tcBorders>
              <w:top w:val="single" w:sz="4" w:space="0" w:color="auto"/>
              <w:left w:val="nil"/>
              <w:bottom w:val="nil"/>
              <w:right w:val="nil"/>
            </w:tcBorders>
            <w:shd w:val="clear" w:color="auto" w:fill="auto"/>
            <w:vAlign w:val="center"/>
            <w:hideMark/>
          </w:tcPr>
          <w:p w14:paraId="3CC8201D" w14:textId="77777777" w:rsidR="000412CA" w:rsidRPr="00DF1DC1" w:rsidRDefault="000412CA" w:rsidP="00CE1830">
            <w:pPr>
              <w:spacing w:after="0" w:line="240" w:lineRule="auto"/>
              <w:jc w:val="center"/>
              <w:rPr>
                <w:rFonts w:eastAsia="Times New Roman" w:cs="Times New Roman"/>
                <w:b/>
                <w:bCs/>
                <w:color w:val="000000"/>
                <w:sz w:val="18"/>
                <w:szCs w:val="18"/>
              </w:rPr>
            </w:pPr>
            <w:r w:rsidRPr="00DF1DC1">
              <w:rPr>
                <w:rFonts w:eastAsia="Times New Roman" w:cs="Times New Roman"/>
                <w:b/>
                <w:bCs/>
                <w:color w:val="000000"/>
                <w:sz w:val="18"/>
                <w:szCs w:val="18"/>
              </w:rPr>
              <w:t>Gamma</w:t>
            </w:r>
          </w:p>
        </w:tc>
        <w:tc>
          <w:tcPr>
            <w:tcW w:w="1018" w:type="dxa"/>
            <w:tcBorders>
              <w:top w:val="single" w:sz="4" w:space="0" w:color="auto"/>
              <w:left w:val="nil"/>
              <w:bottom w:val="nil"/>
              <w:right w:val="nil"/>
            </w:tcBorders>
            <w:shd w:val="clear" w:color="auto" w:fill="auto"/>
            <w:vAlign w:val="center"/>
            <w:hideMark/>
          </w:tcPr>
          <w:p w14:paraId="6484C423" w14:textId="77777777" w:rsidR="000412CA" w:rsidRPr="00DF1DC1" w:rsidRDefault="000412CA" w:rsidP="00CE1830">
            <w:pPr>
              <w:spacing w:after="0" w:line="240" w:lineRule="auto"/>
              <w:jc w:val="center"/>
              <w:rPr>
                <w:rFonts w:eastAsia="Times New Roman" w:cs="Times New Roman"/>
                <w:b/>
                <w:bCs/>
                <w:color w:val="000000"/>
                <w:sz w:val="18"/>
                <w:szCs w:val="18"/>
              </w:rPr>
            </w:pPr>
            <w:r w:rsidRPr="00DF1DC1">
              <w:rPr>
                <w:rFonts w:eastAsia="Times New Roman" w:cs="Times New Roman"/>
                <w:b/>
                <w:bCs/>
                <w:color w:val="000000"/>
                <w:sz w:val="18"/>
                <w:szCs w:val="18"/>
              </w:rPr>
              <w:t>EXP4</w:t>
            </w:r>
          </w:p>
        </w:tc>
        <w:tc>
          <w:tcPr>
            <w:tcW w:w="1018" w:type="dxa"/>
            <w:tcBorders>
              <w:top w:val="single" w:sz="4" w:space="0" w:color="auto"/>
              <w:left w:val="nil"/>
              <w:bottom w:val="nil"/>
              <w:right w:val="nil"/>
            </w:tcBorders>
            <w:shd w:val="clear" w:color="auto" w:fill="auto"/>
            <w:vAlign w:val="center"/>
            <w:hideMark/>
          </w:tcPr>
          <w:p w14:paraId="5465571E" w14:textId="77777777" w:rsidR="000412CA" w:rsidRPr="00DF1DC1" w:rsidRDefault="000412CA" w:rsidP="00CE1830">
            <w:pPr>
              <w:spacing w:after="0" w:line="240" w:lineRule="auto"/>
              <w:jc w:val="center"/>
              <w:rPr>
                <w:rFonts w:eastAsia="Times New Roman" w:cs="Times New Roman"/>
                <w:b/>
                <w:bCs/>
                <w:color w:val="000000"/>
                <w:sz w:val="18"/>
                <w:szCs w:val="18"/>
              </w:rPr>
            </w:pPr>
            <w:r w:rsidRPr="00DF1DC1">
              <w:rPr>
                <w:rFonts w:eastAsia="Times New Roman" w:cs="Times New Roman"/>
                <w:b/>
                <w:bCs/>
                <w:color w:val="000000"/>
                <w:sz w:val="18"/>
                <w:szCs w:val="18"/>
              </w:rPr>
              <w:t>Hill5</w:t>
            </w:r>
          </w:p>
        </w:tc>
        <w:tc>
          <w:tcPr>
            <w:tcW w:w="1068" w:type="dxa"/>
            <w:tcBorders>
              <w:top w:val="single" w:sz="4" w:space="0" w:color="auto"/>
              <w:left w:val="nil"/>
              <w:bottom w:val="nil"/>
              <w:right w:val="nil"/>
            </w:tcBorders>
            <w:shd w:val="clear" w:color="auto" w:fill="auto"/>
            <w:vAlign w:val="center"/>
            <w:hideMark/>
          </w:tcPr>
          <w:p w14:paraId="4ECC0306" w14:textId="77777777" w:rsidR="000412CA" w:rsidRPr="00DF1DC1" w:rsidRDefault="000412CA" w:rsidP="00CE1830">
            <w:pPr>
              <w:spacing w:after="0" w:line="240" w:lineRule="auto"/>
              <w:jc w:val="center"/>
              <w:rPr>
                <w:rFonts w:eastAsia="Times New Roman" w:cs="Times New Roman"/>
                <w:b/>
                <w:bCs/>
                <w:color w:val="000000"/>
                <w:sz w:val="18"/>
                <w:szCs w:val="18"/>
              </w:rPr>
            </w:pPr>
            <w:r w:rsidRPr="00DF1DC1">
              <w:rPr>
                <w:rFonts w:eastAsia="Times New Roman" w:cs="Times New Roman"/>
                <w:b/>
                <w:bCs/>
                <w:color w:val="000000"/>
                <w:sz w:val="18"/>
                <w:szCs w:val="18"/>
              </w:rPr>
              <w:t>Integration of All Models</w:t>
            </w:r>
          </w:p>
        </w:tc>
      </w:tr>
      <w:tr w:rsidR="000412CA" w:rsidRPr="00DF1DC1" w14:paraId="5A15E7CF" w14:textId="77777777" w:rsidTr="00325DD4">
        <w:trPr>
          <w:trHeight w:val="20"/>
        </w:trPr>
        <w:tc>
          <w:tcPr>
            <w:tcW w:w="987" w:type="dxa"/>
            <w:tcBorders>
              <w:top w:val="nil"/>
              <w:left w:val="nil"/>
              <w:bottom w:val="nil"/>
              <w:right w:val="nil"/>
            </w:tcBorders>
            <w:vAlign w:val="center"/>
          </w:tcPr>
          <w:p w14:paraId="6F3CDF72" w14:textId="7881680F" w:rsidR="000412CA" w:rsidRPr="00DF1DC1" w:rsidRDefault="000412CA" w:rsidP="00CE1830">
            <w:pPr>
              <w:spacing w:after="0" w:line="240" w:lineRule="auto"/>
              <w:jc w:val="center"/>
              <w:rPr>
                <w:color w:val="000000"/>
                <w:sz w:val="18"/>
                <w:szCs w:val="18"/>
              </w:rPr>
            </w:pPr>
            <w:r w:rsidRPr="00DF1DC1">
              <w:rPr>
                <w:rFonts w:ascii="Calibri" w:hAnsi="Calibri"/>
                <w:bCs/>
                <w:color w:val="000000"/>
                <w:sz w:val="18"/>
                <w:szCs w:val="18"/>
              </w:rPr>
              <w:t>Median</w:t>
            </w:r>
          </w:p>
        </w:tc>
        <w:tc>
          <w:tcPr>
            <w:tcW w:w="1020" w:type="dxa"/>
            <w:tcBorders>
              <w:top w:val="nil"/>
              <w:left w:val="nil"/>
              <w:bottom w:val="nil"/>
              <w:right w:val="nil"/>
            </w:tcBorders>
            <w:shd w:val="clear" w:color="auto" w:fill="auto"/>
            <w:vAlign w:val="center"/>
            <w:hideMark/>
          </w:tcPr>
          <w:p w14:paraId="3208D6F7" w14:textId="3023FA0F" w:rsidR="000412CA" w:rsidRPr="00DF1DC1" w:rsidRDefault="000412CA" w:rsidP="00CE1830">
            <w:pPr>
              <w:spacing w:after="0" w:line="240" w:lineRule="auto"/>
              <w:jc w:val="center"/>
              <w:rPr>
                <w:rFonts w:eastAsia="Times New Roman" w:cs="Times New Roman"/>
                <w:color w:val="000000"/>
                <w:sz w:val="18"/>
                <w:szCs w:val="18"/>
              </w:rPr>
            </w:pPr>
            <w:r w:rsidRPr="00DF1DC1">
              <w:rPr>
                <w:color w:val="000000"/>
                <w:sz w:val="18"/>
                <w:szCs w:val="18"/>
              </w:rPr>
              <w:t>12.76</w:t>
            </w:r>
          </w:p>
        </w:tc>
        <w:tc>
          <w:tcPr>
            <w:tcW w:w="1031" w:type="dxa"/>
            <w:tcBorders>
              <w:top w:val="nil"/>
              <w:left w:val="nil"/>
              <w:bottom w:val="nil"/>
              <w:right w:val="nil"/>
            </w:tcBorders>
            <w:shd w:val="clear" w:color="auto" w:fill="auto"/>
            <w:vAlign w:val="center"/>
            <w:hideMark/>
          </w:tcPr>
          <w:p w14:paraId="182B8FA9" w14:textId="77777777" w:rsidR="000412CA" w:rsidRPr="00DF1DC1" w:rsidRDefault="000412CA" w:rsidP="00CE1830">
            <w:pPr>
              <w:spacing w:after="0" w:line="240" w:lineRule="auto"/>
              <w:jc w:val="center"/>
              <w:rPr>
                <w:rFonts w:eastAsia="Times New Roman" w:cs="Times New Roman"/>
                <w:color w:val="000000"/>
                <w:sz w:val="18"/>
                <w:szCs w:val="18"/>
              </w:rPr>
            </w:pPr>
            <w:r w:rsidRPr="00DF1DC1">
              <w:rPr>
                <w:color w:val="000000"/>
                <w:sz w:val="18"/>
                <w:szCs w:val="18"/>
              </w:rPr>
              <w:t>12.54</w:t>
            </w:r>
          </w:p>
        </w:tc>
        <w:tc>
          <w:tcPr>
            <w:tcW w:w="1038" w:type="dxa"/>
            <w:tcBorders>
              <w:top w:val="nil"/>
              <w:left w:val="nil"/>
              <w:bottom w:val="nil"/>
              <w:right w:val="nil"/>
            </w:tcBorders>
            <w:shd w:val="clear" w:color="auto" w:fill="auto"/>
            <w:vAlign w:val="center"/>
            <w:hideMark/>
          </w:tcPr>
          <w:p w14:paraId="5A32F646" w14:textId="77777777" w:rsidR="000412CA" w:rsidRPr="00DF1DC1" w:rsidRDefault="000412CA" w:rsidP="00CE1830">
            <w:pPr>
              <w:spacing w:after="0" w:line="240" w:lineRule="auto"/>
              <w:jc w:val="center"/>
              <w:rPr>
                <w:rFonts w:eastAsia="Times New Roman" w:cs="Times New Roman"/>
                <w:color w:val="000000"/>
                <w:sz w:val="18"/>
                <w:szCs w:val="18"/>
              </w:rPr>
            </w:pPr>
            <w:r w:rsidRPr="00DF1DC1">
              <w:rPr>
                <w:color w:val="000000"/>
                <w:sz w:val="18"/>
                <w:szCs w:val="18"/>
              </w:rPr>
              <w:t>13.04</w:t>
            </w:r>
          </w:p>
        </w:tc>
        <w:tc>
          <w:tcPr>
            <w:tcW w:w="1142" w:type="dxa"/>
            <w:tcBorders>
              <w:top w:val="nil"/>
              <w:left w:val="nil"/>
              <w:bottom w:val="nil"/>
              <w:right w:val="nil"/>
            </w:tcBorders>
            <w:shd w:val="clear" w:color="auto" w:fill="auto"/>
            <w:vAlign w:val="center"/>
            <w:hideMark/>
          </w:tcPr>
          <w:p w14:paraId="701EB7E3" w14:textId="77777777" w:rsidR="000412CA" w:rsidRPr="00DF1DC1" w:rsidRDefault="000412CA" w:rsidP="00CE1830">
            <w:pPr>
              <w:spacing w:after="0" w:line="240" w:lineRule="auto"/>
              <w:jc w:val="center"/>
              <w:rPr>
                <w:rFonts w:eastAsia="Times New Roman" w:cs="Times New Roman"/>
                <w:color w:val="000000"/>
                <w:sz w:val="18"/>
                <w:szCs w:val="18"/>
              </w:rPr>
            </w:pPr>
            <w:r w:rsidRPr="00DF1DC1">
              <w:rPr>
                <w:color w:val="000000"/>
                <w:sz w:val="18"/>
                <w:szCs w:val="18"/>
              </w:rPr>
              <w:t>12.39</w:t>
            </w:r>
          </w:p>
        </w:tc>
        <w:tc>
          <w:tcPr>
            <w:tcW w:w="1038" w:type="dxa"/>
            <w:tcBorders>
              <w:top w:val="nil"/>
              <w:left w:val="nil"/>
              <w:bottom w:val="nil"/>
              <w:right w:val="nil"/>
            </w:tcBorders>
            <w:shd w:val="clear" w:color="auto" w:fill="auto"/>
            <w:vAlign w:val="center"/>
            <w:hideMark/>
          </w:tcPr>
          <w:p w14:paraId="65818536" w14:textId="77777777" w:rsidR="000412CA" w:rsidRPr="00DF1DC1" w:rsidRDefault="000412CA" w:rsidP="00CE1830">
            <w:pPr>
              <w:spacing w:after="0" w:line="240" w:lineRule="auto"/>
              <w:jc w:val="center"/>
              <w:rPr>
                <w:rFonts w:eastAsia="Times New Roman" w:cs="Times New Roman"/>
                <w:color w:val="000000"/>
                <w:sz w:val="18"/>
                <w:szCs w:val="18"/>
              </w:rPr>
            </w:pPr>
            <w:r w:rsidRPr="00DF1DC1">
              <w:rPr>
                <w:color w:val="000000"/>
                <w:sz w:val="18"/>
                <w:szCs w:val="18"/>
              </w:rPr>
              <w:t>12.77</w:t>
            </w:r>
          </w:p>
        </w:tc>
        <w:tc>
          <w:tcPr>
            <w:tcW w:w="1018" w:type="dxa"/>
            <w:tcBorders>
              <w:top w:val="nil"/>
              <w:left w:val="nil"/>
              <w:bottom w:val="nil"/>
              <w:right w:val="nil"/>
            </w:tcBorders>
            <w:shd w:val="clear" w:color="auto" w:fill="auto"/>
            <w:vAlign w:val="center"/>
            <w:hideMark/>
          </w:tcPr>
          <w:p w14:paraId="34E04B4C" w14:textId="77777777" w:rsidR="000412CA" w:rsidRPr="00DF1DC1" w:rsidRDefault="000412CA" w:rsidP="00CE1830">
            <w:pPr>
              <w:spacing w:after="0" w:line="240" w:lineRule="auto"/>
              <w:jc w:val="center"/>
              <w:rPr>
                <w:rFonts w:eastAsia="Times New Roman" w:cs="Times New Roman"/>
                <w:color w:val="000000"/>
                <w:sz w:val="18"/>
                <w:szCs w:val="18"/>
              </w:rPr>
            </w:pPr>
            <w:r w:rsidRPr="00DF1DC1">
              <w:rPr>
                <w:color w:val="000000"/>
                <w:sz w:val="18"/>
                <w:szCs w:val="18"/>
              </w:rPr>
              <w:t>11.44</w:t>
            </w:r>
          </w:p>
        </w:tc>
        <w:tc>
          <w:tcPr>
            <w:tcW w:w="1018" w:type="dxa"/>
            <w:tcBorders>
              <w:top w:val="nil"/>
              <w:left w:val="nil"/>
              <w:bottom w:val="nil"/>
              <w:right w:val="nil"/>
            </w:tcBorders>
            <w:shd w:val="clear" w:color="auto" w:fill="auto"/>
            <w:vAlign w:val="center"/>
            <w:hideMark/>
          </w:tcPr>
          <w:p w14:paraId="1BB584EB" w14:textId="77777777" w:rsidR="000412CA" w:rsidRPr="00DF1DC1" w:rsidRDefault="000412CA" w:rsidP="00CE1830">
            <w:pPr>
              <w:spacing w:after="0" w:line="240" w:lineRule="auto"/>
              <w:jc w:val="center"/>
              <w:rPr>
                <w:rFonts w:eastAsia="Times New Roman" w:cs="Times New Roman"/>
                <w:color w:val="000000"/>
                <w:sz w:val="18"/>
                <w:szCs w:val="18"/>
              </w:rPr>
            </w:pPr>
            <w:r w:rsidRPr="00DF1DC1">
              <w:rPr>
                <w:color w:val="000000"/>
                <w:sz w:val="18"/>
                <w:szCs w:val="18"/>
              </w:rPr>
              <w:t>11.61</w:t>
            </w:r>
          </w:p>
        </w:tc>
        <w:tc>
          <w:tcPr>
            <w:tcW w:w="1068" w:type="dxa"/>
            <w:tcBorders>
              <w:top w:val="nil"/>
              <w:left w:val="nil"/>
              <w:bottom w:val="nil"/>
              <w:right w:val="nil"/>
            </w:tcBorders>
            <w:shd w:val="clear" w:color="auto" w:fill="auto"/>
            <w:vAlign w:val="center"/>
            <w:hideMark/>
          </w:tcPr>
          <w:p w14:paraId="1DB8EAD6" w14:textId="77777777" w:rsidR="000412CA" w:rsidRPr="00DF1DC1" w:rsidRDefault="000412CA" w:rsidP="00CE1830">
            <w:pPr>
              <w:spacing w:after="0" w:line="240" w:lineRule="auto"/>
              <w:jc w:val="center"/>
              <w:rPr>
                <w:rFonts w:eastAsia="Times New Roman" w:cs="Times New Roman"/>
                <w:b/>
                <w:bCs/>
                <w:color w:val="000000"/>
                <w:sz w:val="18"/>
                <w:szCs w:val="18"/>
              </w:rPr>
            </w:pPr>
            <w:r w:rsidRPr="00DF1DC1">
              <w:rPr>
                <w:b/>
                <w:bCs/>
                <w:color w:val="000000"/>
                <w:sz w:val="18"/>
                <w:szCs w:val="18"/>
              </w:rPr>
              <w:t>12.32</w:t>
            </w:r>
          </w:p>
        </w:tc>
      </w:tr>
      <w:tr w:rsidR="000412CA" w:rsidRPr="00DF1DC1" w14:paraId="7C3A9E06" w14:textId="77777777" w:rsidTr="00325DD4">
        <w:trPr>
          <w:trHeight w:val="20"/>
        </w:trPr>
        <w:tc>
          <w:tcPr>
            <w:tcW w:w="987" w:type="dxa"/>
            <w:tcBorders>
              <w:top w:val="nil"/>
              <w:left w:val="nil"/>
              <w:bottom w:val="nil"/>
              <w:right w:val="nil"/>
            </w:tcBorders>
            <w:vAlign w:val="center"/>
          </w:tcPr>
          <w:p w14:paraId="151F9141" w14:textId="1781FA9E" w:rsidR="000412CA" w:rsidRPr="00DF1DC1" w:rsidRDefault="000412CA" w:rsidP="00CE1830">
            <w:pPr>
              <w:spacing w:after="0" w:line="240" w:lineRule="auto"/>
              <w:jc w:val="center"/>
              <w:rPr>
                <w:color w:val="000000"/>
                <w:sz w:val="18"/>
                <w:szCs w:val="18"/>
              </w:rPr>
            </w:pPr>
            <w:r w:rsidRPr="00DF1DC1">
              <w:rPr>
                <w:rFonts w:ascii="Calibri" w:hAnsi="Calibri"/>
                <w:bCs/>
                <w:color w:val="000000"/>
                <w:sz w:val="18"/>
                <w:szCs w:val="18"/>
              </w:rPr>
              <w:t>Mean</w:t>
            </w:r>
          </w:p>
        </w:tc>
        <w:tc>
          <w:tcPr>
            <w:tcW w:w="1020" w:type="dxa"/>
            <w:tcBorders>
              <w:top w:val="nil"/>
              <w:left w:val="nil"/>
              <w:bottom w:val="nil"/>
              <w:right w:val="nil"/>
            </w:tcBorders>
            <w:shd w:val="clear" w:color="auto" w:fill="auto"/>
            <w:vAlign w:val="center"/>
            <w:hideMark/>
          </w:tcPr>
          <w:p w14:paraId="156AE8C3" w14:textId="0D551BFE" w:rsidR="000412CA" w:rsidRPr="00DF1DC1" w:rsidRDefault="000412CA" w:rsidP="00CE1830">
            <w:pPr>
              <w:spacing w:after="0" w:line="240" w:lineRule="auto"/>
              <w:jc w:val="center"/>
              <w:rPr>
                <w:rFonts w:eastAsia="Times New Roman" w:cs="Times New Roman"/>
                <w:color w:val="000000"/>
                <w:sz w:val="18"/>
                <w:szCs w:val="18"/>
              </w:rPr>
            </w:pPr>
            <w:r w:rsidRPr="00DF1DC1">
              <w:rPr>
                <w:color w:val="000000"/>
                <w:sz w:val="18"/>
                <w:szCs w:val="18"/>
              </w:rPr>
              <w:t>12.84</w:t>
            </w:r>
          </w:p>
        </w:tc>
        <w:tc>
          <w:tcPr>
            <w:tcW w:w="1031" w:type="dxa"/>
            <w:tcBorders>
              <w:top w:val="nil"/>
              <w:left w:val="nil"/>
              <w:bottom w:val="nil"/>
              <w:right w:val="nil"/>
            </w:tcBorders>
            <w:shd w:val="clear" w:color="auto" w:fill="auto"/>
            <w:vAlign w:val="center"/>
            <w:hideMark/>
          </w:tcPr>
          <w:p w14:paraId="41703E48" w14:textId="77777777" w:rsidR="000412CA" w:rsidRPr="00DF1DC1" w:rsidRDefault="000412CA" w:rsidP="00CE1830">
            <w:pPr>
              <w:spacing w:after="0" w:line="240" w:lineRule="auto"/>
              <w:jc w:val="center"/>
              <w:rPr>
                <w:rFonts w:eastAsia="Times New Roman" w:cs="Times New Roman"/>
                <w:color w:val="000000"/>
                <w:sz w:val="18"/>
                <w:szCs w:val="18"/>
              </w:rPr>
            </w:pPr>
            <w:r w:rsidRPr="00DF1DC1">
              <w:rPr>
                <w:color w:val="000000"/>
                <w:sz w:val="18"/>
                <w:szCs w:val="18"/>
              </w:rPr>
              <w:t>12.62</w:t>
            </w:r>
          </w:p>
        </w:tc>
        <w:tc>
          <w:tcPr>
            <w:tcW w:w="1038" w:type="dxa"/>
            <w:tcBorders>
              <w:top w:val="nil"/>
              <w:left w:val="nil"/>
              <w:bottom w:val="nil"/>
              <w:right w:val="nil"/>
            </w:tcBorders>
            <w:shd w:val="clear" w:color="auto" w:fill="auto"/>
            <w:vAlign w:val="center"/>
            <w:hideMark/>
          </w:tcPr>
          <w:p w14:paraId="0A1227E7" w14:textId="77777777" w:rsidR="000412CA" w:rsidRPr="00DF1DC1" w:rsidRDefault="000412CA" w:rsidP="00CE1830">
            <w:pPr>
              <w:spacing w:after="0" w:line="240" w:lineRule="auto"/>
              <w:jc w:val="center"/>
              <w:rPr>
                <w:rFonts w:eastAsia="Times New Roman" w:cs="Times New Roman"/>
                <w:color w:val="000000"/>
                <w:sz w:val="18"/>
                <w:szCs w:val="18"/>
              </w:rPr>
            </w:pPr>
            <w:r w:rsidRPr="00DF1DC1">
              <w:rPr>
                <w:color w:val="000000"/>
                <w:sz w:val="18"/>
                <w:szCs w:val="18"/>
              </w:rPr>
              <w:t>13.15</w:t>
            </w:r>
          </w:p>
        </w:tc>
        <w:tc>
          <w:tcPr>
            <w:tcW w:w="1142" w:type="dxa"/>
            <w:tcBorders>
              <w:top w:val="nil"/>
              <w:left w:val="nil"/>
              <w:bottom w:val="nil"/>
              <w:right w:val="nil"/>
            </w:tcBorders>
            <w:shd w:val="clear" w:color="auto" w:fill="auto"/>
            <w:vAlign w:val="center"/>
            <w:hideMark/>
          </w:tcPr>
          <w:p w14:paraId="759170ED" w14:textId="77777777" w:rsidR="000412CA" w:rsidRPr="00DF1DC1" w:rsidRDefault="000412CA" w:rsidP="00CE1830">
            <w:pPr>
              <w:spacing w:after="0" w:line="240" w:lineRule="auto"/>
              <w:jc w:val="center"/>
              <w:rPr>
                <w:rFonts w:eastAsia="Times New Roman" w:cs="Times New Roman"/>
                <w:color w:val="000000"/>
                <w:sz w:val="18"/>
                <w:szCs w:val="18"/>
              </w:rPr>
            </w:pPr>
            <w:r w:rsidRPr="00DF1DC1">
              <w:rPr>
                <w:color w:val="000000"/>
                <w:sz w:val="18"/>
                <w:szCs w:val="18"/>
              </w:rPr>
              <w:t>12.47</w:t>
            </w:r>
          </w:p>
        </w:tc>
        <w:tc>
          <w:tcPr>
            <w:tcW w:w="1038" w:type="dxa"/>
            <w:tcBorders>
              <w:top w:val="nil"/>
              <w:left w:val="nil"/>
              <w:bottom w:val="nil"/>
              <w:right w:val="nil"/>
            </w:tcBorders>
            <w:shd w:val="clear" w:color="auto" w:fill="auto"/>
            <w:vAlign w:val="center"/>
            <w:hideMark/>
          </w:tcPr>
          <w:p w14:paraId="67A63426" w14:textId="77777777" w:rsidR="000412CA" w:rsidRPr="00DF1DC1" w:rsidRDefault="000412CA" w:rsidP="00CE1830">
            <w:pPr>
              <w:spacing w:after="0" w:line="240" w:lineRule="auto"/>
              <w:jc w:val="center"/>
              <w:rPr>
                <w:rFonts w:eastAsia="Times New Roman" w:cs="Times New Roman"/>
                <w:color w:val="000000"/>
                <w:sz w:val="18"/>
                <w:szCs w:val="18"/>
              </w:rPr>
            </w:pPr>
            <w:r w:rsidRPr="00DF1DC1">
              <w:rPr>
                <w:color w:val="000000"/>
                <w:sz w:val="18"/>
                <w:szCs w:val="18"/>
              </w:rPr>
              <w:t>12.87</w:t>
            </w:r>
          </w:p>
        </w:tc>
        <w:tc>
          <w:tcPr>
            <w:tcW w:w="1018" w:type="dxa"/>
            <w:tcBorders>
              <w:top w:val="nil"/>
              <w:left w:val="nil"/>
              <w:bottom w:val="nil"/>
              <w:right w:val="nil"/>
            </w:tcBorders>
            <w:shd w:val="clear" w:color="auto" w:fill="auto"/>
            <w:vAlign w:val="center"/>
            <w:hideMark/>
          </w:tcPr>
          <w:p w14:paraId="6E2B7FFA" w14:textId="77777777" w:rsidR="000412CA" w:rsidRPr="00DF1DC1" w:rsidRDefault="000412CA" w:rsidP="00CE1830">
            <w:pPr>
              <w:spacing w:after="0" w:line="240" w:lineRule="auto"/>
              <w:jc w:val="center"/>
              <w:rPr>
                <w:rFonts w:eastAsia="Times New Roman" w:cs="Times New Roman"/>
                <w:color w:val="000000"/>
                <w:sz w:val="18"/>
                <w:szCs w:val="18"/>
              </w:rPr>
            </w:pPr>
            <w:r w:rsidRPr="00DF1DC1">
              <w:rPr>
                <w:color w:val="000000"/>
                <w:sz w:val="18"/>
                <w:szCs w:val="18"/>
              </w:rPr>
              <w:t>11.48</w:t>
            </w:r>
          </w:p>
        </w:tc>
        <w:tc>
          <w:tcPr>
            <w:tcW w:w="1018" w:type="dxa"/>
            <w:tcBorders>
              <w:top w:val="nil"/>
              <w:left w:val="nil"/>
              <w:bottom w:val="nil"/>
              <w:right w:val="nil"/>
            </w:tcBorders>
            <w:shd w:val="clear" w:color="auto" w:fill="auto"/>
            <w:vAlign w:val="center"/>
            <w:hideMark/>
          </w:tcPr>
          <w:p w14:paraId="15D9826C" w14:textId="77777777" w:rsidR="000412CA" w:rsidRPr="00DF1DC1" w:rsidRDefault="000412CA" w:rsidP="00CE1830">
            <w:pPr>
              <w:spacing w:after="0" w:line="240" w:lineRule="auto"/>
              <w:jc w:val="center"/>
              <w:rPr>
                <w:rFonts w:eastAsia="Times New Roman" w:cs="Times New Roman"/>
                <w:color w:val="000000"/>
                <w:sz w:val="18"/>
                <w:szCs w:val="18"/>
              </w:rPr>
            </w:pPr>
            <w:r w:rsidRPr="00DF1DC1">
              <w:rPr>
                <w:color w:val="000000"/>
                <w:sz w:val="18"/>
                <w:szCs w:val="18"/>
              </w:rPr>
              <w:t>11.66</w:t>
            </w:r>
          </w:p>
        </w:tc>
        <w:tc>
          <w:tcPr>
            <w:tcW w:w="1068" w:type="dxa"/>
            <w:tcBorders>
              <w:top w:val="nil"/>
              <w:left w:val="nil"/>
              <w:bottom w:val="nil"/>
              <w:right w:val="nil"/>
            </w:tcBorders>
            <w:shd w:val="clear" w:color="auto" w:fill="auto"/>
            <w:vAlign w:val="center"/>
            <w:hideMark/>
          </w:tcPr>
          <w:p w14:paraId="546D3297" w14:textId="77777777" w:rsidR="000412CA" w:rsidRPr="00DF1DC1" w:rsidRDefault="000412CA" w:rsidP="00CE1830">
            <w:pPr>
              <w:spacing w:after="0" w:line="240" w:lineRule="auto"/>
              <w:jc w:val="center"/>
              <w:rPr>
                <w:rFonts w:eastAsia="Times New Roman" w:cs="Times New Roman"/>
                <w:b/>
                <w:bCs/>
                <w:color w:val="000000"/>
                <w:sz w:val="18"/>
                <w:szCs w:val="18"/>
              </w:rPr>
            </w:pPr>
            <w:r w:rsidRPr="00DF1DC1">
              <w:rPr>
                <w:b/>
                <w:bCs/>
                <w:color w:val="000000"/>
                <w:sz w:val="18"/>
                <w:szCs w:val="18"/>
              </w:rPr>
              <w:t>12.44</w:t>
            </w:r>
          </w:p>
        </w:tc>
      </w:tr>
      <w:tr w:rsidR="000412CA" w:rsidRPr="00DF1DC1" w14:paraId="326AC65B" w14:textId="77777777" w:rsidTr="00325DD4">
        <w:trPr>
          <w:trHeight w:val="20"/>
        </w:trPr>
        <w:tc>
          <w:tcPr>
            <w:tcW w:w="987" w:type="dxa"/>
            <w:tcBorders>
              <w:top w:val="nil"/>
              <w:left w:val="nil"/>
              <w:bottom w:val="nil"/>
              <w:right w:val="nil"/>
            </w:tcBorders>
            <w:vAlign w:val="center"/>
          </w:tcPr>
          <w:p w14:paraId="5AB63FCF" w14:textId="707839EA" w:rsidR="000412CA" w:rsidRPr="00DF1DC1" w:rsidRDefault="000412CA" w:rsidP="00CE1830">
            <w:pPr>
              <w:spacing w:after="0" w:line="240" w:lineRule="auto"/>
              <w:jc w:val="center"/>
              <w:rPr>
                <w:color w:val="000000"/>
                <w:sz w:val="18"/>
                <w:szCs w:val="18"/>
              </w:rPr>
            </w:pPr>
            <w:r w:rsidRPr="00DF1DC1">
              <w:rPr>
                <w:rFonts w:ascii="Calibri" w:hAnsi="Calibri"/>
                <w:bCs/>
                <w:color w:val="000000"/>
                <w:sz w:val="18"/>
                <w:szCs w:val="18"/>
              </w:rPr>
              <w:t>Standard Deviation</w:t>
            </w:r>
          </w:p>
        </w:tc>
        <w:tc>
          <w:tcPr>
            <w:tcW w:w="1020" w:type="dxa"/>
            <w:tcBorders>
              <w:top w:val="nil"/>
              <w:left w:val="nil"/>
              <w:bottom w:val="nil"/>
              <w:right w:val="nil"/>
            </w:tcBorders>
            <w:shd w:val="clear" w:color="auto" w:fill="auto"/>
            <w:vAlign w:val="center"/>
            <w:hideMark/>
          </w:tcPr>
          <w:p w14:paraId="6FCD3DD8" w14:textId="77142401" w:rsidR="000412CA" w:rsidRPr="00DF1DC1" w:rsidRDefault="000412CA" w:rsidP="00CE1830">
            <w:pPr>
              <w:spacing w:after="0" w:line="240" w:lineRule="auto"/>
              <w:jc w:val="center"/>
              <w:rPr>
                <w:rFonts w:eastAsia="Times New Roman" w:cs="Times New Roman"/>
                <w:color w:val="000000"/>
                <w:sz w:val="18"/>
                <w:szCs w:val="18"/>
              </w:rPr>
            </w:pPr>
            <w:r w:rsidRPr="00DF1DC1">
              <w:rPr>
                <w:color w:val="000000"/>
                <w:sz w:val="18"/>
                <w:szCs w:val="18"/>
              </w:rPr>
              <w:t>1.15</w:t>
            </w:r>
          </w:p>
        </w:tc>
        <w:tc>
          <w:tcPr>
            <w:tcW w:w="1031" w:type="dxa"/>
            <w:tcBorders>
              <w:top w:val="nil"/>
              <w:left w:val="nil"/>
              <w:bottom w:val="nil"/>
              <w:right w:val="nil"/>
            </w:tcBorders>
            <w:shd w:val="clear" w:color="auto" w:fill="auto"/>
            <w:vAlign w:val="center"/>
            <w:hideMark/>
          </w:tcPr>
          <w:p w14:paraId="2FCA7670" w14:textId="77777777" w:rsidR="000412CA" w:rsidRPr="00DF1DC1" w:rsidRDefault="000412CA" w:rsidP="00CE1830">
            <w:pPr>
              <w:spacing w:after="0" w:line="240" w:lineRule="auto"/>
              <w:jc w:val="center"/>
              <w:rPr>
                <w:rFonts w:eastAsia="Times New Roman" w:cs="Times New Roman"/>
                <w:color w:val="000000"/>
                <w:sz w:val="18"/>
                <w:szCs w:val="18"/>
              </w:rPr>
            </w:pPr>
            <w:r w:rsidRPr="00DF1DC1">
              <w:rPr>
                <w:color w:val="000000"/>
                <w:sz w:val="18"/>
                <w:szCs w:val="18"/>
              </w:rPr>
              <w:t>1.05</w:t>
            </w:r>
          </w:p>
        </w:tc>
        <w:tc>
          <w:tcPr>
            <w:tcW w:w="1038" w:type="dxa"/>
            <w:tcBorders>
              <w:top w:val="nil"/>
              <w:left w:val="nil"/>
              <w:bottom w:val="nil"/>
              <w:right w:val="nil"/>
            </w:tcBorders>
            <w:shd w:val="clear" w:color="auto" w:fill="auto"/>
            <w:vAlign w:val="center"/>
            <w:hideMark/>
          </w:tcPr>
          <w:p w14:paraId="052E80FB" w14:textId="77777777" w:rsidR="000412CA" w:rsidRPr="00DF1DC1" w:rsidRDefault="000412CA" w:rsidP="00CE1830">
            <w:pPr>
              <w:spacing w:after="0" w:line="240" w:lineRule="auto"/>
              <w:jc w:val="center"/>
              <w:rPr>
                <w:rFonts w:eastAsia="Times New Roman" w:cs="Times New Roman"/>
                <w:color w:val="000000"/>
                <w:sz w:val="18"/>
                <w:szCs w:val="18"/>
              </w:rPr>
            </w:pPr>
            <w:r w:rsidRPr="00DF1DC1">
              <w:rPr>
                <w:color w:val="000000"/>
                <w:sz w:val="18"/>
                <w:szCs w:val="18"/>
              </w:rPr>
              <w:t>1.24</w:t>
            </w:r>
          </w:p>
        </w:tc>
        <w:tc>
          <w:tcPr>
            <w:tcW w:w="1142" w:type="dxa"/>
            <w:tcBorders>
              <w:top w:val="nil"/>
              <w:left w:val="nil"/>
              <w:bottom w:val="nil"/>
              <w:right w:val="nil"/>
            </w:tcBorders>
            <w:shd w:val="clear" w:color="auto" w:fill="auto"/>
            <w:vAlign w:val="center"/>
            <w:hideMark/>
          </w:tcPr>
          <w:p w14:paraId="6416CBF0" w14:textId="77777777" w:rsidR="000412CA" w:rsidRPr="00DF1DC1" w:rsidRDefault="000412CA" w:rsidP="00CE1830">
            <w:pPr>
              <w:spacing w:after="0" w:line="240" w:lineRule="auto"/>
              <w:jc w:val="center"/>
              <w:rPr>
                <w:rFonts w:eastAsia="Times New Roman" w:cs="Times New Roman"/>
                <w:color w:val="000000"/>
                <w:sz w:val="18"/>
                <w:szCs w:val="18"/>
              </w:rPr>
            </w:pPr>
            <w:r w:rsidRPr="00DF1DC1">
              <w:rPr>
                <w:color w:val="000000"/>
                <w:sz w:val="18"/>
                <w:szCs w:val="18"/>
              </w:rPr>
              <w:t>1.06</w:t>
            </w:r>
          </w:p>
        </w:tc>
        <w:tc>
          <w:tcPr>
            <w:tcW w:w="1038" w:type="dxa"/>
            <w:tcBorders>
              <w:top w:val="nil"/>
              <w:left w:val="nil"/>
              <w:bottom w:val="nil"/>
              <w:right w:val="nil"/>
            </w:tcBorders>
            <w:shd w:val="clear" w:color="auto" w:fill="auto"/>
            <w:vAlign w:val="center"/>
            <w:hideMark/>
          </w:tcPr>
          <w:p w14:paraId="599A9D36" w14:textId="77777777" w:rsidR="000412CA" w:rsidRPr="00DF1DC1" w:rsidRDefault="000412CA" w:rsidP="00CE1830">
            <w:pPr>
              <w:spacing w:after="0" w:line="240" w:lineRule="auto"/>
              <w:jc w:val="center"/>
              <w:rPr>
                <w:rFonts w:eastAsia="Times New Roman" w:cs="Times New Roman"/>
                <w:color w:val="000000"/>
                <w:sz w:val="18"/>
                <w:szCs w:val="18"/>
              </w:rPr>
            </w:pPr>
            <w:r w:rsidRPr="00DF1DC1">
              <w:rPr>
                <w:color w:val="000000"/>
                <w:sz w:val="18"/>
                <w:szCs w:val="18"/>
              </w:rPr>
              <w:t>1.11</w:t>
            </w:r>
          </w:p>
        </w:tc>
        <w:tc>
          <w:tcPr>
            <w:tcW w:w="1018" w:type="dxa"/>
            <w:tcBorders>
              <w:top w:val="nil"/>
              <w:left w:val="nil"/>
              <w:bottom w:val="nil"/>
              <w:right w:val="nil"/>
            </w:tcBorders>
            <w:shd w:val="clear" w:color="auto" w:fill="auto"/>
            <w:vAlign w:val="center"/>
            <w:hideMark/>
          </w:tcPr>
          <w:p w14:paraId="1B8E1775" w14:textId="77777777" w:rsidR="000412CA" w:rsidRPr="00DF1DC1" w:rsidRDefault="000412CA" w:rsidP="00CE1830">
            <w:pPr>
              <w:spacing w:after="0" w:line="240" w:lineRule="auto"/>
              <w:jc w:val="center"/>
              <w:rPr>
                <w:rFonts w:eastAsia="Times New Roman" w:cs="Times New Roman"/>
                <w:color w:val="000000"/>
                <w:sz w:val="18"/>
                <w:szCs w:val="18"/>
              </w:rPr>
            </w:pPr>
            <w:r w:rsidRPr="00DF1DC1">
              <w:rPr>
                <w:color w:val="000000"/>
                <w:sz w:val="18"/>
                <w:szCs w:val="18"/>
              </w:rPr>
              <w:t>0.64</w:t>
            </w:r>
          </w:p>
        </w:tc>
        <w:tc>
          <w:tcPr>
            <w:tcW w:w="1018" w:type="dxa"/>
            <w:tcBorders>
              <w:top w:val="nil"/>
              <w:left w:val="nil"/>
              <w:bottom w:val="nil"/>
              <w:right w:val="nil"/>
            </w:tcBorders>
            <w:shd w:val="clear" w:color="auto" w:fill="auto"/>
            <w:vAlign w:val="center"/>
            <w:hideMark/>
          </w:tcPr>
          <w:p w14:paraId="35269A21" w14:textId="77777777" w:rsidR="000412CA" w:rsidRPr="00DF1DC1" w:rsidRDefault="000412CA" w:rsidP="00CE1830">
            <w:pPr>
              <w:spacing w:after="0" w:line="240" w:lineRule="auto"/>
              <w:jc w:val="center"/>
              <w:rPr>
                <w:rFonts w:eastAsia="Times New Roman" w:cs="Times New Roman"/>
                <w:color w:val="000000"/>
                <w:sz w:val="18"/>
                <w:szCs w:val="18"/>
              </w:rPr>
            </w:pPr>
            <w:r w:rsidRPr="00DF1DC1">
              <w:rPr>
                <w:color w:val="000000"/>
                <w:sz w:val="18"/>
                <w:szCs w:val="18"/>
              </w:rPr>
              <w:t>0.99</w:t>
            </w:r>
          </w:p>
        </w:tc>
        <w:tc>
          <w:tcPr>
            <w:tcW w:w="1068" w:type="dxa"/>
            <w:tcBorders>
              <w:top w:val="nil"/>
              <w:left w:val="nil"/>
              <w:bottom w:val="nil"/>
              <w:right w:val="nil"/>
            </w:tcBorders>
            <w:shd w:val="clear" w:color="auto" w:fill="auto"/>
            <w:vAlign w:val="center"/>
            <w:hideMark/>
          </w:tcPr>
          <w:p w14:paraId="24F3A76D" w14:textId="77777777" w:rsidR="000412CA" w:rsidRPr="00DF1DC1" w:rsidRDefault="000412CA" w:rsidP="00CE1830">
            <w:pPr>
              <w:spacing w:after="0" w:line="240" w:lineRule="auto"/>
              <w:jc w:val="center"/>
              <w:rPr>
                <w:rFonts w:eastAsia="Times New Roman" w:cs="Times New Roman"/>
                <w:b/>
                <w:bCs/>
                <w:color w:val="000000"/>
                <w:sz w:val="18"/>
                <w:szCs w:val="18"/>
              </w:rPr>
            </w:pPr>
            <w:r w:rsidRPr="00DF1DC1">
              <w:rPr>
                <w:b/>
                <w:bCs/>
                <w:color w:val="000000"/>
                <w:sz w:val="18"/>
                <w:szCs w:val="18"/>
              </w:rPr>
              <w:t>1.20</w:t>
            </w:r>
          </w:p>
        </w:tc>
      </w:tr>
      <w:tr w:rsidR="000412CA" w:rsidRPr="00DF1DC1" w14:paraId="5AB36DF4" w14:textId="77777777" w:rsidTr="00325DD4">
        <w:trPr>
          <w:trHeight w:val="20"/>
        </w:trPr>
        <w:tc>
          <w:tcPr>
            <w:tcW w:w="987" w:type="dxa"/>
            <w:tcBorders>
              <w:top w:val="nil"/>
              <w:left w:val="nil"/>
              <w:bottom w:val="nil"/>
              <w:right w:val="nil"/>
            </w:tcBorders>
            <w:vAlign w:val="center"/>
          </w:tcPr>
          <w:p w14:paraId="469869F0" w14:textId="4F52C0E4" w:rsidR="000412CA" w:rsidRPr="00DF1DC1" w:rsidRDefault="000412CA" w:rsidP="00CE1830">
            <w:pPr>
              <w:spacing w:after="0" w:line="240" w:lineRule="auto"/>
              <w:jc w:val="center"/>
              <w:rPr>
                <w:color w:val="000000"/>
                <w:sz w:val="18"/>
                <w:szCs w:val="18"/>
              </w:rPr>
            </w:pPr>
            <w:r w:rsidRPr="00DF1DC1">
              <w:rPr>
                <w:rFonts w:ascii="Calibri" w:hAnsi="Calibri"/>
                <w:bCs/>
                <w:color w:val="000000"/>
                <w:sz w:val="18"/>
                <w:szCs w:val="18"/>
              </w:rPr>
              <w:t>Minimum</w:t>
            </w:r>
          </w:p>
        </w:tc>
        <w:tc>
          <w:tcPr>
            <w:tcW w:w="1020" w:type="dxa"/>
            <w:tcBorders>
              <w:top w:val="nil"/>
              <w:left w:val="nil"/>
              <w:bottom w:val="nil"/>
              <w:right w:val="nil"/>
            </w:tcBorders>
            <w:shd w:val="clear" w:color="auto" w:fill="auto"/>
            <w:vAlign w:val="center"/>
            <w:hideMark/>
          </w:tcPr>
          <w:p w14:paraId="45486F05" w14:textId="1CBAD55F" w:rsidR="000412CA" w:rsidRPr="00DF1DC1" w:rsidRDefault="000412CA" w:rsidP="00CE1830">
            <w:pPr>
              <w:spacing w:after="0" w:line="240" w:lineRule="auto"/>
              <w:jc w:val="center"/>
              <w:rPr>
                <w:rFonts w:eastAsia="Times New Roman" w:cs="Times New Roman"/>
                <w:color w:val="000000"/>
                <w:sz w:val="18"/>
                <w:szCs w:val="18"/>
              </w:rPr>
            </w:pPr>
            <w:r w:rsidRPr="00DF1DC1">
              <w:rPr>
                <w:color w:val="000000"/>
                <w:sz w:val="18"/>
                <w:szCs w:val="18"/>
              </w:rPr>
              <w:t>9.25</w:t>
            </w:r>
          </w:p>
        </w:tc>
        <w:tc>
          <w:tcPr>
            <w:tcW w:w="1031" w:type="dxa"/>
            <w:tcBorders>
              <w:top w:val="nil"/>
              <w:left w:val="nil"/>
              <w:bottom w:val="nil"/>
              <w:right w:val="nil"/>
            </w:tcBorders>
            <w:shd w:val="clear" w:color="auto" w:fill="auto"/>
            <w:vAlign w:val="center"/>
            <w:hideMark/>
          </w:tcPr>
          <w:p w14:paraId="06D7E41E" w14:textId="77777777" w:rsidR="000412CA" w:rsidRPr="00DF1DC1" w:rsidRDefault="000412CA" w:rsidP="00CE1830">
            <w:pPr>
              <w:spacing w:after="0" w:line="240" w:lineRule="auto"/>
              <w:jc w:val="center"/>
              <w:rPr>
                <w:rFonts w:eastAsia="Times New Roman" w:cs="Times New Roman"/>
                <w:color w:val="000000"/>
                <w:sz w:val="18"/>
                <w:szCs w:val="18"/>
              </w:rPr>
            </w:pPr>
            <w:r w:rsidRPr="00DF1DC1">
              <w:rPr>
                <w:color w:val="000000"/>
                <w:sz w:val="18"/>
                <w:szCs w:val="18"/>
              </w:rPr>
              <w:t>9.58</w:t>
            </w:r>
          </w:p>
        </w:tc>
        <w:tc>
          <w:tcPr>
            <w:tcW w:w="1038" w:type="dxa"/>
            <w:tcBorders>
              <w:top w:val="nil"/>
              <w:left w:val="nil"/>
              <w:bottom w:val="nil"/>
              <w:right w:val="nil"/>
            </w:tcBorders>
            <w:shd w:val="clear" w:color="auto" w:fill="auto"/>
            <w:vAlign w:val="center"/>
            <w:hideMark/>
          </w:tcPr>
          <w:p w14:paraId="23570973" w14:textId="77777777" w:rsidR="000412CA" w:rsidRPr="00DF1DC1" w:rsidRDefault="000412CA" w:rsidP="00CE1830">
            <w:pPr>
              <w:spacing w:after="0" w:line="240" w:lineRule="auto"/>
              <w:jc w:val="center"/>
              <w:rPr>
                <w:rFonts w:eastAsia="Times New Roman" w:cs="Times New Roman"/>
                <w:color w:val="000000"/>
                <w:sz w:val="18"/>
                <w:szCs w:val="18"/>
              </w:rPr>
            </w:pPr>
            <w:r w:rsidRPr="00DF1DC1">
              <w:rPr>
                <w:color w:val="000000"/>
                <w:sz w:val="18"/>
                <w:szCs w:val="18"/>
              </w:rPr>
              <w:t>9.60</w:t>
            </w:r>
          </w:p>
        </w:tc>
        <w:tc>
          <w:tcPr>
            <w:tcW w:w="1142" w:type="dxa"/>
            <w:tcBorders>
              <w:top w:val="nil"/>
              <w:left w:val="nil"/>
              <w:bottom w:val="nil"/>
              <w:right w:val="nil"/>
            </w:tcBorders>
            <w:shd w:val="clear" w:color="auto" w:fill="auto"/>
            <w:vAlign w:val="center"/>
            <w:hideMark/>
          </w:tcPr>
          <w:p w14:paraId="5D123D3E" w14:textId="77777777" w:rsidR="000412CA" w:rsidRPr="00DF1DC1" w:rsidRDefault="000412CA" w:rsidP="00CE1830">
            <w:pPr>
              <w:spacing w:after="0" w:line="240" w:lineRule="auto"/>
              <w:jc w:val="center"/>
              <w:rPr>
                <w:rFonts w:eastAsia="Times New Roman" w:cs="Times New Roman"/>
                <w:color w:val="000000"/>
                <w:sz w:val="18"/>
                <w:szCs w:val="18"/>
              </w:rPr>
            </w:pPr>
            <w:r w:rsidRPr="00DF1DC1">
              <w:rPr>
                <w:color w:val="000000"/>
                <w:sz w:val="18"/>
                <w:szCs w:val="18"/>
              </w:rPr>
              <w:t>9.37</w:t>
            </w:r>
          </w:p>
        </w:tc>
        <w:tc>
          <w:tcPr>
            <w:tcW w:w="1038" w:type="dxa"/>
            <w:tcBorders>
              <w:top w:val="nil"/>
              <w:left w:val="nil"/>
              <w:bottom w:val="nil"/>
              <w:right w:val="nil"/>
            </w:tcBorders>
            <w:shd w:val="clear" w:color="auto" w:fill="auto"/>
            <w:vAlign w:val="center"/>
            <w:hideMark/>
          </w:tcPr>
          <w:p w14:paraId="1FC463C5" w14:textId="77777777" w:rsidR="000412CA" w:rsidRPr="00DF1DC1" w:rsidRDefault="000412CA" w:rsidP="00CE1830">
            <w:pPr>
              <w:spacing w:after="0" w:line="240" w:lineRule="auto"/>
              <w:jc w:val="center"/>
              <w:rPr>
                <w:rFonts w:eastAsia="Times New Roman" w:cs="Times New Roman"/>
                <w:color w:val="000000"/>
                <w:sz w:val="18"/>
                <w:szCs w:val="18"/>
              </w:rPr>
            </w:pPr>
            <w:r w:rsidRPr="00DF1DC1">
              <w:rPr>
                <w:color w:val="000000"/>
                <w:sz w:val="18"/>
                <w:szCs w:val="18"/>
              </w:rPr>
              <w:t>9.66</w:t>
            </w:r>
          </w:p>
        </w:tc>
        <w:tc>
          <w:tcPr>
            <w:tcW w:w="1018" w:type="dxa"/>
            <w:tcBorders>
              <w:top w:val="nil"/>
              <w:left w:val="nil"/>
              <w:bottom w:val="nil"/>
              <w:right w:val="nil"/>
            </w:tcBorders>
            <w:shd w:val="clear" w:color="auto" w:fill="auto"/>
            <w:vAlign w:val="center"/>
            <w:hideMark/>
          </w:tcPr>
          <w:p w14:paraId="4C3433CA" w14:textId="77777777" w:rsidR="000412CA" w:rsidRPr="00DF1DC1" w:rsidRDefault="000412CA" w:rsidP="00CE1830">
            <w:pPr>
              <w:spacing w:after="0" w:line="240" w:lineRule="auto"/>
              <w:jc w:val="center"/>
              <w:rPr>
                <w:rFonts w:eastAsia="Times New Roman" w:cs="Times New Roman"/>
                <w:color w:val="000000"/>
                <w:sz w:val="18"/>
                <w:szCs w:val="18"/>
              </w:rPr>
            </w:pPr>
            <w:r w:rsidRPr="00DF1DC1">
              <w:rPr>
                <w:color w:val="000000"/>
                <w:sz w:val="18"/>
                <w:szCs w:val="18"/>
              </w:rPr>
              <w:t>9.57</w:t>
            </w:r>
          </w:p>
        </w:tc>
        <w:tc>
          <w:tcPr>
            <w:tcW w:w="1018" w:type="dxa"/>
            <w:tcBorders>
              <w:top w:val="nil"/>
              <w:left w:val="nil"/>
              <w:bottom w:val="nil"/>
              <w:right w:val="nil"/>
            </w:tcBorders>
            <w:shd w:val="clear" w:color="auto" w:fill="auto"/>
            <w:vAlign w:val="center"/>
            <w:hideMark/>
          </w:tcPr>
          <w:p w14:paraId="09B3A135" w14:textId="77777777" w:rsidR="000412CA" w:rsidRPr="00DF1DC1" w:rsidRDefault="000412CA" w:rsidP="00CE1830">
            <w:pPr>
              <w:spacing w:after="0" w:line="240" w:lineRule="auto"/>
              <w:jc w:val="center"/>
              <w:rPr>
                <w:rFonts w:eastAsia="Times New Roman" w:cs="Times New Roman"/>
                <w:color w:val="000000"/>
                <w:sz w:val="18"/>
                <w:szCs w:val="18"/>
              </w:rPr>
            </w:pPr>
            <w:r w:rsidRPr="00DF1DC1">
              <w:rPr>
                <w:color w:val="000000"/>
                <w:sz w:val="18"/>
                <w:szCs w:val="18"/>
              </w:rPr>
              <w:t>8.82</w:t>
            </w:r>
          </w:p>
        </w:tc>
        <w:tc>
          <w:tcPr>
            <w:tcW w:w="1068" w:type="dxa"/>
            <w:tcBorders>
              <w:top w:val="nil"/>
              <w:left w:val="nil"/>
              <w:bottom w:val="nil"/>
              <w:right w:val="nil"/>
            </w:tcBorders>
            <w:shd w:val="clear" w:color="auto" w:fill="auto"/>
            <w:vAlign w:val="center"/>
            <w:hideMark/>
          </w:tcPr>
          <w:p w14:paraId="4B3C130B" w14:textId="77777777" w:rsidR="000412CA" w:rsidRPr="00DF1DC1" w:rsidRDefault="000412CA" w:rsidP="00CE1830">
            <w:pPr>
              <w:spacing w:after="0" w:line="240" w:lineRule="auto"/>
              <w:jc w:val="center"/>
              <w:rPr>
                <w:rFonts w:eastAsia="Times New Roman" w:cs="Times New Roman"/>
                <w:b/>
                <w:bCs/>
                <w:color w:val="000000"/>
                <w:sz w:val="18"/>
                <w:szCs w:val="18"/>
              </w:rPr>
            </w:pPr>
            <w:r w:rsidRPr="00DF1DC1">
              <w:rPr>
                <w:b/>
                <w:bCs/>
                <w:color w:val="000000"/>
                <w:sz w:val="18"/>
                <w:szCs w:val="18"/>
              </w:rPr>
              <w:t>8.82</w:t>
            </w:r>
          </w:p>
        </w:tc>
      </w:tr>
      <w:tr w:rsidR="000412CA" w:rsidRPr="00DF1DC1" w14:paraId="7D0C5C33" w14:textId="77777777" w:rsidTr="00325DD4">
        <w:trPr>
          <w:trHeight w:val="20"/>
        </w:trPr>
        <w:tc>
          <w:tcPr>
            <w:tcW w:w="987" w:type="dxa"/>
            <w:tcBorders>
              <w:top w:val="nil"/>
              <w:left w:val="nil"/>
              <w:bottom w:val="nil"/>
              <w:right w:val="nil"/>
            </w:tcBorders>
            <w:vAlign w:val="center"/>
          </w:tcPr>
          <w:p w14:paraId="0691AA1D" w14:textId="34BEC079" w:rsidR="000412CA" w:rsidRPr="00DF1DC1" w:rsidRDefault="000412CA" w:rsidP="00CE1830">
            <w:pPr>
              <w:spacing w:after="0" w:line="240" w:lineRule="auto"/>
              <w:jc w:val="center"/>
              <w:rPr>
                <w:color w:val="000000"/>
                <w:sz w:val="18"/>
                <w:szCs w:val="18"/>
              </w:rPr>
            </w:pPr>
            <w:r w:rsidRPr="00DF1DC1">
              <w:rPr>
                <w:rFonts w:ascii="Calibri" w:hAnsi="Calibri"/>
                <w:bCs/>
                <w:color w:val="000000"/>
                <w:sz w:val="18"/>
                <w:szCs w:val="18"/>
              </w:rPr>
              <w:t>Maximum</w:t>
            </w:r>
          </w:p>
        </w:tc>
        <w:tc>
          <w:tcPr>
            <w:tcW w:w="1020" w:type="dxa"/>
            <w:tcBorders>
              <w:top w:val="nil"/>
              <w:left w:val="nil"/>
              <w:bottom w:val="nil"/>
              <w:right w:val="nil"/>
            </w:tcBorders>
            <w:shd w:val="clear" w:color="auto" w:fill="auto"/>
            <w:vAlign w:val="center"/>
            <w:hideMark/>
          </w:tcPr>
          <w:p w14:paraId="308E0521" w14:textId="60250084" w:rsidR="000412CA" w:rsidRPr="00DF1DC1" w:rsidRDefault="000412CA" w:rsidP="00CE1830">
            <w:pPr>
              <w:spacing w:after="0" w:line="240" w:lineRule="auto"/>
              <w:jc w:val="center"/>
              <w:rPr>
                <w:rFonts w:eastAsia="Times New Roman" w:cs="Times New Roman"/>
                <w:color w:val="000000"/>
                <w:sz w:val="18"/>
                <w:szCs w:val="18"/>
              </w:rPr>
            </w:pPr>
            <w:r w:rsidRPr="00DF1DC1">
              <w:rPr>
                <w:color w:val="000000"/>
                <w:sz w:val="18"/>
                <w:szCs w:val="18"/>
              </w:rPr>
              <w:t>18.20</w:t>
            </w:r>
          </w:p>
        </w:tc>
        <w:tc>
          <w:tcPr>
            <w:tcW w:w="1031" w:type="dxa"/>
            <w:tcBorders>
              <w:top w:val="nil"/>
              <w:left w:val="nil"/>
              <w:bottom w:val="nil"/>
              <w:right w:val="nil"/>
            </w:tcBorders>
            <w:shd w:val="clear" w:color="auto" w:fill="auto"/>
            <w:vAlign w:val="center"/>
            <w:hideMark/>
          </w:tcPr>
          <w:p w14:paraId="53679482" w14:textId="77777777" w:rsidR="000412CA" w:rsidRPr="00DF1DC1" w:rsidRDefault="000412CA" w:rsidP="00CE1830">
            <w:pPr>
              <w:spacing w:after="0" w:line="240" w:lineRule="auto"/>
              <w:jc w:val="center"/>
              <w:rPr>
                <w:rFonts w:eastAsia="Times New Roman" w:cs="Times New Roman"/>
                <w:color w:val="000000"/>
                <w:sz w:val="18"/>
                <w:szCs w:val="18"/>
              </w:rPr>
            </w:pPr>
            <w:r w:rsidRPr="00DF1DC1">
              <w:rPr>
                <w:color w:val="000000"/>
                <w:sz w:val="18"/>
                <w:szCs w:val="18"/>
              </w:rPr>
              <w:t>19.54</w:t>
            </w:r>
          </w:p>
        </w:tc>
        <w:tc>
          <w:tcPr>
            <w:tcW w:w="1038" w:type="dxa"/>
            <w:tcBorders>
              <w:top w:val="nil"/>
              <w:left w:val="nil"/>
              <w:bottom w:val="nil"/>
              <w:right w:val="nil"/>
            </w:tcBorders>
            <w:shd w:val="clear" w:color="auto" w:fill="auto"/>
            <w:vAlign w:val="center"/>
            <w:hideMark/>
          </w:tcPr>
          <w:p w14:paraId="47B9310B" w14:textId="77777777" w:rsidR="000412CA" w:rsidRPr="00DF1DC1" w:rsidRDefault="000412CA" w:rsidP="00CE1830">
            <w:pPr>
              <w:spacing w:after="0" w:line="240" w:lineRule="auto"/>
              <w:jc w:val="center"/>
              <w:rPr>
                <w:rFonts w:eastAsia="Times New Roman" w:cs="Times New Roman"/>
                <w:color w:val="000000"/>
                <w:sz w:val="18"/>
                <w:szCs w:val="18"/>
              </w:rPr>
            </w:pPr>
            <w:r w:rsidRPr="00DF1DC1">
              <w:rPr>
                <w:color w:val="000000"/>
                <w:sz w:val="18"/>
                <w:szCs w:val="18"/>
              </w:rPr>
              <w:t>21.01</w:t>
            </w:r>
          </w:p>
        </w:tc>
        <w:tc>
          <w:tcPr>
            <w:tcW w:w="1142" w:type="dxa"/>
            <w:tcBorders>
              <w:top w:val="nil"/>
              <w:left w:val="nil"/>
              <w:bottom w:val="nil"/>
              <w:right w:val="nil"/>
            </w:tcBorders>
            <w:shd w:val="clear" w:color="auto" w:fill="auto"/>
            <w:vAlign w:val="center"/>
            <w:hideMark/>
          </w:tcPr>
          <w:p w14:paraId="269B4977" w14:textId="77777777" w:rsidR="000412CA" w:rsidRPr="00DF1DC1" w:rsidRDefault="000412CA" w:rsidP="00CE1830">
            <w:pPr>
              <w:spacing w:after="0" w:line="240" w:lineRule="auto"/>
              <w:jc w:val="center"/>
              <w:rPr>
                <w:rFonts w:eastAsia="Times New Roman" w:cs="Times New Roman"/>
                <w:color w:val="000000"/>
                <w:sz w:val="18"/>
                <w:szCs w:val="18"/>
              </w:rPr>
            </w:pPr>
            <w:r w:rsidRPr="00DF1DC1">
              <w:rPr>
                <w:color w:val="000000"/>
                <w:sz w:val="18"/>
                <w:szCs w:val="18"/>
              </w:rPr>
              <w:t>18.39</w:t>
            </w:r>
          </w:p>
        </w:tc>
        <w:tc>
          <w:tcPr>
            <w:tcW w:w="1038" w:type="dxa"/>
            <w:tcBorders>
              <w:top w:val="nil"/>
              <w:left w:val="nil"/>
              <w:bottom w:val="nil"/>
              <w:right w:val="nil"/>
            </w:tcBorders>
            <w:shd w:val="clear" w:color="auto" w:fill="auto"/>
            <w:vAlign w:val="center"/>
            <w:hideMark/>
          </w:tcPr>
          <w:p w14:paraId="2E5E253C" w14:textId="77777777" w:rsidR="000412CA" w:rsidRPr="00DF1DC1" w:rsidRDefault="000412CA" w:rsidP="00CE1830">
            <w:pPr>
              <w:spacing w:after="0" w:line="240" w:lineRule="auto"/>
              <w:jc w:val="center"/>
              <w:rPr>
                <w:rFonts w:eastAsia="Times New Roman" w:cs="Times New Roman"/>
                <w:color w:val="000000"/>
                <w:sz w:val="18"/>
                <w:szCs w:val="18"/>
              </w:rPr>
            </w:pPr>
            <w:r w:rsidRPr="00DF1DC1">
              <w:rPr>
                <w:color w:val="000000"/>
                <w:sz w:val="18"/>
                <w:szCs w:val="18"/>
              </w:rPr>
              <w:t>18.85</w:t>
            </w:r>
          </w:p>
        </w:tc>
        <w:tc>
          <w:tcPr>
            <w:tcW w:w="1018" w:type="dxa"/>
            <w:tcBorders>
              <w:top w:val="nil"/>
              <w:left w:val="nil"/>
              <w:bottom w:val="nil"/>
              <w:right w:val="nil"/>
            </w:tcBorders>
            <w:shd w:val="clear" w:color="auto" w:fill="auto"/>
            <w:vAlign w:val="center"/>
            <w:hideMark/>
          </w:tcPr>
          <w:p w14:paraId="6CC741D1" w14:textId="77777777" w:rsidR="000412CA" w:rsidRPr="00DF1DC1" w:rsidRDefault="000412CA" w:rsidP="00CE1830">
            <w:pPr>
              <w:spacing w:after="0" w:line="240" w:lineRule="auto"/>
              <w:jc w:val="center"/>
              <w:rPr>
                <w:rFonts w:eastAsia="Times New Roman" w:cs="Times New Roman"/>
                <w:color w:val="000000"/>
                <w:sz w:val="18"/>
                <w:szCs w:val="18"/>
              </w:rPr>
            </w:pPr>
            <w:r w:rsidRPr="00DF1DC1">
              <w:rPr>
                <w:color w:val="000000"/>
                <w:sz w:val="18"/>
                <w:szCs w:val="18"/>
              </w:rPr>
              <w:t>14.66</w:t>
            </w:r>
          </w:p>
        </w:tc>
        <w:tc>
          <w:tcPr>
            <w:tcW w:w="1018" w:type="dxa"/>
            <w:tcBorders>
              <w:top w:val="nil"/>
              <w:left w:val="nil"/>
              <w:bottom w:val="nil"/>
              <w:right w:val="nil"/>
            </w:tcBorders>
            <w:shd w:val="clear" w:color="auto" w:fill="auto"/>
            <w:vAlign w:val="center"/>
            <w:hideMark/>
          </w:tcPr>
          <w:p w14:paraId="3334D2A8" w14:textId="77777777" w:rsidR="000412CA" w:rsidRPr="00DF1DC1" w:rsidRDefault="000412CA" w:rsidP="00CE1830">
            <w:pPr>
              <w:spacing w:after="0" w:line="240" w:lineRule="auto"/>
              <w:jc w:val="center"/>
              <w:rPr>
                <w:rFonts w:eastAsia="Times New Roman" w:cs="Times New Roman"/>
                <w:color w:val="000000"/>
                <w:sz w:val="18"/>
                <w:szCs w:val="18"/>
              </w:rPr>
            </w:pPr>
            <w:r w:rsidRPr="00DF1DC1">
              <w:rPr>
                <w:color w:val="000000"/>
                <w:sz w:val="18"/>
                <w:szCs w:val="18"/>
              </w:rPr>
              <w:t>17.78</w:t>
            </w:r>
          </w:p>
        </w:tc>
        <w:tc>
          <w:tcPr>
            <w:tcW w:w="1068" w:type="dxa"/>
            <w:tcBorders>
              <w:top w:val="nil"/>
              <w:left w:val="nil"/>
              <w:bottom w:val="nil"/>
              <w:right w:val="nil"/>
            </w:tcBorders>
            <w:shd w:val="clear" w:color="auto" w:fill="auto"/>
            <w:vAlign w:val="center"/>
            <w:hideMark/>
          </w:tcPr>
          <w:p w14:paraId="0C8247E2" w14:textId="77777777" w:rsidR="000412CA" w:rsidRPr="00DF1DC1" w:rsidRDefault="000412CA" w:rsidP="00CE1830">
            <w:pPr>
              <w:spacing w:after="0" w:line="240" w:lineRule="auto"/>
              <w:jc w:val="center"/>
              <w:rPr>
                <w:rFonts w:eastAsia="Times New Roman" w:cs="Times New Roman"/>
                <w:b/>
                <w:bCs/>
                <w:color w:val="000000"/>
                <w:sz w:val="18"/>
                <w:szCs w:val="18"/>
              </w:rPr>
            </w:pPr>
            <w:r w:rsidRPr="00DF1DC1">
              <w:rPr>
                <w:b/>
                <w:bCs/>
                <w:color w:val="000000"/>
                <w:sz w:val="18"/>
                <w:szCs w:val="18"/>
              </w:rPr>
              <w:t>21.01</w:t>
            </w:r>
          </w:p>
        </w:tc>
      </w:tr>
    </w:tbl>
    <w:p w14:paraId="5E3A0C15" w14:textId="77777777" w:rsidR="00A7558F" w:rsidRPr="00DF1DC1" w:rsidRDefault="00A7558F" w:rsidP="00CE1830">
      <w:pPr>
        <w:spacing w:after="0" w:line="240" w:lineRule="auto"/>
        <w:rPr>
          <w:b/>
          <w:sz w:val="18"/>
          <w:szCs w:val="18"/>
        </w:rPr>
      </w:pPr>
    </w:p>
    <w:tbl>
      <w:tblPr>
        <w:tblpPr w:leftFromText="180" w:rightFromText="180" w:vertAnchor="text" w:tblpY="1"/>
        <w:tblOverlap w:val="never"/>
        <w:tblW w:w="9360" w:type="dxa"/>
        <w:tblCellMar>
          <w:left w:w="0" w:type="dxa"/>
          <w:right w:w="0" w:type="dxa"/>
        </w:tblCellMar>
        <w:tblLook w:val="04A0" w:firstRow="1" w:lastRow="0" w:firstColumn="1" w:lastColumn="0" w:noHBand="0" w:noVBand="1"/>
      </w:tblPr>
      <w:tblGrid>
        <w:gridCol w:w="989"/>
        <w:gridCol w:w="1021"/>
        <w:gridCol w:w="1033"/>
        <w:gridCol w:w="1038"/>
        <w:gridCol w:w="1142"/>
        <w:gridCol w:w="1039"/>
        <w:gridCol w:w="1017"/>
        <w:gridCol w:w="1013"/>
        <w:gridCol w:w="1068"/>
      </w:tblGrid>
      <w:tr w:rsidR="000412CA" w:rsidRPr="00DF1DC1" w14:paraId="1D3FF95A" w14:textId="77777777" w:rsidTr="00667EB3">
        <w:trPr>
          <w:trHeight w:val="20"/>
        </w:trPr>
        <w:tc>
          <w:tcPr>
            <w:tcW w:w="9360" w:type="dxa"/>
            <w:gridSpan w:val="9"/>
            <w:tcBorders>
              <w:top w:val="nil"/>
              <w:left w:val="nil"/>
              <w:bottom w:val="single" w:sz="4" w:space="0" w:color="auto"/>
              <w:right w:val="nil"/>
            </w:tcBorders>
          </w:tcPr>
          <w:p w14:paraId="73EE6FB2" w14:textId="73788AC1" w:rsidR="000412CA" w:rsidRPr="00DF1DC1" w:rsidRDefault="000412CA" w:rsidP="002A0C4F">
            <w:pPr>
              <w:spacing w:after="0" w:line="240" w:lineRule="auto"/>
              <w:jc w:val="both"/>
              <w:rPr>
                <w:rFonts w:eastAsia="Times New Roman" w:cs="Times New Roman"/>
                <w:bCs/>
                <w:color w:val="000000"/>
                <w:sz w:val="18"/>
                <w:szCs w:val="18"/>
              </w:rPr>
            </w:pPr>
            <w:r w:rsidRPr="00DF1DC1">
              <w:rPr>
                <w:rFonts w:eastAsia="Times New Roman" w:cs="Times New Roman"/>
                <w:b/>
                <w:bCs/>
                <w:color w:val="000000"/>
                <w:sz w:val="18"/>
                <w:szCs w:val="18"/>
              </w:rPr>
              <w:t xml:space="preserve">Table ##. </w:t>
            </w:r>
            <w:r w:rsidRPr="00DF1DC1">
              <w:rPr>
                <w:rFonts w:eastAsia="Times New Roman" w:cs="Times New Roman"/>
                <w:bCs/>
                <w:color w:val="000000"/>
                <w:sz w:val="18"/>
                <w:szCs w:val="18"/>
              </w:rPr>
              <w:t>BMD results (</w:t>
            </w:r>
            <w:r w:rsidR="00766249">
              <w:rPr>
                <w:rFonts w:eastAsia="Times New Roman" w:cs="Times New Roman"/>
                <w:b/>
                <w:bCs/>
                <w:color w:val="000000"/>
                <w:sz w:val="18"/>
                <w:szCs w:val="18"/>
              </w:rPr>
              <w:t>mg/m3)</w:t>
            </w:r>
            <w:r w:rsidRPr="00DF1DC1">
              <w:rPr>
                <w:rFonts w:eastAsia="Times New Roman" w:cs="Times New Roman"/>
                <w:bCs/>
                <w:color w:val="000000"/>
                <w:sz w:val="18"/>
                <w:szCs w:val="18"/>
              </w:rPr>
              <w:t xml:space="preserve"> and models fit </w:t>
            </w:r>
            <w:r w:rsidR="00766249" w:rsidRPr="00DF1DC1">
              <w:rPr>
                <w:rFonts w:eastAsia="Times New Roman" w:cs="Times New Roman"/>
                <w:bCs/>
                <w:color w:val="000000"/>
                <w:sz w:val="18"/>
                <w:szCs w:val="18"/>
              </w:rPr>
              <w:t xml:space="preserve">for a 20% </w:t>
            </w:r>
            <w:r w:rsidR="00766249">
              <w:rPr>
                <w:rFonts w:eastAsia="Times New Roman" w:cs="Times New Roman"/>
                <w:bCs/>
                <w:color w:val="000000"/>
                <w:sz w:val="18"/>
                <w:szCs w:val="18"/>
              </w:rPr>
              <w:t>increase</w:t>
            </w:r>
            <w:r w:rsidR="00766249" w:rsidRPr="00DF1DC1">
              <w:rPr>
                <w:rFonts w:eastAsia="Times New Roman" w:cs="Times New Roman"/>
                <w:bCs/>
                <w:color w:val="000000"/>
                <w:sz w:val="18"/>
                <w:szCs w:val="18"/>
              </w:rPr>
              <w:t xml:space="preserve"> in </w:t>
            </w:r>
            <w:r w:rsidR="00766249">
              <w:rPr>
                <w:rFonts w:eastAsia="Times New Roman" w:cs="Times New Roman"/>
                <w:bCs/>
                <w:color w:val="000000"/>
                <w:sz w:val="18"/>
                <w:szCs w:val="18"/>
              </w:rPr>
              <w:t>neutrophil</w:t>
            </w:r>
            <w:r w:rsidR="00766249" w:rsidRPr="00DF1DC1">
              <w:rPr>
                <w:rFonts w:eastAsia="Times New Roman" w:cs="Times New Roman"/>
                <w:bCs/>
                <w:color w:val="000000"/>
                <w:sz w:val="18"/>
                <w:szCs w:val="18"/>
              </w:rPr>
              <w:t xml:space="preserve"> count </w:t>
            </w:r>
            <w:r w:rsidR="00766249">
              <w:rPr>
                <w:rFonts w:eastAsia="Times New Roman" w:cs="Times New Roman"/>
                <w:bCs/>
                <w:color w:val="000000"/>
                <w:sz w:val="18"/>
                <w:szCs w:val="18"/>
              </w:rPr>
              <w:t>in</w:t>
            </w:r>
            <w:r w:rsidR="00766249" w:rsidRPr="00DF1DC1">
              <w:rPr>
                <w:rFonts w:eastAsia="Times New Roman" w:cs="Times New Roman"/>
                <w:bCs/>
                <w:color w:val="000000"/>
                <w:sz w:val="18"/>
                <w:szCs w:val="18"/>
              </w:rPr>
              <w:t xml:space="preserve"> </w:t>
            </w:r>
            <w:r w:rsidR="00766249">
              <w:rPr>
                <w:rFonts w:eastAsia="Times New Roman" w:cs="Times New Roman"/>
                <w:bCs/>
                <w:color w:val="000000"/>
                <w:sz w:val="18"/>
                <w:szCs w:val="18"/>
              </w:rPr>
              <w:t>mice dose-response data.</w:t>
            </w:r>
          </w:p>
        </w:tc>
      </w:tr>
      <w:tr w:rsidR="000412CA" w:rsidRPr="00DF1DC1" w14:paraId="19A196B7" w14:textId="77777777" w:rsidTr="00667EB3">
        <w:trPr>
          <w:trHeight w:val="20"/>
        </w:trPr>
        <w:tc>
          <w:tcPr>
            <w:tcW w:w="989" w:type="dxa"/>
            <w:tcBorders>
              <w:top w:val="single" w:sz="4" w:space="0" w:color="auto"/>
              <w:left w:val="nil"/>
              <w:bottom w:val="nil"/>
              <w:right w:val="nil"/>
            </w:tcBorders>
            <w:vAlign w:val="center"/>
          </w:tcPr>
          <w:p w14:paraId="34334681" w14:textId="7654C8B6" w:rsidR="000412CA" w:rsidRPr="00DF1DC1" w:rsidRDefault="000412CA" w:rsidP="00CE1830">
            <w:pPr>
              <w:spacing w:after="0" w:line="240" w:lineRule="auto"/>
              <w:jc w:val="center"/>
              <w:rPr>
                <w:rFonts w:eastAsia="Times New Roman" w:cs="Times New Roman"/>
                <w:b/>
                <w:bCs/>
                <w:color w:val="000000"/>
                <w:sz w:val="18"/>
                <w:szCs w:val="18"/>
              </w:rPr>
            </w:pPr>
            <w:r w:rsidRPr="00DF1DC1">
              <w:rPr>
                <w:rFonts w:eastAsia="Times New Roman" w:cs="Times New Roman"/>
                <w:b/>
                <w:bCs/>
                <w:color w:val="000000"/>
                <w:sz w:val="18"/>
                <w:szCs w:val="18"/>
              </w:rPr>
              <w:lastRenderedPageBreak/>
              <w:t>Model</w:t>
            </w:r>
          </w:p>
        </w:tc>
        <w:tc>
          <w:tcPr>
            <w:tcW w:w="1021" w:type="dxa"/>
            <w:tcBorders>
              <w:top w:val="single" w:sz="4" w:space="0" w:color="auto"/>
              <w:left w:val="nil"/>
              <w:bottom w:val="nil"/>
              <w:right w:val="nil"/>
            </w:tcBorders>
            <w:shd w:val="clear" w:color="auto" w:fill="auto"/>
            <w:vAlign w:val="center"/>
            <w:hideMark/>
          </w:tcPr>
          <w:p w14:paraId="3A4DA493" w14:textId="43AF393A" w:rsidR="000412CA" w:rsidRPr="00DF1DC1" w:rsidRDefault="000412CA" w:rsidP="00CE1830">
            <w:pPr>
              <w:spacing w:after="0" w:line="240" w:lineRule="auto"/>
              <w:jc w:val="center"/>
              <w:rPr>
                <w:rFonts w:eastAsia="Times New Roman" w:cs="Times New Roman"/>
                <w:b/>
                <w:bCs/>
                <w:color w:val="000000"/>
                <w:sz w:val="18"/>
                <w:szCs w:val="18"/>
              </w:rPr>
            </w:pPr>
            <w:r w:rsidRPr="00DF1DC1">
              <w:rPr>
                <w:rFonts w:eastAsia="Times New Roman" w:cs="Times New Roman"/>
                <w:b/>
                <w:bCs/>
                <w:color w:val="000000"/>
                <w:sz w:val="18"/>
                <w:szCs w:val="18"/>
              </w:rPr>
              <w:t>Two-Stage</w:t>
            </w:r>
          </w:p>
        </w:tc>
        <w:tc>
          <w:tcPr>
            <w:tcW w:w="1033" w:type="dxa"/>
            <w:tcBorders>
              <w:top w:val="single" w:sz="4" w:space="0" w:color="auto"/>
              <w:left w:val="nil"/>
              <w:bottom w:val="nil"/>
              <w:right w:val="nil"/>
            </w:tcBorders>
            <w:shd w:val="clear" w:color="auto" w:fill="auto"/>
            <w:vAlign w:val="center"/>
            <w:hideMark/>
          </w:tcPr>
          <w:p w14:paraId="4FAF5BB1" w14:textId="77777777" w:rsidR="000412CA" w:rsidRPr="00DF1DC1" w:rsidRDefault="000412CA" w:rsidP="00CE1830">
            <w:pPr>
              <w:spacing w:after="0" w:line="240" w:lineRule="auto"/>
              <w:jc w:val="center"/>
              <w:rPr>
                <w:rFonts w:eastAsia="Times New Roman" w:cs="Times New Roman"/>
                <w:b/>
                <w:bCs/>
                <w:color w:val="000000"/>
                <w:sz w:val="18"/>
                <w:szCs w:val="18"/>
              </w:rPr>
            </w:pPr>
            <w:r w:rsidRPr="00DF1DC1">
              <w:rPr>
                <w:rFonts w:eastAsia="Times New Roman" w:cs="Times New Roman"/>
                <w:b/>
                <w:bCs/>
                <w:color w:val="000000"/>
                <w:sz w:val="18"/>
                <w:szCs w:val="18"/>
              </w:rPr>
              <w:t>Log-logistic</w:t>
            </w:r>
          </w:p>
        </w:tc>
        <w:tc>
          <w:tcPr>
            <w:tcW w:w="1038" w:type="dxa"/>
            <w:tcBorders>
              <w:top w:val="single" w:sz="4" w:space="0" w:color="auto"/>
              <w:left w:val="nil"/>
              <w:bottom w:val="nil"/>
              <w:right w:val="nil"/>
            </w:tcBorders>
            <w:shd w:val="clear" w:color="auto" w:fill="auto"/>
            <w:vAlign w:val="center"/>
            <w:hideMark/>
          </w:tcPr>
          <w:p w14:paraId="155D694C" w14:textId="77777777" w:rsidR="000412CA" w:rsidRPr="00DF1DC1" w:rsidRDefault="000412CA" w:rsidP="00CE1830">
            <w:pPr>
              <w:spacing w:after="0" w:line="240" w:lineRule="auto"/>
              <w:jc w:val="center"/>
              <w:rPr>
                <w:rFonts w:eastAsia="Times New Roman" w:cs="Times New Roman"/>
                <w:b/>
                <w:bCs/>
                <w:color w:val="000000"/>
                <w:sz w:val="18"/>
                <w:szCs w:val="18"/>
              </w:rPr>
            </w:pPr>
            <w:r w:rsidRPr="00DF1DC1">
              <w:rPr>
                <w:rFonts w:eastAsia="Times New Roman" w:cs="Times New Roman"/>
                <w:b/>
                <w:bCs/>
                <w:color w:val="000000"/>
                <w:sz w:val="18"/>
                <w:szCs w:val="18"/>
              </w:rPr>
              <w:t>Weibull</w:t>
            </w:r>
          </w:p>
        </w:tc>
        <w:tc>
          <w:tcPr>
            <w:tcW w:w="1142" w:type="dxa"/>
            <w:tcBorders>
              <w:top w:val="single" w:sz="4" w:space="0" w:color="auto"/>
              <w:left w:val="nil"/>
              <w:bottom w:val="nil"/>
              <w:right w:val="nil"/>
            </w:tcBorders>
            <w:shd w:val="clear" w:color="auto" w:fill="auto"/>
            <w:vAlign w:val="center"/>
            <w:hideMark/>
          </w:tcPr>
          <w:p w14:paraId="3B9D53D7" w14:textId="77777777" w:rsidR="000412CA" w:rsidRPr="00DF1DC1" w:rsidRDefault="000412CA" w:rsidP="00CE1830">
            <w:pPr>
              <w:spacing w:after="0" w:line="240" w:lineRule="auto"/>
              <w:jc w:val="center"/>
              <w:rPr>
                <w:rFonts w:eastAsia="Times New Roman" w:cs="Times New Roman"/>
                <w:b/>
                <w:bCs/>
                <w:color w:val="000000"/>
                <w:sz w:val="18"/>
                <w:szCs w:val="18"/>
              </w:rPr>
            </w:pPr>
            <w:r w:rsidRPr="00DF1DC1">
              <w:rPr>
                <w:rFonts w:eastAsia="Times New Roman" w:cs="Times New Roman"/>
                <w:b/>
                <w:bCs/>
                <w:color w:val="000000"/>
                <w:sz w:val="18"/>
                <w:szCs w:val="18"/>
              </w:rPr>
              <w:t>Log-probabilistic</w:t>
            </w:r>
          </w:p>
        </w:tc>
        <w:tc>
          <w:tcPr>
            <w:tcW w:w="1039" w:type="dxa"/>
            <w:tcBorders>
              <w:top w:val="single" w:sz="4" w:space="0" w:color="auto"/>
              <w:left w:val="nil"/>
              <w:bottom w:val="nil"/>
              <w:right w:val="nil"/>
            </w:tcBorders>
            <w:shd w:val="clear" w:color="auto" w:fill="auto"/>
            <w:vAlign w:val="center"/>
            <w:hideMark/>
          </w:tcPr>
          <w:p w14:paraId="1DA620AC" w14:textId="77777777" w:rsidR="000412CA" w:rsidRPr="00DF1DC1" w:rsidRDefault="000412CA" w:rsidP="00CE1830">
            <w:pPr>
              <w:spacing w:after="0" w:line="240" w:lineRule="auto"/>
              <w:jc w:val="center"/>
              <w:rPr>
                <w:rFonts w:eastAsia="Times New Roman" w:cs="Times New Roman"/>
                <w:b/>
                <w:bCs/>
                <w:color w:val="000000"/>
                <w:sz w:val="18"/>
                <w:szCs w:val="18"/>
              </w:rPr>
            </w:pPr>
            <w:r w:rsidRPr="00DF1DC1">
              <w:rPr>
                <w:rFonts w:eastAsia="Times New Roman" w:cs="Times New Roman"/>
                <w:b/>
                <w:bCs/>
                <w:color w:val="000000"/>
                <w:sz w:val="18"/>
                <w:szCs w:val="18"/>
              </w:rPr>
              <w:t>Gamma</w:t>
            </w:r>
          </w:p>
        </w:tc>
        <w:tc>
          <w:tcPr>
            <w:tcW w:w="1017" w:type="dxa"/>
            <w:tcBorders>
              <w:top w:val="single" w:sz="4" w:space="0" w:color="auto"/>
              <w:left w:val="nil"/>
              <w:bottom w:val="nil"/>
              <w:right w:val="nil"/>
            </w:tcBorders>
            <w:shd w:val="clear" w:color="auto" w:fill="auto"/>
            <w:vAlign w:val="center"/>
            <w:hideMark/>
          </w:tcPr>
          <w:p w14:paraId="0940177E" w14:textId="77777777" w:rsidR="000412CA" w:rsidRPr="00DF1DC1" w:rsidRDefault="000412CA" w:rsidP="00CE1830">
            <w:pPr>
              <w:spacing w:after="0" w:line="240" w:lineRule="auto"/>
              <w:jc w:val="center"/>
              <w:rPr>
                <w:rFonts w:eastAsia="Times New Roman" w:cs="Times New Roman"/>
                <w:b/>
                <w:bCs/>
                <w:color w:val="000000"/>
                <w:sz w:val="18"/>
                <w:szCs w:val="18"/>
              </w:rPr>
            </w:pPr>
            <w:r w:rsidRPr="00DF1DC1">
              <w:rPr>
                <w:rFonts w:eastAsia="Times New Roman" w:cs="Times New Roman"/>
                <w:b/>
                <w:bCs/>
                <w:color w:val="000000"/>
                <w:sz w:val="18"/>
                <w:szCs w:val="18"/>
              </w:rPr>
              <w:t>EXP4</w:t>
            </w:r>
          </w:p>
        </w:tc>
        <w:tc>
          <w:tcPr>
            <w:tcW w:w="1013" w:type="dxa"/>
            <w:tcBorders>
              <w:top w:val="single" w:sz="4" w:space="0" w:color="auto"/>
              <w:left w:val="nil"/>
              <w:bottom w:val="nil"/>
              <w:right w:val="nil"/>
            </w:tcBorders>
            <w:shd w:val="clear" w:color="auto" w:fill="auto"/>
            <w:vAlign w:val="center"/>
            <w:hideMark/>
          </w:tcPr>
          <w:p w14:paraId="7AD1E84E" w14:textId="77777777" w:rsidR="000412CA" w:rsidRPr="00DF1DC1" w:rsidRDefault="000412CA" w:rsidP="00CE1830">
            <w:pPr>
              <w:spacing w:after="0" w:line="240" w:lineRule="auto"/>
              <w:jc w:val="center"/>
              <w:rPr>
                <w:rFonts w:eastAsia="Times New Roman" w:cs="Times New Roman"/>
                <w:b/>
                <w:bCs/>
                <w:color w:val="000000"/>
                <w:sz w:val="18"/>
                <w:szCs w:val="18"/>
              </w:rPr>
            </w:pPr>
            <w:r w:rsidRPr="00DF1DC1">
              <w:rPr>
                <w:rFonts w:eastAsia="Times New Roman" w:cs="Times New Roman"/>
                <w:b/>
                <w:bCs/>
                <w:color w:val="000000"/>
                <w:sz w:val="18"/>
                <w:szCs w:val="18"/>
              </w:rPr>
              <w:t>Hill5</w:t>
            </w:r>
          </w:p>
        </w:tc>
        <w:tc>
          <w:tcPr>
            <w:tcW w:w="1068" w:type="dxa"/>
            <w:tcBorders>
              <w:top w:val="single" w:sz="4" w:space="0" w:color="auto"/>
              <w:left w:val="nil"/>
              <w:bottom w:val="nil"/>
              <w:right w:val="nil"/>
            </w:tcBorders>
            <w:shd w:val="clear" w:color="auto" w:fill="auto"/>
            <w:vAlign w:val="center"/>
            <w:hideMark/>
          </w:tcPr>
          <w:p w14:paraId="61C9E6A1" w14:textId="77777777" w:rsidR="000412CA" w:rsidRPr="00DF1DC1" w:rsidRDefault="000412CA" w:rsidP="00CE1830">
            <w:pPr>
              <w:spacing w:after="0" w:line="240" w:lineRule="auto"/>
              <w:jc w:val="center"/>
              <w:rPr>
                <w:rFonts w:eastAsia="Times New Roman" w:cs="Times New Roman"/>
                <w:b/>
                <w:bCs/>
                <w:color w:val="000000"/>
                <w:sz w:val="18"/>
                <w:szCs w:val="18"/>
              </w:rPr>
            </w:pPr>
            <w:r w:rsidRPr="00DF1DC1">
              <w:rPr>
                <w:rFonts w:eastAsia="Times New Roman" w:cs="Times New Roman"/>
                <w:b/>
                <w:bCs/>
                <w:color w:val="000000"/>
                <w:sz w:val="18"/>
                <w:szCs w:val="18"/>
              </w:rPr>
              <w:t>Integration of All Models</w:t>
            </w:r>
          </w:p>
        </w:tc>
      </w:tr>
      <w:tr w:rsidR="000412CA" w:rsidRPr="00DF1DC1" w14:paraId="51DA7923" w14:textId="77777777" w:rsidTr="00667EB3">
        <w:trPr>
          <w:trHeight w:val="20"/>
        </w:trPr>
        <w:tc>
          <w:tcPr>
            <w:tcW w:w="989" w:type="dxa"/>
            <w:tcBorders>
              <w:top w:val="nil"/>
              <w:left w:val="nil"/>
              <w:bottom w:val="nil"/>
              <w:right w:val="nil"/>
            </w:tcBorders>
            <w:vAlign w:val="center"/>
          </w:tcPr>
          <w:p w14:paraId="4C4C2631" w14:textId="2DA4F31E" w:rsidR="000412CA" w:rsidRPr="00DF1DC1" w:rsidRDefault="000412CA" w:rsidP="00CE1830">
            <w:pPr>
              <w:spacing w:after="0" w:line="240" w:lineRule="auto"/>
              <w:jc w:val="center"/>
              <w:rPr>
                <w:color w:val="000000"/>
                <w:sz w:val="18"/>
                <w:szCs w:val="18"/>
              </w:rPr>
            </w:pPr>
            <w:r w:rsidRPr="00DF1DC1">
              <w:rPr>
                <w:rFonts w:ascii="Calibri" w:hAnsi="Calibri"/>
                <w:bCs/>
                <w:color w:val="000000"/>
                <w:sz w:val="18"/>
                <w:szCs w:val="18"/>
              </w:rPr>
              <w:t>Median</w:t>
            </w:r>
          </w:p>
        </w:tc>
        <w:tc>
          <w:tcPr>
            <w:tcW w:w="1021" w:type="dxa"/>
            <w:tcBorders>
              <w:top w:val="nil"/>
              <w:left w:val="nil"/>
              <w:bottom w:val="nil"/>
              <w:right w:val="nil"/>
            </w:tcBorders>
            <w:shd w:val="clear" w:color="auto" w:fill="auto"/>
            <w:vAlign w:val="center"/>
            <w:hideMark/>
          </w:tcPr>
          <w:p w14:paraId="671FB75B" w14:textId="2E2493F0" w:rsidR="000412CA" w:rsidRPr="00DF1DC1" w:rsidRDefault="000412CA" w:rsidP="00CE1830">
            <w:pPr>
              <w:spacing w:after="0" w:line="240" w:lineRule="auto"/>
              <w:jc w:val="center"/>
              <w:rPr>
                <w:rFonts w:eastAsia="Times New Roman" w:cs="Times New Roman"/>
                <w:color w:val="000000"/>
                <w:sz w:val="18"/>
                <w:szCs w:val="18"/>
              </w:rPr>
            </w:pPr>
            <w:r w:rsidRPr="00DF1DC1">
              <w:rPr>
                <w:color w:val="000000"/>
                <w:sz w:val="18"/>
                <w:szCs w:val="18"/>
              </w:rPr>
              <w:t>4.26</w:t>
            </w:r>
          </w:p>
        </w:tc>
        <w:tc>
          <w:tcPr>
            <w:tcW w:w="1033" w:type="dxa"/>
            <w:tcBorders>
              <w:top w:val="nil"/>
              <w:left w:val="nil"/>
              <w:bottom w:val="nil"/>
              <w:right w:val="nil"/>
            </w:tcBorders>
            <w:shd w:val="clear" w:color="auto" w:fill="auto"/>
            <w:vAlign w:val="center"/>
            <w:hideMark/>
          </w:tcPr>
          <w:p w14:paraId="46CA05D6" w14:textId="77777777" w:rsidR="000412CA" w:rsidRPr="00DF1DC1" w:rsidRDefault="000412CA" w:rsidP="00CE1830">
            <w:pPr>
              <w:spacing w:after="0" w:line="240" w:lineRule="auto"/>
              <w:jc w:val="center"/>
              <w:rPr>
                <w:rFonts w:eastAsia="Times New Roman" w:cs="Times New Roman"/>
                <w:color w:val="000000"/>
                <w:sz w:val="18"/>
                <w:szCs w:val="18"/>
              </w:rPr>
            </w:pPr>
            <w:r w:rsidRPr="00DF1DC1">
              <w:rPr>
                <w:color w:val="000000"/>
                <w:sz w:val="18"/>
                <w:szCs w:val="18"/>
              </w:rPr>
              <w:t>3.81</w:t>
            </w:r>
          </w:p>
        </w:tc>
        <w:tc>
          <w:tcPr>
            <w:tcW w:w="1038" w:type="dxa"/>
            <w:tcBorders>
              <w:top w:val="nil"/>
              <w:left w:val="nil"/>
              <w:bottom w:val="nil"/>
              <w:right w:val="nil"/>
            </w:tcBorders>
            <w:shd w:val="clear" w:color="auto" w:fill="auto"/>
            <w:vAlign w:val="center"/>
            <w:hideMark/>
          </w:tcPr>
          <w:p w14:paraId="4F4EAC2C" w14:textId="77777777" w:rsidR="000412CA" w:rsidRPr="00DF1DC1" w:rsidRDefault="000412CA" w:rsidP="00CE1830">
            <w:pPr>
              <w:spacing w:after="0" w:line="240" w:lineRule="auto"/>
              <w:jc w:val="center"/>
              <w:rPr>
                <w:rFonts w:eastAsia="Times New Roman" w:cs="Times New Roman"/>
                <w:color w:val="000000"/>
                <w:sz w:val="18"/>
                <w:szCs w:val="18"/>
              </w:rPr>
            </w:pPr>
            <w:r w:rsidRPr="00DF1DC1">
              <w:rPr>
                <w:color w:val="000000"/>
                <w:sz w:val="18"/>
                <w:szCs w:val="18"/>
              </w:rPr>
              <w:t>4.25</w:t>
            </w:r>
          </w:p>
        </w:tc>
        <w:tc>
          <w:tcPr>
            <w:tcW w:w="1142" w:type="dxa"/>
            <w:tcBorders>
              <w:top w:val="nil"/>
              <w:left w:val="nil"/>
              <w:bottom w:val="nil"/>
              <w:right w:val="nil"/>
            </w:tcBorders>
            <w:shd w:val="clear" w:color="auto" w:fill="auto"/>
            <w:vAlign w:val="center"/>
            <w:hideMark/>
          </w:tcPr>
          <w:p w14:paraId="182FEE20" w14:textId="77777777" w:rsidR="000412CA" w:rsidRPr="00DF1DC1" w:rsidRDefault="000412CA" w:rsidP="00CE1830">
            <w:pPr>
              <w:spacing w:after="0" w:line="240" w:lineRule="auto"/>
              <w:jc w:val="center"/>
              <w:rPr>
                <w:rFonts w:eastAsia="Times New Roman" w:cs="Times New Roman"/>
                <w:color w:val="000000"/>
                <w:sz w:val="18"/>
                <w:szCs w:val="18"/>
              </w:rPr>
            </w:pPr>
            <w:r w:rsidRPr="00DF1DC1">
              <w:rPr>
                <w:color w:val="000000"/>
                <w:sz w:val="18"/>
                <w:szCs w:val="18"/>
              </w:rPr>
              <w:t>3.56</w:t>
            </w:r>
          </w:p>
        </w:tc>
        <w:tc>
          <w:tcPr>
            <w:tcW w:w="1039" w:type="dxa"/>
            <w:tcBorders>
              <w:top w:val="nil"/>
              <w:left w:val="nil"/>
              <w:bottom w:val="nil"/>
              <w:right w:val="nil"/>
            </w:tcBorders>
            <w:shd w:val="clear" w:color="auto" w:fill="auto"/>
            <w:vAlign w:val="center"/>
            <w:hideMark/>
          </w:tcPr>
          <w:p w14:paraId="01CF08D0" w14:textId="77777777" w:rsidR="000412CA" w:rsidRPr="00DF1DC1" w:rsidRDefault="000412CA" w:rsidP="00CE1830">
            <w:pPr>
              <w:spacing w:after="0" w:line="240" w:lineRule="auto"/>
              <w:jc w:val="center"/>
              <w:rPr>
                <w:rFonts w:eastAsia="Times New Roman" w:cs="Times New Roman"/>
                <w:color w:val="000000"/>
                <w:sz w:val="18"/>
                <w:szCs w:val="18"/>
              </w:rPr>
            </w:pPr>
            <w:r w:rsidRPr="00DF1DC1">
              <w:rPr>
                <w:color w:val="000000"/>
                <w:sz w:val="18"/>
                <w:szCs w:val="18"/>
              </w:rPr>
              <w:t>3.89</w:t>
            </w:r>
          </w:p>
        </w:tc>
        <w:tc>
          <w:tcPr>
            <w:tcW w:w="1017" w:type="dxa"/>
            <w:tcBorders>
              <w:top w:val="nil"/>
              <w:left w:val="nil"/>
              <w:bottom w:val="nil"/>
              <w:right w:val="nil"/>
            </w:tcBorders>
            <w:shd w:val="clear" w:color="auto" w:fill="auto"/>
            <w:vAlign w:val="center"/>
            <w:hideMark/>
          </w:tcPr>
          <w:p w14:paraId="7E91B61A" w14:textId="77777777" w:rsidR="000412CA" w:rsidRPr="00DF1DC1" w:rsidRDefault="000412CA" w:rsidP="00CE1830">
            <w:pPr>
              <w:spacing w:after="0" w:line="240" w:lineRule="auto"/>
              <w:jc w:val="center"/>
              <w:rPr>
                <w:rFonts w:eastAsia="Times New Roman" w:cs="Times New Roman"/>
                <w:color w:val="000000"/>
                <w:sz w:val="18"/>
                <w:szCs w:val="18"/>
              </w:rPr>
            </w:pPr>
            <w:r w:rsidRPr="00DF1DC1">
              <w:rPr>
                <w:color w:val="000000"/>
                <w:sz w:val="18"/>
                <w:szCs w:val="18"/>
              </w:rPr>
              <w:t>3.00</w:t>
            </w:r>
          </w:p>
        </w:tc>
        <w:tc>
          <w:tcPr>
            <w:tcW w:w="1013" w:type="dxa"/>
            <w:tcBorders>
              <w:top w:val="nil"/>
              <w:left w:val="nil"/>
              <w:bottom w:val="nil"/>
              <w:right w:val="nil"/>
            </w:tcBorders>
            <w:shd w:val="clear" w:color="auto" w:fill="auto"/>
            <w:vAlign w:val="center"/>
            <w:hideMark/>
          </w:tcPr>
          <w:p w14:paraId="3703F989" w14:textId="77777777" w:rsidR="000412CA" w:rsidRPr="00DF1DC1" w:rsidRDefault="000412CA" w:rsidP="00CE1830">
            <w:pPr>
              <w:spacing w:after="0" w:line="240" w:lineRule="auto"/>
              <w:jc w:val="center"/>
              <w:rPr>
                <w:rFonts w:eastAsia="Times New Roman" w:cs="Times New Roman"/>
                <w:color w:val="000000"/>
                <w:sz w:val="18"/>
                <w:szCs w:val="18"/>
              </w:rPr>
            </w:pPr>
            <w:r w:rsidRPr="00DF1DC1">
              <w:rPr>
                <w:color w:val="000000"/>
                <w:sz w:val="18"/>
                <w:szCs w:val="18"/>
              </w:rPr>
              <w:t>3.17</w:t>
            </w:r>
          </w:p>
        </w:tc>
        <w:tc>
          <w:tcPr>
            <w:tcW w:w="1068" w:type="dxa"/>
            <w:tcBorders>
              <w:top w:val="nil"/>
              <w:left w:val="nil"/>
              <w:bottom w:val="nil"/>
              <w:right w:val="nil"/>
            </w:tcBorders>
            <w:shd w:val="clear" w:color="auto" w:fill="auto"/>
            <w:vAlign w:val="center"/>
            <w:hideMark/>
          </w:tcPr>
          <w:p w14:paraId="2E88D184" w14:textId="77777777" w:rsidR="000412CA" w:rsidRPr="00DF1DC1" w:rsidRDefault="000412CA" w:rsidP="00CE1830">
            <w:pPr>
              <w:spacing w:after="0" w:line="240" w:lineRule="auto"/>
              <w:jc w:val="center"/>
              <w:rPr>
                <w:rFonts w:eastAsia="Times New Roman" w:cs="Times New Roman"/>
                <w:b/>
                <w:bCs/>
                <w:color w:val="000000"/>
                <w:sz w:val="18"/>
                <w:szCs w:val="18"/>
              </w:rPr>
            </w:pPr>
            <w:r w:rsidRPr="00DF1DC1">
              <w:rPr>
                <w:b/>
                <w:bCs/>
                <w:color w:val="000000"/>
                <w:sz w:val="18"/>
                <w:szCs w:val="18"/>
              </w:rPr>
              <w:t>3.76</w:t>
            </w:r>
          </w:p>
        </w:tc>
      </w:tr>
      <w:tr w:rsidR="000412CA" w:rsidRPr="00DF1DC1" w14:paraId="294E7B9C" w14:textId="77777777" w:rsidTr="00667EB3">
        <w:trPr>
          <w:trHeight w:val="20"/>
        </w:trPr>
        <w:tc>
          <w:tcPr>
            <w:tcW w:w="989" w:type="dxa"/>
            <w:tcBorders>
              <w:top w:val="nil"/>
              <w:left w:val="nil"/>
              <w:bottom w:val="nil"/>
              <w:right w:val="nil"/>
            </w:tcBorders>
            <w:vAlign w:val="center"/>
          </w:tcPr>
          <w:p w14:paraId="6DCC4364" w14:textId="2C0F8943" w:rsidR="000412CA" w:rsidRPr="00DF1DC1" w:rsidRDefault="000412CA" w:rsidP="00CE1830">
            <w:pPr>
              <w:spacing w:after="0" w:line="240" w:lineRule="auto"/>
              <w:jc w:val="center"/>
              <w:rPr>
                <w:color w:val="000000"/>
                <w:sz w:val="18"/>
                <w:szCs w:val="18"/>
              </w:rPr>
            </w:pPr>
            <w:r w:rsidRPr="00DF1DC1">
              <w:rPr>
                <w:rFonts w:ascii="Calibri" w:hAnsi="Calibri"/>
                <w:bCs/>
                <w:color w:val="000000"/>
                <w:sz w:val="18"/>
                <w:szCs w:val="18"/>
              </w:rPr>
              <w:t>Mean</w:t>
            </w:r>
          </w:p>
        </w:tc>
        <w:tc>
          <w:tcPr>
            <w:tcW w:w="1021" w:type="dxa"/>
            <w:tcBorders>
              <w:top w:val="nil"/>
              <w:left w:val="nil"/>
              <w:bottom w:val="nil"/>
              <w:right w:val="nil"/>
            </w:tcBorders>
            <w:shd w:val="clear" w:color="auto" w:fill="auto"/>
            <w:vAlign w:val="center"/>
            <w:hideMark/>
          </w:tcPr>
          <w:p w14:paraId="456618CB" w14:textId="206214FF" w:rsidR="000412CA" w:rsidRPr="00DF1DC1" w:rsidRDefault="000412CA" w:rsidP="00CE1830">
            <w:pPr>
              <w:spacing w:after="0" w:line="240" w:lineRule="auto"/>
              <w:jc w:val="center"/>
              <w:rPr>
                <w:rFonts w:eastAsia="Times New Roman" w:cs="Times New Roman"/>
                <w:color w:val="000000"/>
                <w:sz w:val="18"/>
                <w:szCs w:val="18"/>
              </w:rPr>
            </w:pPr>
            <w:r w:rsidRPr="00DF1DC1">
              <w:rPr>
                <w:color w:val="000000"/>
                <w:sz w:val="18"/>
                <w:szCs w:val="18"/>
              </w:rPr>
              <w:t>4.28</w:t>
            </w:r>
          </w:p>
        </w:tc>
        <w:tc>
          <w:tcPr>
            <w:tcW w:w="1033" w:type="dxa"/>
            <w:tcBorders>
              <w:top w:val="nil"/>
              <w:left w:val="nil"/>
              <w:bottom w:val="nil"/>
              <w:right w:val="nil"/>
            </w:tcBorders>
            <w:shd w:val="clear" w:color="auto" w:fill="auto"/>
            <w:vAlign w:val="center"/>
            <w:hideMark/>
          </w:tcPr>
          <w:p w14:paraId="78D1FEDB" w14:textId="77777777" w:rsidR="000412CA" w:rsidRPr="00DF1DC1" w:rsidRDefault="000412CA" w:rsidP="00CE1830">
            <w:pPr>
              <w:spacing w:after="0" w:line="240" w:lineRule="auto"/>
              <w:jc w:val="center"/>
              <w:rPr>
                <w:rFonts w:eastAsia="Times New Roman" w:cs="Times New Roman"/>
                <w:color w:val="000000"/>
                <w:sz w:val="18"/>
                <w:szCs w:val="18"/>
              </w:rPr>
            </w:pPr>
            <w:r w:rsidRPr="00DF1DC1">
              <w:rPr>
                <w:color w:val="000000"/>
                <w:sz w:val="18"/>
                <w:szCs w:val="18"/>
              </w:rPr>
              <w:t>3.82</w:t>
            </w:r>
          </w:p>
        </w:tc>
        <w:tc>
          <w:tcPr>
            <w:tcW w:w="1038" w:type="dxa"/>
            <w:tcBorders>
              <w:top w:val="nil"/>
              <w:left w:val="nil"/>
              <w:bottom w:val="nil"/>
              <w:right w:val="nil"/>
            </w:tcBorders>
            <w:shd w:val="clear" w:color="auto" w:fill="auto"/>
            <w:vAlign w:val="center"/>
            <w:hideMark/>
          </w:tcPr>
          <w:p w14:paraId="2B2B12F8" w14:textId="77777777" w:rsidR="000412CA" w:rsidRPr="00DF1DC1" w:rsidRDefault="000412CA" w:rsidP="00CE1830">
            <w:pPr>
              <w:spacing w:after="0" w:line="240" w:lineRule="auto"/>
              <w:jc w:val="center"/>
              <w:rPr>
                <w:rFonts w:eastAsia="Times New Roman" w:cs="Times New Roman"/>
                <w:color w:val="000000"/>
                <w:sz w:val="18"/>
                <w:szCs w:val="18"/>
              </w:rPr>
            </w:pPr>
            <w:r w:rsidRPr="00DF1DC1">
              <w:rPr>
                <w:color w:val="000000"/>
                <w:sz w:val="18"/>
                <w:szCs w:val="18"/>
              </w:rPr>
              <w:t>4.26</w:t>
            </w:r>
          </w:p>
        </w:tc>
        <w:tc>
          <w:tcPr>
            <w:tcW w:w="1142" w:type="dxa"/>
            <w:tcBorders>
              <w:top w:val="nil"/>
              <w:left w:val="nil"/>
              <w:bottom w:val="nil"/>
              <w:right w:val="nil"/>
            </w:tcBorders>
            <w:shd w:val="clear" w:color="auto" w:fill="auto"/>
            <w:vAlign w:val="center"/>
            <w:hideMark/>
          </w:tcPr>
          <w:p w14:paraId="2E836DDD" w14:textId="77777777" w:rsidR="000412CA" w:rsidRPr="00DF1DC1" w:rsidRDefault="000412CA" w:rsidP="00CE1830">
            <w:pPr>
              <w:spacing w:after="0" w:line="240" w:lineRule="auto"/>
              <w:jc w:val="center"/>
              <w:rPr>
                <w:rFonts w:eastAsia="Times New Roman" w:cs="Times New Roman"/>
                <w:color w:val="000000"/>
                <w:sz w:val="18"/>
                <w:szCs w:val="18"/>
              </w:rPr>
            </w:pPr>
            <w:r w:rsidRPr="00DF1DC1">
              <w:rPr>
                <w:color w:val="000000"/>
                <w:sz w:val="18"/>
                <w:szCs w:val="18"/>
              </w:rPr>
              <w:t>3.57</w:t>
            </w:r>
          </w:p>
        </w:tc>
        <w:tc>
          <w:tcPr>
            <w:tcW w:w="1039" w:type="dxa"/>
            <w:tcBorders>
              <w:top w:val="nil"/>
              <w:left w:val="nil"/>
              <w:bottom w:val="nil"/>
              <w:right w:val="nil"/>
            </w:tcBorders>
            <w:shd w:val="clear" w:color="auto" w:fill="auto"/>
            <w:vAlign w:val="center"/>
            <w:hideMark/>
          </w:tcPr>
          <w:p w14:paraId="031A92DA" w14:textId="77777777" w:rsidR="000412CA" w:rsidRPr="00DF1DC1" w:rsidRDefault="000412CA" w:rsidP="00CE1830">
            <w:pPr>
              <w:spacing w:after="0" w:line="240" w:lineRule="auto"/>
              <w:jc w:val="center"/>
              <w:rPr>
                <w:rFonts w:eastAsia="Times New Roman" w:cs="Times New Roman"/>
                <w:color w:val="000000"/>
                <w:sz w:val="18"/>
                <w:szCs w:val="18"/>
              </w:rPr>
            </w:pPr>
            <w:r w:rsidRPr="00DF1DC1">
              <w:rPr>
                <w:color w:val="000000"/>
                <w:sz w:val="18"/>
                <w:szCs w:val="18"/>
              </w:rPr>
              <w:t>3.90</w:t>
            </w:r>
          </w:p>
        </w:tc>
        <w:tc>
          <w:tcPr>
            <w:tcW w:w="1017" w:type="dxa"/>
            <w:tcBorders>
              <w:top w:val="nil"/>
              <w:left w:val="nil"/>
              <w:bottom w:val="nil"/>
              <w:right w:val="nil"/>
            </w:tcBorders>
            <w:shd w:val="clear" w:color="auto" w:fill="auto"/>
            <w:vAlign w:val="center"/>
            <w:hideMark/>
          </w:tcPr>
          <w:p w14:paraId="2D806753" w14:textId="77777777" w:rsidR="000412CA" w:rsidRPr="00DF1DC1" w:rsidRDefault="000412CA" w:rsidP="00CE1830">
            <w:pPr>
              <w:spacing w:after="0" w:line="240" w:lineRule="auto"/>
              <w:jc w:val="center"/>
              <w:rPr>
                <w:rFonts w:eastAsia="Times New Roman" w:cs="Times New Roman"/>
                <w:color w:val="000000"/>
                <w:sz w:val="18"/>
                <w:szCs w:val="18"/>
              </w:rPr>
            </w:pPr>
            <w:r w:rsidRPr="00DF1DC1">
              <w:rPr>
                <w:color w:val="000000"/>
                <w:sz w:val="18"/>
                <w:szCs w:val="18"/>
              </w:rPr>
              <w:t>3.02</w:t>
            </w:r>
          </w:p>
        </w:tc>
        <w:tc>
          <w:tcPr>
            <w:tcW w:w="1013" w:type="dxa"/>
            <w:tcBorders>
              <w:top w:val="nil"/>
              <w:left w:val="nil"/>
              <w:bottom w:val="nil"/>
              <w:right w:val="nil"/>
            </w:tcBorders>
            <w:shd w:val="clear" w:color="auto" w:fill="auto"/>
            <w:vAlign w:val="center"/>
            <w:hideMark/>
          </w:tcPr>
          <w:p w14:paraId="3208A27D" w14:textId="77777777" w:rsidR="000412CA" w:rsidRPr="00DF1DC1" w:rsidRDefault="000412CA" w:rsidP="00CE1830">
            <w:pPr>
              <w:spacing w:after="0" w:line="240" w:lineRule="auto"/>
              <w:jc w:val="center"/>
              <w:rPr>
                <w:rFonts w:eastAsia="Times New Roman" w:cs="Times New Roman"/>
                <w:color w:val="000000"/>
                <w:sz w:val="18"/>
                <w:szCs w:val="18"/>
              </w:rPr>
            </w:pPr>
            <w:r w:rsidRPr="00DF1DC1">
              <w:rPr>
                <w:color w:val="000000"/>
                <w:sz w:val="18"/>
                <w:szCs w:val="18"/>
              </w:rPr>
              <w:t>3.11</w:t>
            </w:r>
          </w:p>
        </w:tc>
        <w:tc>
          <w:tcPr>
            <w:tcW w:w="1068" w:type="dxa"/>
            <w:tcBorders>
              <w:top w:val="nil"/>
              <w:left w:val="nil"/>
              <w:bottom w:val="nil"/>
              <w:right w:val="nil"/>
            </w:tcBorders>
            <w:shd w:val="clear" w:color="auto" w:fill="auto"/>
            <w:vAlign w:val="center"/>
            <w:hideMark/>
          </w:tcPr>
          <w:p w14:paraId="104E5CE5" w14:textId="77777777" w:rsidR="000412CA" w:rsidRPr="00DF1DC1" w:rsidRDefault="000412CA" w:rsidP="00CE1830">
            <w:pPr>
              <w:spacing w:after="0" w:line="240" w:lineRule="auto"/>
              <w:jc w:val="center"/>
              <w:rPr>
                <w:rFonts w:eastAsia="Times New Roman" w:cs="Times New Roman"/>
                <w:b/>
                <w:bCs/>
                <w:color w:val="000000"/>
                <w:sz w:val="18"/>
                <w:szCs w:val="18"/>
              </w:rPr>
            </w:pPr>
            <w:r w:rsidRPr="00DF1DC1">
              <w:rPr>
                <w:b/>
                <w:bCs/>
                <w:color w:val="000000"/>
                <w:sz w:val="18"/>
                <w:szCs w:val="18"/>
              </w:rPr>
              <w:t>3.71</w:t>
            </w:r>
          </w:p>
        </w:tc>
      </w:tr>
      <w:tr w:rsidR="000412CA" w:rsidRPr="00DF1DC1" w14:paraId="49576D49" w14:textId="77777777" w:rsidTr="00667EB3">
        <w:trPr>
          <w:trHeight w:val="20"/>
        </w:trPr>
        <w:tc>
          <w:tcPr>
            <w:tcW w:w="989" w:type="dxa"/>
            <w:tcBorders>
              <w:top w:val="nil"/>
              <w:left w:val="nil"/>
              <w:bottom w:val="nil"/>
              <w:right w:val="nil"/>
            </w:tcBorders>
            <w:vAlign w:val="center"/>
          </w:tcPr>
          <w:p w14:paraId="17F0A3BF" w14:textId="6B118E21" w:rsidR="000412CA" w:rsidRPr="00DF1DC1" w:rsidRDefault="000412CA" w:rsidP="00CE1830">
            <w:pPr>
              <w:spacing w:after="0" w:line="240" w:lineRule="auto"/>
              <w:jc w:val="center"/>
              <w:rPr>
                <w:color w:val="000000"/>
                <w:sz w:val="18"/>
                <w:szCs w:val="18"/>
              </w:rPr>
            </w:pPr>
            <w:r w:rsidRPr="00DF1DC1">
              <w:rPr>
                <w:rFonts w:ascii="Calibri" w:hAnsi="Calibri"/>
                <w:bCs/>
                <w:color w:val="000000"/>
                <w:sz w:val="18"/>
                <w:szCs w:val="18"/>
              </w:rPr>
              <w:t>Standard Deviation</w:t>
            </w:r>
          </w:p>
        </w:tc>
        <w:tc>
          <w:tcPr>
            <w:tcW w:w="1021" w:type="dxa"/>
            <w:tcBorders>
              <w:top w:val="nil"/>
              <w:left w:val="nil"/>
              <w:bottom w:val="nil"/>
              <w:right w:val="nil"/>
            </w:tcBorders>
            <w:shd w:val="clear" w:color="auto" w:fill="auto"/>
            <w:vAlign w:val="center"/>
            <w:hideMark/>
          </w:tcPr>
          <w:p w14:paraId="42E8CEE9" w14:textId="50423B7A" w:rsidR="000412CA" w:rsidRPr="00DF1DC1" w:rsidRDefault="000412CA" w:rsidP="00CE1830">
            <w:pPr>
              <w:spacing w:after="0" w:line="240" w:lineRule="auto"/>
              <w:jc w:val="center"/>
              <w:rPr>
                <w:rFonts w:eastAsia="Times New Roman" w:cs="Times New Roman"/>
                <w:color w:val="000000"/>
                <w:sz w:val="18"/>
                <w:szCs w:val="18"/>
              </w:rPr>
            </w:pPr>
            <w:r w:rsidRPr="00DF1DC1">
              <w:rPr>
                <w:color w:val="000000"/>
                <w:sz w:val="18"/>
                <w:szCs w:val="18"/>
              </w:rPr>
              <w:t>0.29</w:t>
            </w:r>
          </w:p>
        </w:tc>
        <w:tc>
          <w:tcPr>
            <w:tcW w:w="1033" w:type="dxa"/>
            <w:tcBorders>
              <w:top w:val="nil"/>
              <w:left w:val="nil"/>
              <w:bottom w:val="nil"/>
              <w:right w:val="nil"/>
            </w:tcBorders>
            <w:shd w:val="clear" w:color="auto" w:fill="auto"/>
            <w:vAlign w:val="center"/>
            <w:hideMark/>
          </w:tcPr>
          <w:p w14:paraId="7856A62B" w14:textId="77777777" w:rsidR="000412CA" w:rsidRPr="00DF1DC1" w:rsidRDefault="000412CA" w:rsidP="00CE1830">
            <w:pPr>
              <w:spacing w:after="0" w:line="240" w:lineRule="auto"/>
              <w:jc w:val="center"/>
              <w:rPr>
                <w:rFonts w:eastAsia="Times New Roman" w:cs="Times New Roman"/>
                <w:color w:val="000000"/>
                <w:sz w:val="18"/>
                <w:szCs w:val="18"/>
              </w:rPr>
            </w:pPr>
            <w:r w:rsidRPr="00DF1DC1">
              <w:rPr>
                <w:color w:val="000000"/>
                <w:sz w:val="18"/>
                <w:szCs w:val="18"/>
              </w:rPr>
              <w:t>0.27</w:t>
            </w:r>
          </w:p>
        </w:tc>
        <w:tc>
          <w:tcPr>
            <w:tcW w:w="1038" w:type="dxa"/>
            <w:tcBorders>
              <w:top w:val="nil"/>
              <w:left w:val="nil"/>
              <w:bottom w:val="nil"/>
              <w:right w:val="nil"/>
            </w:tcBorders>
            <w:shd w:val="clear" w:color="auto" w:fill="auto"/>
            <w:vAlign w:val="center"/>
            <w:hideMark/>
          </w:tcPr>
          <w:p w14:paraId="2F31C48C" w14:textId="77777777" w:rsidR="000412CA" w:rsidRPr="00DF1DC1" w:rsidRDefault="000412CA" w:rsidP="00CE1830">
            <w:pPr>
              <w:spacing w:after="0" w:line="240" w:lineRule="auto"/>
              <w:jc w:val="center"/>
              <w:rPr>
                <w:rFonts w:eastAsia="Times New Roman" w:cs="Times New Roman"/>
                <w:color w:val="000000"/>
                <w:sz w:val="18"/>
                <w:szCs w:val="18"/>
              </w:rPr>
            </w:pPr>
            <w:r w:rsidRPr="00DF1DC1">
              <w:rPr>
                <w:color w:val="000000"/>
                <w:sz w:val="18"/>
                <w:szCs w:val="18"/>
              </w:rPr>
              <w:t>0.29</w:t>
            </w:r>
          </w:p>
        </w:tc>
        <w:tc>
          <w:tcPr>
            <w:tcW w:w="1142" w:type="dxa"/>
            <w:tcBorders>
              <w:top w:val="nil"/>
              <w:left w:val="nil"/>
              <w:bottom w:val="nil"/>
              <w:right w:val="nil"/>
            </w:tcBorders>
            <w:shd w:val="clear" w:color="auto" w:fill="auto"/>
            <w:vAlign w:val="center"/>
            <w:hideMark/>
          </w:tcPr>
          <w:p w14:paraId="234DEB54" w14:textId="77777777" w:rsidR="000412CA" w:rsidRPr="00DF1DC1" w:rsidRDefault="000412CA" w:rsidP="00CE1830">
            <w:pPr>
              <w:spacing w:after="0" w:line="240" w:lineRule="auto"/>
              <w:jc w:val="center"/>
              <w:rPr>
                <w:rFonts w:eastAsia="Times New Roman" w:cs="Times New Roman"/>
                <w:color w:val="000000"/>
                <w:sz w:val="18"/>
                <w:szCs w:val="18"/>
              </w:rPr>
            </w:pPr>
            <w:r w:rsidRPr="00DF1DC1">
              <w:rPr>
                <w:color w:val="000000"/>
                <w:sz w:val="18"/>
                <w:szCs w:val="18"/>
              </w:rPr>
              <w:t>0.24</w:t>
            </w:r>
          </w:p>
        </w:tc>
        <w:tc>
          <w:tcPr>
            <w:tcW w:w="1039" w:type="dxa"/>
            <w:tcBorders>
              <w:top w:val="nil"/>
              <w:left w:val="nil"/>
              <w:bottom w:val="nil"/>
              <w:right w:val="nil"/>
            </w:tcBorders>
            <w:shd w:val="clear" w:color="auto" w:fill="auto"/>
            <w:vAlign w:val="center"/>
            <w:hideMark/>
          </w:tcPr>
          <w:p w14:paraId="7F49BF64" w14:textId="77777777" w:rsidR="000412CA" w:rsidRPr="00DF1DC1" w:rsidRDefault="000412CA" w:rsidP="00CE1830">
            <w:pPr>
              <w:spacing w:after="0" w:line="240" w:lineRule="auto"/>
              <w:jc w:val="center"/>
              <w:rPr>
                <w:rFonts w:eastAsia="Times New Roman" w:cs="Times New Roman"/>
                <w:color w:val="000000"/>
                <w:sz w:val="18"/>
                <w:szCs w:val="18"/>
              </w:rPr>
            </w:pPr>
            <w:r w:rsidRPr="00DF1DC1">
              <w:rPr>
                <w:color w:val="000000"/>
                <w:sz w:val="18"/>
                <w:szCs w:val="18"/>
              </w:rPr>
              <w:t>0.25</w:t>
            </w:r>
          </w:p>
        </w:tc>
        <w:tc>
          <w:tcPr>
            <w:tcW w:w="1017" w:type="dxa"/>
            <w:tcBorders>
              <w:top w:val="nil"/>
              <w:left w:val="nil"/>
              <w:bottom w:val="nil"/>
              <w:right w:val="nil"/>
            </w:tcBorders>
            <w:shd w:val="clear" w:color="auto" w:fill="auto"/>
            <w:vAlign w:val="center"/>
            <w:hideMark/>
          </w:tcPr>
          <w:p w14:paraId="4B406347" w14:textId="77777777" w:rsidR="000412CA" w:rsidRPr="00DF1DC1" w:rsidRDefault="000412CA" w:rsidP="00CE1830">
            <w:pPr>
              <w:spacing w:after="0" w:line="240" w:lineRule="auto"/>
              <w:jc w:val="center"/>
              <w:rPr>
                <w:rFonts w:eastAsia="Times New Roman" w:cs="Times New Roman"/>
                <w:color w:val="000000"/>
                <w:sz w:val="18"/>
                <w:szCs w:val="18"/>
              </w:rPr>
            </w:pPr>
            <w:r w:rsidRPr="00DF1DC1">
              <w:rPr>
                <w:color w:val="000000"/>
                <w:sz w:val="18"/>
                <w:szCs w:val="18"/>
              </w:rPr>
              <w:t>0.21</w:t>
            </w:r>
          </w:p>
        </w:tc>
        <w:tc>
          <w:tcPr>
            <w:tcW w:w="1013" w:type="dxa"/>
            <w:tcBorders>
              <w:top w:val="nil"/>
              <w:left w:val="nil"/>
              <w:bottom w:val="nil"/>
              <w:right w:val="nil"/>
            </w:tcBorders>
            <w:shd w:val="clear" w:color="auto" w:fill="auto"/>
            <w:vAlign w:val="center"/>
            <w:hideMark/>
          </w:tcPr>
          <w:p w14:paraId="002D6FB1" w14:textId="77777777" w:rsidR="000412CA" w:rsidRPr="00DF1DC1" w:rsidRDefault="000412CA" w:rsidP="00CE1830">
            <w:pPr>
              <w:spacing w:after="0" w:line="240" w:lineRule="auto"/>
              <w:jc w:val="center"/>
              <w:rPr>
                <w:rFonts w:eastAsia="Times New Roman" w:cs="Times New Roman"/>
                <w:color w:val="000000"/>
                <w:sz w:val="18"/>
                <w:szCs w:val="18"/>
              </w:rPr>
            </w:pPr>
            <w:r w:rsidRPr="00DF1DC1">
              <w:rPr>
                <w:color w:val="000000"/>
                <w:sz w:val="18"/>
                <w:szCs w:val="18"/>
              </w:rPr>
              <w:t>0.49</w:t>
            </w:r>
          </w:p>
        </w:tc>
        <w:tc>
          <w:tcPr>
            <w:tcW w:w="1068" w:type="dxa"/>
            <w:tcBorders>
              <w:top w:val="nil"/>
              <w:left w:val="nil"/>
              <w:bottom w:val="nil"/>
              <w:right w:val="nil"/>
            </w:tcBorders>
            <w:shd w:val="clear" w:color="auto" w:fill="auto"/>
            <w:vAlign w:val="center"/>
            <w:hideMark/>
          </w:tcPr>
          <w:p w14:paraId="6A22850F" w14:textId="77777777" w:rsidR="000412CA" w:rsidRPr="00DF1DC1" w:rsidRDefault="000412CA" w:rsidP="00CE1830">
            <w:pPr>
              <w:spacing w:after="0" w:line="240" w:lineRule="auto"/>
              <w:jc w:val="center"/>
              <w:rPr>
                <w:rFonts w:eastAsia="Times New Roman" w:cs="Times New Roman"/>
                <w:b/>
                <w:bCs/>
                <w:color w:val="000000"/>
                <w:sz w:val="18"/>
                <w:szCs w:val="18"/>
              </w:rPr>
            </w:pPr>
            <w:r w:rsidRPr="00DF1DC1">
              <w:rPr>
                <w:b/>
                <w:bCs/>
                <w:color w:val="000000"/>
                <w:sz w:val="18"/>
                <w:szCs w:val="18"/>
              </w:rPr>
              <w:t>0.56</w:t>
            </w:r>
          </w:p>
        </w:tc>
      </w:tr>
      <w:tr w:rsidR="000412CA" w:rsidRPr="00DF1DC1" w14:paraId="079B7703" w14:textId="77777777" w:rsidTr="00667EB3">
        <w:trPr>
          <w:trHeight w:val="20"/>
        </w:trPr>
        <w:tc>
          <w:tcPr>
            <w:tcW w:w="989" w:type="dxa"/>
            <w:tcBorders>
              <w:top w:val="nil"/>
              <w:left w:val="nil"/>
              <w:bottom w:val="nil"/>
              <w:right w:val="nil"/>
            </w:tcBorders>
            <w:vAlign w:val="center"/>
          </w:tcPr>
          <w:p w14:paraId="2BAF5FF4" w14:textId="1B866A12" w:rsidR="000412CA" w:rsidRPr="00DF1DC1" w:rsidRDefault="000412CA" w:rsidP="00CE1830">
            <w:pPr>
              <w:spacing w:after="0" w:line="240" w:lineRule="auto"/>
              <w:jc w:val="center"/>
              <w:rPr>
                <w:color w:val="000000"/>
                <w:sz w:val="18"/>
                <w:szCs w:val="18"/>
              </w:rPr>
            </w:pPr>
            <w:r w:rsidRPr="00DF1DC1">
              <w:rPr>
                <w:rFonts w:ascii="Calibri" w:hAnsi="Calibri"/>
                <w:bCs/>
                <w:color w:val="000000"/>
                <w:sz w:val="18"/>
                <w:szCs w:val="18"/>
              </w:rPr>
              <w:t>Minimum</w:t>
            </w:r>
          </w:p>
        </w:tc>
        <w:tc>
          <w:tcPr>
            <w:tcW w:w="1021" w:type="dxa"/>
            <w:tcBorders>
              <w:top w:val="nil"/>
              <w:left w:val="nil"/>
              <w:bottom w:val="nil"/>
              <w:right w:val="nil"/>
            </w:tcBorders>
            <w:shd w:val="clear" w:color="auto" w:fill="auto"/>
            <w:vAlign w:val="center"/>
            <w:hideMark/>
          </w:tcPr>
          <w:p w14:paraId="3A0873C5" w14:textId="05C6837F" w:rsidR="000412CA" w:rsidRPr="00DF1DC1" w:rsidRDefault="000412CA" w:rsidP="00CE1830">
            <w:pPr>
              <w:spacing w:after="0" w:line="240" w:lineRule="auto"/>
              <w:jc w:val="center"/>
              <w:rPr>
                <w:rFonts w:eastAsia="Times New Roman" w:cs="Times New Roman"/>
                <w:color w:val="000000"/>
                <w:sz w:val="18"/>
                <w:szCs w:val="18"/>
              </w:rPr>
            </w:pPr>
            <w:r w:rsidRPr="00DF1DC1">
              <w:rPr>
                <w:color w:val="000000"/>
                <w:sz w:val="18"/>
                <w:szCs w:val="18"/>
              </w:rPr>
              <w:t>3.26</w:t>
            </w:r>
          </w:p>
        </w:tc>
        <w:tc>
          <w:tcPr>
            <w:tcW w:w="1033" w:type="dxa"/>
            <w:tcBorders>
              <w:top w:val="nil"/>
              <w:left w:val="nil"/>
              <w:bottom w:val="nil"/>
              <w:right w:val="nil"/>
            </w:tcBorders>
            <w:shd w:val="clear" w:color="auto" w:fill="auto"/>
            <w:vAlign w:val="center"/>
            <w:hideMark/>
          </w:tcPr>
          <w:p w14:paraId="714E15C5" w14:textId="77777777" w:rsidR="000412CA" w:rsidRPr="00DF1DC1" w:rsidRDefault="000412CA" w:rsidP="00CE1830">
            <w:pPr>
              <w:spacing w:after="0" w:line="240" w:lineRule="auto"/>
              <w:jc w:val="center"/>
              <w:rPr>
                <w:rFonts w:eastAsia="Times New Roman" w:cs="Times New Roman"/>
                <w:color w:val="000000"/>
                <w:sz w:val="18"/>
                <w:szCs w:val="18"/>
              </w:rPr>
            </w:pPr>
            <w:r w:rsidRPr="00DF1DC1">
              <w:rPr>
                <w:color w:val="000000"/>
                <w:sz w:val="18"/>
                <w:szCs w:val="18"/>
              </w:rPr>
              <w:t>2.99</w:t>
            </w:r>
          </w:p>
        </w:tc>
        <w:tc>
          <w:tcPr>
            <w:tcW w:w="1038" w:type="dxa"/>
            <w:tcBorders>
              <w:top w:val="nil"/>
              <w:left w:val="nil"/>
              <w:bottom w:val="nil"/>
              <w:right w:val="nil"/>
            </w:tcBorders>
            <w:shd w:val="clear" w:color="auto" w:fill="auto"/>
            <w:vAlign w:val="center"/>
            <w:hideMark/>
          </w:tcPr>
          <w:p w14:paraId="5BA61229" w14:textId="77777777" w:rsidR="000412CA" w:rsidRPr="00DF1DC1" w:rsidRDefault="000412CA" w:rsidP="00CE1830">
            <w:pPr>
              <w:spacing w:after="0" w:line="240" w:lineRule="auto"/>
              <w:jc w:val="center"/>
              <w:rPr>
                <w:rFonts w:eastAsia="Times New Roman" w:cs="Times New Roman"/>
                <w:color w:val="000000"/>
                <w:sz w:val="18"/>
                <w:szCs w:val="18"/>
              </w:rPr>
            </w:pPr>
            <w:r w:rsidRPr="00DF1DC1">
              <w:rPr>
                <w:color w:val="000000"/>
                <w:sz w:val="18"/>
                <w:szCs w:val="18"/>
              </w:rPr>
              <w:t>3.38</w:t>
            </w:r>
          </w:p>
        </w:tc>
        <w:tc>
          <w:tcPr>
            <w:tcW w:w="1142" w:type="dxa"/>
            <w:tcBorders>
              <w:top w:val="nil"/>
              <w:left w:val="nil"/>
              <w:bottom w:val="nil"/>
              <w:right w:val="nil"/>
            </w:tcBorders>
            <w:shd w:val="clear" w:color="auto" w:fill="auto"/>
            <w:vAlign w:val="center"/>
            <w:hideMark/>
          </w:tcPr>
          <w:p w14:paraId="0D13A8CE" w14:textId="77777777" w:rsidR="000412CA" w:rsidRPr="00DF1DC1" w:rsidRDefault="000412CA" w:rsidP="00CE1830">
            <w:pPr>
              <w:spacing w:after="0" w:line="240" w:lineRule="auto"/>
              <w:jc w:val="center"/>
              <w:rPr>
                <w:rFonts w:eastAsia="Times New Roman" w:cs="Times New Roman"/>
                <w:color w:val="000000"/>
                <w:sz w:val="18"/>
                <w:szCs w:val="18"/>
              </w:rPr>
            </w:pPr>
            <w:r w:rsidRPr="00DF1DC1">
              <w:rPr>
                <w:color w:val="000000"/>
                <w:sz w:val="18"/>
                <w:szCs w:val="18"/>
              </w:rPr>
              <w:t>2.84</w:t>
            </w:r>
          </w:p>
        </w:tc>
        <w:tc>
          <w:tcPr>
            <w:tcW w:w="1039" w:type="dxa"/>
            <w:tcBorders>
              <w:top w:val="nil"/>
              <w:left w:val="nil"/>
              <w:bottom w:val="nil"/>
              <w:right w:val="nil"/>
            </w:tcBorders>
            <w:shd w:val="clear" w:color="auto" w:fill="auto"/>
            <w:vAlign w:val="center"/>
            <w:hideMark/>
          </w:tcPr>
          <w:p w14:paraId="463FAE9E" w14:textId="77777777" w:rsidR="000412CA" w:rsidRPr="00DF1DC1" w:rsidRDefault="000412CA" w:rsidP="00CE1830">
            <w:pPr>
              <w:spacing w:after="0" w:line="240" w:lineRule="auto"/>
              <w:jc w:val="center"/>
              <w:rPr>
                <w:rFonts w:eastAsia="Times New Roman" w:cs="Times New Roman"/>
                <w:color w:val="000000"/>
                <w:sz w:val="18"/>
                <w:szCs w:val="18"/>
              </w:rPr>
            </w:pPr>
            <w:r w:rsidRPr="00DF1DC1">
              <w:rPr>
                <w:color w:val="000000"/>
                <w:sz w:val="18"/>
                <w:szCs w:val="18"/>
              </w:rPr>
              <w:t>3.03</w:t>
            </w:r>
          </w:p>
        </w:tc>
        <w:tc>
          <w:tcPr>
            <w:tcW w:w="1017" w:type="dxa"/>
            <w:tcBorders>
              <w:top w:val="nil"/>
              <w:left w:val="nil"/>
              <w:bottom w:val="nil"/>
              <w:right w:val="nil"/>
            </w:tcBorders>
            <w:shd w:val="clear" w:color="auto" w:fill="auto"/>
            <w:vAlign w:val="center"/>
            <w:hideMark/>
          </w:tcPr>
          <w:p w14:paraId="141ABDB1" w14:textId="77777777" w:rsidR="000412CA" w:rsidRPr="00DF1DC1" w:rsidRDefault="000412CA" w:rsidP="00CE1830">
            <w:pPr>
              <w:spacing w:after="0" w:line="240" w:lineRule="auto"/>
              <w:jc w:val="center"/>
              <w:rPr>
                <w:rFonts w:eastAsia="Times New Roman" w:cs="Times New Roman"/>
                <w:color w:val="000000"/>
                <w:sz w:val="18"/>
                <w:szCs w:val="18"/>
              </w:rPr>
            </w:pPr>
            <w:r w:rsidRPr="00DF1DC1">
              <w:rPr>
                <w:color w:val="000000"/>
                <w:sz w:val="18"/>
                <w:szCs w:val="18"/>
              </w:rPr>
              <w:t>2.42</w:t>
            </w:r>
          </w:p>
        </w:tc>
        <w:tc>
          <w:tcPr>
            <w:tcW w:w="1013" w:type="dxa"/>
            <w:tcBorders>
              <w:top w:val="nil"/>
              <w:left w:val="nil"/>
              <w:bottom w:val="nil"/>
              <w:right w:val="nil"/>
            </w:tcBorders>
            <w:shd w:val="clear" w:color="auto" w:fill="auto"/>
            <w:vAlign w:val="center"/>
            <w:hideMark/>
          </w:tcPr>
          <w:p w14:paraId="60EBDE0E" w14:textId="77777777" w:rsidR="000412CA" w:rsidRPr="00DF1DC1" w:rsidRDefault="000412CA" w:rsidP="00CE1830">
            <w:pPr>
              <w:spacing w:after="0" w:line="240" w:lineRule="auto"/>
              <w:jc w:val="center"/>
              <w:rPr>
                <w:rFonts w:eastAsia="Times New Roman" w:cs="Times New Roman"/>
                <w:color w:val="000000"/>
                <w:sz w:val="18"/>
                <w:szCs w:val="18"/>
              </w:rPr>
            </w:pPr>
            <w:r w:rsidRPr="00DF1DC1">
              <w:rPr>
                <w:color w:val="000000"/>
                <w:sz w:val="18"/>
                <w:szCs w:val="18"/>
              </w:rPr>
              <w:t>2.11</w:t>
            </w:r>
          </w:p>
        </w:tc>
        <w:tc>
          <w:tcPr>
            <w:tcW w:w="1068" w:type="dxa"/>
            <w:tcBorders>
              <w:top w:val="nil"/>
              <w:left w:val="nil"/>
              <w:bottom w:val="nil"/>
              <w:right w:val="nil"/>
            </w:tcBorders>
            <w:shd w:val="clear" w:color="auto" w:fill="auto"/>
            <w:vAlign w:val="center"/>
            <w:hideMark/>
          </w:tcPr>
          <w:p w14:paraId="53B2A61D" w14:textId="77777777" w:rsidR="000412CA" w:rsidRPr="00DF1DC1" w:rsidRDefault="000412CA" w:rsidP="00CE1830">
            <w:pPr>
              <w:spacing w:after="0" w:line="240" w:lineRule="auto"/>
              <w:jc w:val="center"/>
              <w:rPr>
                <w:rFonts w:eastAsia="Times New Roman" w:cs="Times New Roman"/>
                <w:b/>
                <w:bCs/>
                <w:color w:val="000000"/>
                <w:sz w:val="18"/>
                <w:szCs w:val="18"/>
              </w:rPr>
            </w:pPr>
            <w:r w:rsidRPr="00DF1DC1">
              <w:rPr>
                <w:b/>
                <w:bCs/>
                <w:color w:val="000000"/>
                <w:sz w:val="18"/>
                <w:szCs w:val="18"/>
              </w:rPr>
              <w:t>2.11</w:t>
            </w:r>
          </w:p>
        </w:tc>
      </w:tr>
      <w:tr w:rsidR="000412CA" w:rsidRPr="00DF1DC1" w14:paraId="2B786F08" w14:textId="77777777" w:rsidTr="00667EB3">
        <w:trPr>
          <w:trHeight w:val="20"/>
        </w:trPr>
        <w:tc>
          <w:tcPr>
            <w:tcW w:w="989" w:type="dxa"/>
            <w:tcBorders>
              <w:top w:val="nil"/>
              <w:left w:val="nil"/>
              <w:bottom w:val="nil"/>
              <w:right w:val="nil"/>
            </w:tcBorders>
            <w:vAlign w:val="center"/>
          </w:tcPr>
          <w:p w14:paraId="7392F3AE" w14:textId="0EA0058A" w:rsidR="000412CA" w:rsidRPr="00DF1DC1" w:rsidRDefault="000412CA" w:rsidP="00CE1830">
            <w:pPr>
              <w:spacing w:after="0" w:line="240" w:lineRule="auto"/>
              <w:jc w:val="center"/>
              <w:rPr>
                <w:color w:val="000000"/>
                <w:sz w:val="18"/>
                <w:szCs w:val="18"/>
              </w:rPr>
            </w:pPr>
            <w:r w:rsidRPr="00DF1DC1">
              <w:rPr>
                <w:rFonts w:ascii="Calibri" w:hAnsi="Calibri"/>
                <w:bCs/>
                <w:color w:val="000000"/>
                <w:sz w:val="18"/>
                <w:szCs w:val="18"/>
              </w:rPr>
              <w:t>Maximum</w:t>
            </w:r>
          </w:p>
        </w:tc>
        <w:tc>
          <w:tcPr>
            <w:tcW w:w="1021" w:type="dxa"/>
            <w:tcBorders>
              <w:top w:val="nil"/>
              <w:left w:val="nil"/>
              <w:bottom w:val="nil"/>
              <w:right w:val="nil"/>
            </w:tcBorders>
            <w:shd w:val="clear" w:color="auto" w:fill="auto"/>
            <w:vAlign w:val="center"/>
            <w:hideMark/>
          </w:tcPr>
          <w:p w14:paraId="723164B6" w14:textId="0200CBB1" w:rsidR="000412CA" w:rsidRPr="00DF1DC1" w:rsidRDefault="000412CA" w:rsidP="00CE1830">
            <w:pPr>
              <w:spacing w:after="0" w:line="240" w:lineRule="auto"/>
              <w:jc w:val="center"/>
              <w:rPr>
                <w:rFonts w:eastAsia="Times New Roman" w:cs="Times New Roman"/>
                <w:color w:val="000000"/>
                <w:sz w:val="18"/>
                <w:szCs w:val="18"/>
              </w:rPr>
            </w:pPr>
            <w:r w:rsidRPr="00DF1DC1">
              <w:rPr>
                <w:color w:val="000000"/>
                <w:sz w:val="18"/>
                <w:szCs w:val="18"/>
              </w:rPr>
              <w:t>5.48</w:t>
            </w:r>
          </w:p>
        </w:tc>
        <w:tc>
          <w:tcPr>
            <w:tcW w:w="1033" w:type="dxa"/>
            <w:tcBorders>
              <w:top w:val="nil"/>
              <w:left w:val="nil"/>
              <w:bottom w:val="nil"/>
              <w:right w:val="nil"/>
            </w:tcBorders>
            <w:shd w:val="clear" w:color="auto" w:fill="auto"/>
            <w:vAlign w:val="center"/>
            <w:hideMark/>
          </w:tcPr>
          <w:p w14:paraId="6BF183EA" w14:textId="77777777" w:rsidR="000412CA" w:rsidRPr="00DF1DC1" w:rsidRDefault="000412CA" w:rsidP="00CE1830">
            <w:pPr>
              <w:spacing w:after="0" w:line="240" w:lineRule="auto"/>
              <w:jc w:val="center"/>
              <w:rPr>
                <w:rFonts w:eastAsia="Times New Roman" w:cs="Times New Roman"/>
                <w:color w:val="000000"/>
                <w:sz w:val="18"/>
                <w:szCs w:val="18"/>
              </w:rPr>
            </w:pPr>
            <w:r w:rsidRPr="00DF1DC1">
              <w:rPr>
                <w:color w:val="000000"/>
                <w:sz w:val="18"/>
                <w:szCs w:val="18"/>
              </w:rPr>
              <w:t>5.17</w:t>
            </w:r>
          </w:p>
        </w:tc>
        <w:tc>
          <w:tcPr>
            <w:tcW w:w="1038" w:type="dxa"/>
            <w:tcBorders>
              <w:top w:val="nil"/>
              <w:left w:val="nil"/>
              <w:bottom w:val="nil"/>
              <w:right w:val="nil"/>
            </w:tcBorders>
            <w:shd w:val="clear" w:color="auto" w:fill="auto"/>
            <w:vAlign w:val="center"/>
            <w:hideMark/>
          </w:tcPr>
          <w:p w14:paraId="2B5E9422" w14:textId="77777777" w:rsidR="000412CA" w:rsidRPr="00DF1DC1" w:rsidRDefault="000412CA" w:rsidP="00CE1830">
            <w:pPr>
              <w:spacing w:after="0" w:line="240" w:lineRule="auto"/>
              <w:jc w:val="center"/>
              <w:rPr>
                <w:rFonts w:eastAsia="Times New Roman" w:cs="Times New Roman"/>
                <w:color w:val="000000"/>
                <w:sz w:val="18"/>
                <w:szCs w:val="18"/>
              </w:rPr>
            </w:pPr>
            <w:r w:rsidRPr="00DF1DC1">
              <w:rPr>
                <w:color w:val="000000"/>
                <w:sz w:val="18"/>
                <w:szCs w:val="18"/>
              </w:rPr>
              <w:t>5.54</w:t>
            </w:r>
          </w:p>
        </w:tc>
        <w:tc>
          <w:tcPr>
            <w:tcW w:w="1142" w:type="dxa"/>
            <w:tcBorders>
              <w:top w:val="nil"/>
              <w:left w:val="nil"/>
              <w:bottom w:val="nil"/>
              <w:right w:val="nil"/>
            </w:tcBorders>
            <w:shd w:val="clear" w:color="auto" w:fill="auto"/>
            <w:vAlign w:val="center"/>
            <w:hideMark/>
          </w:tcPr>
          <w:p w14:paraId="66659405" w14:textId="77777777" w:rsidR="000412CA" w:rsidRPr="00DF1DC1" w:rsidRDefault="000412CA" w:rsidP="00CE1830">
            <w:pPr>
              <w:spacing w:after="0" w:line="240" w:lineRule="auto"/>
              <w:jc w:val="center"/>
              <w:rPr>
                <w:rFonts w:eastAsia="Times New Roman" w:cs="Times New Roman"/>
                <w:color w:val="000000"/>
                <w:sz w:val="18"/>
                <w:szCs w:val="18"/>
              </w:rPr>
            </w:pPr>
            <w:r w:rsidRPr="00DF1DC1">
              <w:rPr>
                <w:color w:val="000000"/>
                <w:sz w:val="18"/>
                <w:szCs w:val="18"/>
              </w:rPr>
              <w:t>4.69</w:t>
            </w:r>
          </w:p>
        </w:tc>
        <w:tc>
          <w:tcPr>
            <w:tcW w:w="1039" w:type="dxa"/>
            <w:tcBorders>
              <w:top w:val="nil"/>
              <w:left w:val="nil"/>
              <w:bottom w:val="nil"/>
              <w:right w:val="nil"/>
            </w:tcBorders>
            <w:shd w:val="clear" w:color="auto" w:fill="auto"/>
            <w:vAlign w:val="center"/>
            <w:hideMark/>
          </w:tcPr>
          <w:p w14:paraId="61EC8272" w14:textId="77777777" w:rsidR="000412CA" w:rsidRPr="00DF1DC1" w:rsidRDefault="000412CA" w:rsidP="00CE1830">
            <w:pPr>
              <w:spacing w:after="0" w:line="240" w:lineRule="auto"/>
              <w:jc w:val="center"/>
              <w:rPr>
                <w:rFonts w:eastAsia="Times New Roman" w:cs="Times New Roman"/>
                <w:color w:val="000000"/>
                <w:sz w:val="18"/>
                <w:szCs w:val="18"/>
              </w:rPr>
            </w:pPr>
            <w:r w:rsidRPr="00DF1DC1">
              <w:rPr>
                <w:color w:val="000000"/>
                <w:sz w:val="18"/>
                <w:szCs w:val="18"/>
              </w:rPr>
              <w:t>5.08</w:t>
            </w:r>
          </w:p>
        </w:tc>
        <w:tc>
          <w:tcPr>
            <w:tcW w:w="1017" w:type="dxa"/>
            <w:tcBorders>
              <w:top w:val="nil"/>
              <w:left w:val="nil"/>
              <w:bottom w:val="nil"/>
              <w:right w:val="nil"/>
            </w:tcBorders>
            <w:shd w:val="clear" w:color="auto" w:fill="auto"/>
            <w:vAlign w:val="center"/>
            <w:hideMark/>
          </w:tcPr>
          <w:p w14:paraId="49552834" w14:textId="77777777" w:rsidR="000412CA" w:rsidRPr="00DF1DC1" w:rsidRDefault="000412CA" w:rsidP="00CE1830">
            <w:pPr>
              <w:spacing w:after="0" w:line="240" w:lineRule="auto"/>
              <w:jc w:val="center"/>
              <w:rPr>
                <w:rFonts w:eastAsia="Times New Roman" w:cs="Times New Roman"/>
                <w:color w:val="000000"/>
                <w:sz w:val="18"/>
                <w:szCs w:val="18"/>
              </w:rPr>
            </w:pPr>
            <w:r w:rsidRPr="00DF1DC1">
              <w:rPr>
                <w:color w:val="000000"/>
                <w:sz w:val="18"/>
                <w:szCs w:val="18"/>
              </w:rPr>
              <w:t>4.24</w:t>
            </w:r>
          </w:p>
        </w:tc>
        <w:tc>
          <w:tcPr>
            <w:tcW w:w="1013" w:type="dxa"/>
            <w:tcBorders>
              <w:top w:val="nil"/>
              <w:left w:val="nil"/>
              <w:bottom w:val="nil"/>
              <w:right w:val="nil"/>
            </w:tcBorders>
            <w:shd w:val="clear" w:color="auto" w:fill="auto"/>
            <w:vAlign w:val="center"/>
            <w:hideMark/>
          </w:tcPr>
          <w:p w14:paraId="62F43618" w14:textId="77777777" w:rsidR="000412CA" w:rsidRPr="00DF1DC1" w:rsidRDefault="000412CA" w:rsidP="00CE1830">
            <w:pPr>
              <w:spacing w:after="0" w:line="240" w:lineRule="auto"/>
              <w:jc w:val="center"/>
              <w:rPr>
                <w:rFonts w:eastAsia="Times New Roman" w:cs="Times New Roman"/>
                <w:color w:val="000000"/>
                <w:sz w:val="18"/>
                <w:szCs w:val="18"/>
              </w:rPr>
            </w:pPr>
            <w:r w:rsidRPr="00DF1DC1">
              <w:rPr>
                <w:color w:val="000000"/>
                <w:sz w:val="18"/>
                <w:szCs w:val="18"/>
              </w:rPr>
              <w:t>4.58</w:t>
            </w:r>
          </w:p>
        </w:tc>
        <w:tc>
          <w:tcPr>
            <w:tcW w:w="1068" w:type="dxa"/>
            <w:tcBorders>
              <w:top w:val="nil"/>
              <w:left w:val="nil"/>
              <w:bottom w:val="nil"/>
              <w:right w:val="nil"/>
            </w:tcBorders>
            <w:shd w:val="clear" w:color="auto" w:fill="auto"/>
            <w:vAlign w:val="center"/>
            <w:hideMark/>
          </w:tcPr>
          <w:p w14:paraId="4DCC2370" w14:textId="77777777" w:rsidR="000412CA" w:rsidRPr="00DF1DC1" w:rsidRDefault="000412CA" w:rsidP="00CE1830">
            <w:pPr>
              <w:spacing w:after="0" w:line="240" w:lineRule="auto"/>
              <w:jc w:val="center"/>
              <w:rPr>
                <w:rFonts w:eastAsia="Times New Roman" w:cs="Times New Roman"/>
                <w:b/>
                <w:bCs/>
                <w:color w:val="000000"/>
                <w:sz w:val="18"/>
                <w:szCs w:val="18"/>
              </w:rPr>
            </w:pPr>
            <w:r w:rsidRPr="00DF1DC1">
              <w:rPr>
                <w:b/>
                <w:bCs/>
                <w:color w:val="000000"/>
                <w:sz w:val="18"/>
                <w:szCs w:val="18"/>
              </w:rPr>
              <w:t>5.54</w:t>
            </w:r>
          </w:p>
        </w:tc>
      </w:tr>
    </w:tbl>
    <w:p w14:paraId="46485C99" w14:textId="775236B8" w:rsidR="00A7558F" w:rsidRPr="00DF1DC1" w:rsidRDefault="00A7558F" w:rsidP="00CE1830">
      <w:pPr>
        <w:spacing w:after="0" w:line="240" w:lineRule="auto"/>
        <w:rPr>
          <w:b/>
          <w:sz w:val="18"/>
          <w:szCs w:val="18"/>
        </w:rPr>
      </w:pPr>
    </w:p>
    <w:tbl>
      <w:tblPr>
        <w:tblpPr w:leftFromText="180" w:rightFromText="180" w:vertAnchor="text" w:tblpY="1"/>
        <w:tblOverlap w:val="never"/>
        <w:tblW w:w="6552" w:type="dxa"/>
        <w:tblCellMar>
          <w:left w:w="0" w:type="dxa"/>
          <w:right w:w="0" w:type="dxa"/>
        </w:tblCellMar>
        <w:tblLook w:val="04A0" w:firstRow="1" w:lastRow="0" w:firstColumn="1" w:lastColumn="0" w:noHBand="0" w:noVBand="1"/>
      </w:tblPr>
      <w:tblGrid>
        <w:gridCol w:w="973"/>
        <w:gridCol w:w="973"/>
        <w:gridCol w:w="1348"/>
        <w:gridCol w:w="1041"/>
        <w:gridCol w:w="979"/>
        <w:gridCol w:w="1238"/>
      </w:tblGrid>
      <w:tr w:rsidR="000412CA" w:rsidRPr="00DF1DC1" w14:paraId="064B5D6F" w14:textId="77777777" w:rsidTr="00667EB3">
        <w:trPr>
          <w:trHeight w:val="20"/>
        </w:trPr>
        <w:tc>
          <w:tcPr>
            <w:tcW w:w="6552" w:type="dxa"/>
            <w:gridSpan w:val="6"/>
            <w:tcBorders>
              <w:bottom w:val="single" w:sz="4" w:space="0" w:color="auto"/>
            </w:tcBorders>
          </w:tcPr>
          <w:p w14:paraId="6115397D" w14:textId="2B0BBE32" w:rsidR="000412CA" w:rsidRPr="00DF1DC1" w:rsidRDefault="00B272D7" w:rsidP="002A0C4F">
            <w:pPr>
              <w:spacing w:after="0" w:line="240" w:lineRule="auto"/>
              <w:jc w:val="both"/>
              <w:rPr>
                <w:rFonts w:eastAsia="Times New Roman" w:cs="Times New Roman"/>
                <w:bCs/>
                <w:color w:val="000000"/>
                <w:sz w:val="18"/>
                <w:szCs w:val="18"/>
              </w:rPr>
            </w:pPr>
            <w:r>
              <w:rPr>
                <w:rFonts w:eastAsia="Times New Roman" w:cs="Times New Roman"/>
                <w:b/>
                <w:bCs/>
                <w:color w:val="000000"/>
                <w:sz w:val="18"/>
                <w:szCs w:val="18"/>
              </w:rPr>
              <w:t>Table ##</w:t>
            </w:r>
            <w:r w:rsidR="000412CA" w:rsidRPr="00DF1DC1">
              <w:rPr>
                <w:rFonts w:eastAsia="Times New Roman" w:cs="Times New Roman"/>
                <w:b/>
                <w:bCs/>
                <w:color w:val="000000"/>
                <w:sz w:val="18"/>
                <w:szCs w:val="18"/>
              </w:rPr>
              <w:t xml:space="preserve"> </w:t>
            </w:r>
            <w:r w:rsidR="000412CA" w:rsidRPr="00DF1DC1">
              <w:rPr>
                <w:rFonts w:eastAsia="Times New Roman" w:cs="Times New Roman"/>
                <w:bCs/>
                <w:color w:val="000000"/>
                <w:sz w:val="18"/>
                <w:szCs w:val="18"/>
              </w:rPr>
              <w:t>BMD results (</w:t>
            </w:r>
            <w:r>
              <w:rPr>
                <w:rFonts w:eastAsia="Times New Roman" w:cs="Times New Roman"/>
                <w:b/>
                <w:bCs/>
                <w:color w:val="000000"/>
                <w:sz w:val="18"/>
                <w:szCs w:val="18"/>
              </w:rPr>
              <w:t>mg/m3)</w:t>
            </w:r>
            <w:r w:rsidR="000412CA" w:rsidRPr="00DF1DC1">
              <w:rPr>
                <w:rFonts w:eastAsia="Times New Roman" w:cs="Times New Roman"/>
                <w:bCs/>
                <w:color w:val="000000"/>
                <w:sz w:val="18"/>
                <w:szCs w:val="18"/>
              </w:rPr>
              <w:t xml:space="preserve"> and models fit </w:t>
            </w:r>
            <w:r w:rsidRPr="00DF1DC1">
              <w:rPr>
                <w:rFonts w:eastAsia="Times New Roman" w:cs="Times New Roman"/>
                <w:bCs/>
                <w:color w:val="000000"/>
                <w:sz w:val="18"/>
                <w:szCs w:val="18"/>
              </w:rPr>
              <w:t xml:space="preserve">for a 20% change in macrophage count </w:t>
            </w:r>
            <w:r>
              <w:rPr>
                <w:rFonts w:eastAsia="Times New Roman" w:cs="Times New Roman"/>
                <w:bCs/>
                <w:color w:val="000000"/>
                <w:sz w:val="18"/>
                <w:szCs w:val="18"/>
              </w:rPr>
              <w:t>in</w:t>
            </w:r>
            <w:r w:rsidR="000412CA" w:rsidRPr="00DF1DC1">
              <w:rPr>
                <w:rFonts w:eastAsia="Times New Roman" w:cs="Times New Roman"/>
                <w:bCs/>
                <w:color w:val="000000"/>
                <w:sz w:val="18"/>
                <w:szCs w:val="18"/>
              </w:rPr>
              <w:t xml:space="preserve"> </w:t>
            </w:r>
            <w:r>
              <w:rPr>
                <w:rFonts w:eastAsia="Times New Roman" w:cs="Times New Roman"/>
                <w:bCs/>
                <w:color w:val="000000"/>
                <w:sz w:val="18"/>
                <w:szCs w:val="18"/>
              </w:rPr>
              <w:t>mice dose-response data.</w:t>
            </w:r>
          </w:p>
        </w:tc>
      </w:tr>
      <w:tr w:rsidR="000412CA" w:rsidRPr="00DF1DC1" w14:paraId="1D81700A" w14:textId="77777777" w:rsidTr="00667EB3">
        <w:trPr>
          <w:trHeight w:val="20"/>
        </w:trPr>
        <w:tc>
          <w:tcPr>
            <w:tcW w:w="973" w:type="dxa"/>
            <w:tcBorders>
              <w:top w:val="single" w:sz="4" w:space="0" w:color="auto"/>
            </w:tcBorders>
            <w:vAlign w:val="center"/>
          </w:tcPr>
          <w:p w14:paraId="28C1C5D2" w14:textId="0152299F" w:rsidR="000412CA" w:rsidRPr="00DF1DC1" w:rsidRDefault="000412CA" w:rsidP="00CE1830">
            <w:pPr>
              <w:spacing w:after="0" w:line="240" w:lineRule="auto"/>
              <w:jc w:val="center"/>
              <w:rPr>
                <w:b/>
                <w:bCs/>
                <w:color w:val="000000"/>
                <w:sz w:val="18"/>
                <w:szCs w:val="18"/>
              </w:rPr>
            </w:pPr>
            <w:r w:rsidRPr="00DF1DC1">
              <w:rPr>
                <w:rFonts w:eastAsia="Times New Roman" w:cs="Times New Roman"/>
                <w:b/>
                <w:bCs/>
                <w:color w:val="000000"/>
                <w:sz w:val="18"/>
                <w:szCs w:val="18"/>
              </w:rPr>
              <w:t>Model</w:t>
            </w:r>
          </w:p>
        </w:tc>
        <w:tc>
          <w:tcPr>
            <w:tcW w:w="973" w:type="dxa"/>
            <w:tcBorders>
              <w:top w:val="single" w:sz="4" w:space="0" w:color="auto"/>
            </w:tcBorders>
            <w:shd w:val="clear" w:color="auto" w:fill="auto"/>
            <w:vAlign w:val="center"/>
            <w:hideMark/>
          </w:tcPr>
          <w:p w14:paraId="144C29D1" w14:textId="65632CFD" w:rsidR="000412CA" w:rsidRPr="00DF1DC1" w:rsidRDefault="000412CA" w:rsidP="00CE1830">
            <w:pPr>
              <w:spacing w:after="0" w:line="240" w:lineRule="auto"/>
              <w:jc w:val="center"/>
              <w:rPr>
                <w:rFonts w:eastAsia="Times New Roman" w:cs="Times New Roman"/>
                <w:b/>
                <w:bCs/>
                <w:color w:val="000000"/>
                <w:sz w:val="18"/>
                <w:szCs w:val="18"/>
              </w:rPr>
            </w:pPr>
            <w:r w:rsidRPr="00DF1DC1">
              <w:rPr>
                <w:b/>
                <w:bCs/>
                <w:color w:val="000000"/>
                <w:sz w:val="18"/>
                <w:szCs w:val="18"/>
              </w:rPr>
              <w:t>Log-Log</w:t>
            </w:r>
          </w:p>
        </w:tc>
        <w:tc>
          <w:tcPr>
            <w:tcW w:w="1348" w:type="dxa"/>
            <w:tcBorders>
              <w:top w:val="single" w:sz="4" w:space="0" w:color="auto"/>
            </w:tcBorders>
            <w:shd w:val="clear" w:color="auto" w:fill="auto"/>
            <w:vAlign w:val="center"/>
            <w:hideMark/>
          </w:tcPr>
          <w:p w14:paraId="48ECFD22" w14:textId="77777777" w:rsidR="000412CA" w:rsidRPr="00DF1DC1" w:rsidRDefault="000412CA" w:rsidP="00CE1830">
            <w:pPr>
              <w:spacing w:after="0" w:line="240" w:lineRule="auto"/>
              <w:jc w:val="center"/>
              <w:rPr>
                <w:rFonts w:eastAsia="Times New Roman" w:cs="Times New Roman"/>
                <w:b/>
                <w:bCs/>
                <w:color w:val="000000"/>
                <w:sz w:val="18"/>
                <w:szCs w:val="18"/>
              </w:rPr>
            </w:pPr>
            <w:r w:rsidRPr="00DF1DC1">
              <w:rPr>
                <w:b/>
                <w:bCs/>
                <w:color w:val="000000"/>
                <w:sz w:val="18"/>
                <w:szCs w:val="18"/>
              </w:rPr>
              <w:t>Log-probabilistic</w:t>
            </w:r>
          </w:p>
        </w:tc>
        <w:tc>
          <w:tcPr>
            <w:tcW w:w="1041" w:type="dxa"/>
            <w:tcBorders>
              <w:top w:val="single" w:sz="4" w:space="0" w:color="auto"/>
            </w:tcBorders>
            <w:shd w:val="clear" w:color="auto" w:fill="auto"/>
            <w:vAlign w:val="center"/>
            <w:hideMark/>
          </w:tcPr>
          <w:p w14:paraId="46B7E2C2" w14:textId="77777777" w:rsidR="000412CA" w:rsidRPr="00DF1DC1" w:rsidRDefault="000412CA" w:rsidP="00CE1830">
            <w:pPr>
              <w:spacing w:after="0" w:line="240" w:lineRule="auto"/>
              <w:jc w:val="center"/>
              <w:rPr>
                <w:rFonts w:eastAsia="Times New Roman" w:cs="Times New Roman"/>
                <w:b/>
                <w:bCs/>
                <w:color w:val="000000"/>
                <w:sz w:val="18"/>
                <w:szCs w:val="18"/>
              </w:rPr>
            </w:pPr>
            <w:r w:rsidRPr="00DF1DC1">
              <w:rPr>
                <w:b/>
                <w:bCs/>
                <w:color w:val="000000"/>
                <w:sz w:val="18"/>
                <w:szCs w:val="18"/>
              </w:rPr>
              <w:t>Gamma</w:t>
            </w:r>
          </w:p>
        </w:tc>
        <w:tc>
          <w:tcPr>
            <w:tcW w:w="979" w:type="dxa"/>
            <w:tcBorders>
              <w:top w:val="single" w:sz="4" w:space="0" w:color="auto"/>
            </w:tcBorders>
            <w:shd w:val="clear" w:color="auto" w:fill="auto"/>
            <w:vAlign w:val="center"/>
            <w:hideMark/>
          </w:tcPr>
          <w:p w14:paraId="17830B6A" w14:textId="77777777" w:rsidR="000412CA" w:rsidRPr="00DF1DC1" w:rsidRDefault="000412CA" w:rsidP="00CE1830">
            <w:pPr>
              <w:spacing w:after="0" w:line="240" w:lineRule="auto"/>
              <w:jc w:val="center"/>
              <w:rPr>
                <w:rFonts w:eastAsia="Times New Roman" w:cs="Times New Roman"/>
                <w:b/>
                <w:bCs/>
                <w:color w:val="000000"/>
                <w:sz w:val="18"/>
                <w:szCs w:val="18"/>
              </w:rPr>
            </w:pPr>
            <w:r w:rsidRPr="00DF1DC1">
              <w:rPr>
                <w:b/>
                <w:bCs/>
                <w:color w:val="000000"/>
                <w:sz w:val="18"/>
                <w:szCs w:val="18"/>
              </w:rPr>
              <w:t>Hill5</w:t>
            </w:r>
          </w:p>
        </w:tc>
        <w:tc>
          <w:tcPr>
            <w:tcW w:w="1238" w:type="dxa"/>
            <w:tcBorders>
              <w:top w:val="single" w:sz="4" w:space="0" w:color="auto"/>
            </w:tcBorders>
            <w:shd w:val="clear" w:color="auto" w:fill="auto"/>
            <w:vAlign w:val="center"/>
            <w:hideMark/>
          </w:tcPr>
          <w:p w14:paraId="19599A4E" w14:textId="77777777" w:rsidR="000412CA" w:rsidRPr="00DF1DC1" w:rsidRDefault="000412CA" w:rsidP="00CE1830">
            <w:pPr>
              <w:spacing w:after="0" w:line="240" w:lineRule="auto"/>
              <w:jc w:val="center"/>
              <w:rPr>
                <w:rFonts w:eastAsia="Times New Roman" w:cs="Times New Roman"/>
                <w:b/>
                <w:bCs/>
                <w:color w:val="000000"/>
                <w:sz w:val="18"/>
                <w:szCs w:val="18"/>
              </w:rPr>
            </w:pPr>
            <w:r w:rsidRPr="00DF1DC1">
              <w:rPr>
                <w:b/>
                <w:bCs/>
                <w:color w:val="000000"/>
                <w:sz w:val="18"/>
                <w:szCs w:val="18"/>
              </w:rPr>
              <w:t>Integration of All Models</w:t>
            </w:r>
          </w:p>
        </w:tc>
      </w:tr>
      <w:tr w:rsidR="000412CA" w:rsidRPr="00DF1DC1" w14:paraId="3E9EFF90" w14:textId="77777777" w:rsidTr="00667EB3">
        <w:trPr>
          <w:trHeight w:val="20"/>
        </w:trPr>
        <w:tc>
          <w:tcPr>
            <w:tcW w:w="973" w:type="dxa"/>
            <w:vAlign w:val="center"/>
          </w:tcPr>
          <w:p w14:paraId="150C5BC5" w14:textId="48135AC7" w:rsidR="000412CA" w:rsidRPr="00DF1DC1" w:rsidRDefault="000412CA" w:rsidP="00CE1830">
            <w:pPr>
              <w:spacing w:after="0" w:line="240" w:lineRule="auto"/>
              <w:jc w:val="center"/>
              <w:rPr>
                <w:color w:val="000000"/>
                <w:sz w:val="18"/>
                <w:szCs w:val="18"/>
              </w:rPr>
            </w:pPr>
            <w:r w:rsidRPr="00DF1DC1">
              <w:rPr>
                <w:rFonts w:ascii="Calibri" w:hAnsi="Calibri"/>
                <w:bCs/>
                <w:color w:val="000000"/>
                <w:sz w:val="18"/>
                <w:szCs w:val="18"/>
              </w:rPr>
              <w:t>Median</w:t>
            </w:r>
          </w:p>
        </w:tc>
        <w:tc>
          <w:tcPr>
            <w:tcW w:w="973" w:type="dxa"/>
            <w:shd w:val="clear" w:color="auto" w:fill="auto"/>
            <w:vAlign w:val="center"/>
            <w:hideMark/>
          </w:tcPr>
          <w:p w14:paraId="09B3F0F9" w14:textId="2CCECFF3" w:rsidR="000412CA" w:rsidRPr="00DF1DC1" w:rsidRDefault="000412CA" w:rsidP="00CE1830">
            <w:pPr>
              <w:spacing w:after="0" w:line="240" w:lineRule="auto"/>
              <w:jc w:val="center"/>
              <w:rPr>
                <w:rFonts w:eastAsia="Times New Roman" w:cs="Times New Roman"/>
                <w:color w:val="000000"/>
                <w:sz w:val="18"/>
                <w:szCs w:val="18"/>
              </w:rPr>
            </w:pPr>
            <w:r w:rsidRPr="00DF1DC1">
              <w:rPr>
                <w:color w:val="000000"/>
                <w:sz w:val="18"/>
                <w:szCs w:val="18"/>
              </w:rPr>
              <w:t>4.26</w:t>
            </w:r>
          </w:p>
        </w:tc>
        <w:tc>
          <w:tcPr>
            <w:tcW w:w="1348" w:type="dxa"/>
            <w:shd w:val="clear" w:color="auto" w:fill="auto"/>
            <w:vAlign w:val="center"/>
            <w:hideMark/>
          </w:tcPr>
          <w:p w14:paraId="573042EB" w14:textId="77777777" w:rsidR="000412CA" w:rsidRPr="00DF1DC1" w:rsidRDefault="000412CA" w:rsidP="00CE1830">
            <w:pPr>
              <w:spacing w:after="0" w:line="240" w:lineRule="auto"/>
              <w:jc w:val="center"/>
              <w:rPr>
                <w:rFonts w:eastAsia="Times New Roman" w:cs="Times New Roman"/>
                <w:color w:val="000000"/>
                <w:sz w:val="18"/>
                <w:szCs w:val="18"/>
              </w:rPr>
            </w:pPr>
            <w:r w:rsidRPr="00DF1DC1">
              <w:rPr>
                <w:color w:val="000000"/>
                <w:sz w:val="18"/>
                <w:szCs w:val="18"/>
              </w:rPr>
              <w:t>3.81</w:t>
            </w:r>
          </w:p>
        </w:tc>
        <w:tc>
          <w:tcPr>
            <w:tcW w:w="1041" w:type="dxa"/>
            <w:shd w:val="clear" w:color="auto" w:fill="auto"/>
            <w:vAlign w:val="center"/>
            <w:hideMark/>
          </w:tcPr>
          <w:p w14:paraId="71840FA1" w14:textId="77777777" w:rsidR="000412CA" w:rsidRPr="00DF1DC1" w:rsidRDefault="000412CA" w:rsidP="00CE1830">
            <w:pPr>
              <w:spacing w:after="0" w:line="240" w:lineRule="auto"/>
              <w:jc w:val="center"/>
              <w:rPr>
                <w:rFonts w:eastAsia="Times New Roman" w:cs="Times New Roman"/>
                <w:color w:val="000000"/>
                <w:sz w:val="18"/>
                <w:szCs w:val="18"/>
              </w:rPr>
            </w:pPr>
            <w:r w:rsidRPr="00DF1DC1">
              <w:rPr>
                <w:color w:val="000000"/>
                <w:sz w:val="18"/>
                <w:szCs w:val="18"/>
              </w:rPr>
              <w:t>4.25</w:t>
            </w:r>
          </w:p>
        </w:tc>
        <w:tc>
          <w:tcPr>
            <w:tcW w:w="979" w:type="dxa"/>
            <w:shd w:val="clear" w:color="auto" w:fill="auto"/>
            <w:vAlign w:val="center"/>
            <w:hideMark/>
          </w:tcPr>
          <w:p w14:paraId="725880A8" w14:textId="77777777" w:rsidR="000412CA" w:rsidRPr="00DF1DC1" w:rsidRDefault="000412CA" w:rsidP="00CE1830">
            <w:pPr>
              <w:spacing w:after="0" w:line="240" w:lineRule="auto"/>
              <w:jc w:val="center"/>
              <w:rPr>
                <w:rFonts w:eastAsia="Times New Roman" w:cs="Times New Roman"/>
                <w:color w:val="000000"/>
                <w:sz w:val="18"/>
                <w:szCs w:val="18"/>
              </w:rPr>
            </w:pPr>
            <w:r w:rsidRPr="00DF1DC1">
              <w:rPr>
                <w:color w:val="000000"/>
                <w:sz w:val="18"/>
                <w:szCs w:val="18"/>
              </w:rPr>
              <w:t>3.56</w:t>
            </w:r>
          </w:p>
        </w:tc>
        <w:tc>
          <w:tcPr>
            <w:tcW w:w="1238" w:type="dxa"/>
            <w:shd w:val="clear" w:color="auto" w:fill="auto"/>
            <w:vAlign w:val="center"/>
            <w:hideMark/>
          </w:tcPr>
          <w:p w14:paraId="484C9FE5" w14:textId="77777777" w:rsidR="000412CA" w:rsidRPr="00DF1DC1" w:rsidRDefault="000412CA" w:rsidP="00CE1830">
            <w:pPr>
              <w:spacing w:after="0" w:line="240" w:lineRule="auto"/>
              <w:jc w:val="center"/>
              <w:rPr>
                <w:rFonts w:eastAsia="Times New Roman" w:cs="Times New Roman"/>
                <w:color w:val="000000"/>
                <w:sz w:val="18"/>
                <w:szCs w:val="18"/>
              </w:rPr>
            </w:pPr>
            <w:r w:rsidRPr="00DF1DC1">
              <w:rPr>
                <w:color w:val="000000"/>
                <w:sz w:val="18"/>
                <w:szCs w:val="18"/>
              </w:rPr>
              <w:t>3.89</w:t>
            </w:r>
          </w:p>
        </w:tc>
      </w:tr>
      <w:tr w:rsidR="000412CA" w:rsidRPr="00DF1DC1" w14:paraId="792ABB5F" w14:textId="77777777" w:rsidTr="00667EB3">
        <w:trPr>
          <w:trHeight w:val="20"/>
        </w:trPr>
        <w:tc>
          <w:tcPr>
            <w:tcW w:w="973" w:type="dxa"/>
            <w:vAlign w:val="center"/>
          </w:tcPr>
          <w:p w14:paraId="4B8C3F56" w14:textId="298E6FF8" w:rsidR="000412CA" w:rsidRPr="00DF1DC1" w:rsidRDefault="000412CA" w:rsidP="00CE1830">
            <w:pPr>
              <w:spacing w:after="0" w:line="240" w:lineRule="auto"/>
              <w:jc w:val="center"/>
              <w:rPr>
                <w:color w:val="000000"/>
                <w:sz w:val="18"/>
                <w:szCs w:val="18"/>
              </w:rPr>
            </w:pPr>
            <w:r w:rsidRPr="00DF1DC1">
              <w:rPr>
                <w:rFonts w:ascii="Calibri" w:hAnsi="Calibri"/>
                <w:bCs/>
                <w:color w:val="000000"/>
                <w:sz w:val="18"/>
                <w:szCs w:val="18"/>
              </w:rPr>
              <w:t>Mean</w:t>
            </w:r>
          </w:p>
        </w:tc>
        <w:tc>
          <w:tcPr>
            <w:tcW w:w="973" w:type="dxa"/>
            <w:shd w:val="clear" w:color="auto" w:fill="auto"/>
            <w:vAlign w:val="center"/>
            <w:hideMark/>
          </w:tcPr>
          <w:p w14:paraId="74BF1C50" w14:textId="16295AC7" w:rsidR="000412CA" w:rsidRPr="00DF1DC1" w:rsidRDefault="000412CA" w:rsidP="00CE1830">
            <w:pPr>
              <w:spacing w:after="0" w:line="240" w:lineRule="auto"/>
              <w:jc w:val="center"/>
              <w:rPr>
                <w:rFonts w:eastAsia="Times New Roman" w:cs="Times New Roman"/>
                <w:color w:val="000000"/>
                <w:sz w:val="18"/>
                <w:szCs w:val="18"/>
              </w:rPr>
            </w:pPr>
            <w:r w:rsidRPr="00DF1DC1">
              <w:rPr>
                <w:color w:val="000000"/>
                <w:sz w:val="18"/>
                <w:szCs w:val="18"/>
              </w:rPr>
              <w:t>4.28</w:t>
            </w:r>
          </w:p>
        </w:tc>
        <w:tc>
          <w:tcPr>
            <w:tcW w:w="1348" w:type="dxa"/>
            <w:shd w:val="clear" w:color="auto" w:fill="auto"/>
            <w:vAlign w:val="center"/>
            <w:hideMark/>
          </w:tcPr>
          <w:p w14:paraId="62AE2392" w14:textId="77777777" w:rsidR="000412CA" w:rsidRPr="00DF1DC1" w:rsidRDefault="000412CA" w:rsidP="00CE1830">
            <w:pPr>
              <w:spacing w:after="0" w:line="240" w:lineRule="auto"/>
              <w:jc w:val="center"/>
              <w:rPr>
                <w:rFonts w:eastAsia="Times New Roman" w:cs="Times New Roman"/>
                <w:color w:val="000000"/>
                <w:sz w:val="18"/>
                <w:szCs w:val="18"/>
              </w:rPr>
            </w:pPr>
            <w:r w:rsidRPr="00DF1DC1">
              <w:rPr>
                <w:color w:val="000000"/>
                <w:sz w:val="18"/>
                <w:szCs w:val="18"/>
              </w:rPr>
              <w:t>3.82</w:t>
            </w:r>
          </w:p>
        </w:tc>
        <w:tc>
          <w:tcPr>
            <w:tcW w:w="1041" w:type="dxa"/>
            <w:shd w:val="clear" w:color="auto" w:fill="auto"/>
            <w:vAlign w:val="center"/>
            <w:hideMark/>
          </w:tcPr>
          <w:p w14:paraId="4D977147" w14:textId="77777777" w:rsidR="000412CA" w:rsidRPr="00DF1DC1" w:rsidRDefault="000412CA" w:rsidP="00CE1830">
            <w:pPr>
              <w:spacing w:after="0" w:line="240" w:lineRule="auto"/>
              <w:jc w:val="center"/>
              <w:rPr>
                <w:rFonts w:eastAsia="Times New Roman" w:cs="Times New Roman"/>
                <w:color w:val="000000"/>
                <w:sz w:val="18"/>
                <w:szCs w:val="18"/>
              </w:rPr>
            </w:pPr>
            <w:r w:rsidRPr="00DF1DC1">
              <w:rPr>
                <w:color w:val="000000"/>
                <w:sz w:val="18"/>
                <w:szCs w:val="18"/>
              </w:rPr>
              <w:t>4.26</w:t>
            </w:r>
          </w:p>
        </w:tc>
        <w:tc>
          <w:tcPr>
            <w:tcW w:w="979" w:type="dxa"/>
            <w:shd w:val="clear" w:color="auto" w:fill="auto"/>
            <w:vAlign w:val="center"/>
            <w:hideMark/>
          </w:tcPr>
          <w:p w14:paraId="45E19772" w14:textId="77777777" w:rsidR="000412CA" w:rsidRPr="00DF1DC1" w:rsidRDefault="000412CA" w:rsidP="00CE1830">
            <w:pPr>
              <w:spacing w:after="0" w:line="240" w:lineRule="auto"/>
              <w:jc w:val="center"/>
              <w:rPr>
                <w:rFonts w:eastAsia="Times New Roman" w:cs="Times New Roman"/>
                <w:color w:val="000000"/>
                <w:sz w:val="18"/>
                <w:szCs w:val="18"/>
              </w:rPr>
            </w:pPr>
            <w:r w:rsidRPr="00DF1DC1">
              <w:rPr>
                <w:color w:val="000000"/>
                <w:sz w:val="18"/>
                <w:szCs w:val="18"/>
              </w:rPr>
              <w:t>3.57</w:t>
            </w:r>
          </w:p>
        </w:tc>
        <w:tc>
          <w:tcPr>
            <w:tcW w:w="1238" w:type="dxa"/>
            <w:shd w:val="clear" w:color="auto" w:fill="auto"/>
            <w:vAlign w:val="center"/>
            <w:hideMark/>
          </w:tcPr>
          <w:p w14:paraId="7A7BC468" w14:textId="77777777" w:rsidR="000412CA" w:rsidRPr="00DF1DC1" w:rsidRDefault="000412CA" w:rsidP="00CE1830">
            <w:pPr>
              <w:spacing w:after="0" w:line="240" w:lineRule="auto"/>
              <w:jc w:val="center"/>
              <w:rPr>
                <w:rFonts w:eastAsia="Times New Roman" w:cs="Times New Roman"/>
                <w:color w:val="000000"/>
                <w:sz w:val="18"/>
                <w:szCs w:val="18"/>
              </w:rPr>
            </w:pPr>
            <w:r w:rsidRPr="00DF1DC1">
              <w:rPr>
                <w:color w:val="000000"/>
                <w:sz w:val="18"/>
                <w:szCs w:val="18"/>
              </w:rPr>
              <w:t>3.90</w:t>
            </w:r>
          </w:p>
        </w:tc>
      </w:tr>
      <w:tr w:rsidR="000412CA" w:rsidRPr="00DF1DC1" w14:paraId="4E284B4F" w14:textId="77777777" w:rsidTr="00667EB3">
        <w:trPr>
          <w:trHeight w:val="20"/>
        </w:trPr>
        <w:tc>
          <w:tcPr>
            <w:tcW w:w="973" w:type="dxa"/>
            <w:vAlign w:val="center"/>
          </w:tcPr>
          <w:p w14:paraId="22DB8E82" w14:textId="586A3CB5" w:rsidR="000412CA" w:rsidRPr="00DF1DC1" w:rsidRDefault="000412CA" w:rsidP="00CE1830">
            <w:pPr>
              <w:spacing w:after="0" w:line="240" w:lineRule="auto"/>
              <w:jc w:val="center"/>
              <w:rPr>
                <w:color w:val="000000"/>
                <w:sz w:val="18"/>
                <w:szCs w:val="18"/>
              </w:rPr>
            </w:pPr>
            <w:r w:rsidRPr="00DF1DC1">
              <w:rPr>
                <w:rFonts w:ascii="Calibri" w:hAnsi="Calibri"/>
                <w:bCs/>
                <w:color w:val="000000"/>
                <w:sz w:val="18"/>
                <w:szCs w:val="18"/>
              </w:rPr>
              <w:t>Standard Deviation</w:t>
            </w:r>
          </w:p>
        </w:tc>
        <w:tc>
          <w:tcPr>
            <w:tcW w:w="973" w:type="dxa"/>
            <w:shd w:val="clear" w:color="auto" w:fill="auto"/>
            <w:vAlign w:val="center"/>
            <w:hideMark/>
          </w:tcPr>
          <w:p w14:paraId="7763136F" w14:textId="5E66A52D" w:rsidR="000412CA" w:rsidRPr="00DF1DC1" w:rsidRDefault="000412CA" w:rsidP="00CE1830">
            <w:pPr>
              <w:spacing w:after="0" w:line="240" w:lineRule="auto"/>
              <w:jc w:val="center"/>
              <w:rPr>
                <w:rFonts w:eastAsia="Times New Roman" w:cs="Times New Roman"/>
                <w:color w:val="000000"/>
                <w:sz w:val="18"/>
                <w:szCs w:val="18"/>
              </w:rPr>
            </w:pPr>
            <w:r w:rsidRPr="00DF1DC1">
              <w:rPr>
                <w:color w:val="000000"/>
                <w:sz w:val="18"/>
                <w:szCs w:val="18"/>
              </w:rPr>
              <w:t>0.29</w:t>
            </w:r>
          </w:p>
        </w:tc>
        <w:tc>
          <w:tcPr>
            <w:tcW w:w="1348" w:type="dxa"/>
            <w:shd w:val="clear" w:color="auto" w:fill="auto"/>
            <w:vAlign w:val="center"/>
            <w:hideMark/>
          </w:tcPr>
          <w:p w14:paraId="2EED8721" w14:textId="77777777" w:rsidR="000412CA" w:rsidRPr="00DF1DC1" w:rsidRDefault="000412CA" w:rsidP="00CE1830">
            <w:pPr>
              <w:spacing w:after="0" w:line="240" w:lineRule="auto"/>
              <w:jc w:val="center"/>
              <w:rPr>
                <w:rFonts w:eastAsia="Times New Roman" w:cs="Times New Roman"/>
                <w:color w:val="000000"/>
                <w:sz w:val="18"/>
                <w:szCs w:val="18"/>
              </w:rPr>
            </w:pPr>
            <w:r w:rsidRPr="00DF1DC1">
              <w:rPr>
                <w:color w:val="000000"/>
                <w:sz w:val="18"/>
                <w:szCs w:val="18"/>
              </w:rPr>
              <w:t>0.27</w:t>
            </w:r>
          </w:p>
        </w:tc>
        <w:tc>
          <w:tcPr>
            <w:tcW w:w="1041" w:type="dxa"/>
            <w:shd w:val="clear" w:color="auto" w:fill="auto"/>
            <w:vAlign w:val="center"/>
            <w:hideMark/>
          </w:tcPr>
          <w:p w14:paraId="6965D5ED" w14:textId="77777777" w:rsidR="000412CA" w:rsidRPr="00DF1DC1" w:rsidRDefault="000412CA" w:rsidP="00CE1830">
            <w:pPr>
              <w:spacing w:after="0" w:line="240" w:lineRule="auto"/>
              <w:jc w:val="center"/>
              <w:rPr>
                <w:rFonts w:eastAsia="Times New Roman" w:cs="Times New Roman"/>
                <w:color w:val="000000"/>
                <w:sz w:val="18"/>
                <w:szCs w:val="18"/>
              </w:rPr>
            </w:pPr>
            <w:r w:rsidRPr="00DF1DC1">
              <w:rPr>
                <w:color w:val="000000"/>
                <w:sz w:val="18"/>
                <w:szCs w:val="18"/>
              </w:rPr>
              <w:t>0.29</w:t>
            </w:r>
          </w:p>
        </w:tc>
        <w:tc>
          <w:tcPr>
            <w:tcW w:w="979" w:type="dxa"/>
            <w:shd w:val="clear" w:color="auto" w:fill="auto"/>
            <w:vAlign w:val="center"/>
            <w:hideMark/>
          </w:tcPr>
          <w:p w14:paraId="02CCD63E" w14:textId="77777777" w:rsidR="000412CA" w:rsidRPr="00DF1DC1" w:rsidRDefault="000412CA" w:rsidP="00CE1830">
            <w:pPr>
              <w:spacing w:after="0" w:line="240" w:lineRule="auto"/>
              <w:jc w:val="center"/>
              <w:rPr>
                <w:rFonts w:eastAsia="Times New Roman" w:cs="Times New Roman"/>
                <w:color w:val="000000"/>
                <w:sz w:val="18"/>
                <w:szCs w:val="18"/>
              </w:rPr>
            </w:pPr>
            <w:r w:rsidRPr="00DF1DC1">
              <w:rPr>
                <w:color w:val="000000"/>
                <w:sz w:val="18"/>
                <w:szCs w:val="18"/>
              </w:rPr>
              <w:t>0.24</w:t>
            </w:r>
          </w:p>
        </w:tc>
        <w:tc>
          <w:tcPr>
            <w:tcW w:w="1238" w:type="dxa"/>
            <w:shd w:val="clear" w:color="auto" w:fill="auto"/>
            <w:vAlign w:val="center"/>
            <w:hideMark/>
          </w:tcPr>
          <w:p w14:paraId="0743C6A5" w14:textId="77777777" w:rsidR="000412CA" w:rsidRPr="00DF1DC1" w:rsidRDefault="000412CA" w:rsidP="00CE1830">
            <w:pPr>
              <w:spacing w:after="0" w:line="240" w:lineRule="auto"/>
              <w:jc w:val="center"/>
              <w:rPr>
                <w:rFonts w:eastAsia="Times New Roman" w:cs="Times New Roman"/>
                <w:color w:val="000000"/>
                <w:sz w:val="18"/>
                <w:szCs w:val="18"/>
              </w:rPr>
            </w:pPr>
            <w:r w:rsidRPr="00DF1DC1">
              <w:rPr>
                <w:color w:val="000000"/>
                <w:sz w:val="18"/>
                <w:szCs w:val="18"/>
              </w:rPr>
              <w:t>0.25</w:t>
            </w:r>
          </w:p>
        </w:tc>
      </w:tr>
      <w:tr w:rsidR="000412CA" w:rsidRPr="00DF1DC1" w14:paraId="0699F7D8" w14:textId="77777777" w:rsidTr="00667EB3">
        <w:trPr>
          <w:trHeight w:val="20"/>
        </w:trPr>
        <w:tc>
          <w:tcPr>
            <w:tcW w:w="973" w:type="dxa"/>
            <w:vAlign w:val="center"/>
          </w:tcPr>
          <w:p w14:paraId="28D311CD" w14:textId="7EA7CDC2" w:rsidR="000412CA" w:rsidRPr="00DF1DC1" w:rsidRDefault="000412CA" w:rsidP="00CE1830">
            <w:pPr>
              <w:spacing w:after="0" w:line="240" w:lineRule="auto"/>
              <w:jc w:val="center"/>
              <w:rPr>
                <w:color w:val="000000"/>
                <w:sz w:val="18"/>
                <w:szCs w:val="18"/>
              </w:rPr>
            </w:pPr>
            <w:r w:rsidRPr="00DF1DC1">
              <w:rPr>
                <w:rFonts w:ascii="Calibri" w:hAnsi="Calibri"/>
                <w:bCs/>
                <w:color w:val="000000"/>
                <w:sz w:val="18"/>
                <w:szCs w:val="18"/>
              </w:rPr>
              <w:t>Minimum</w:t>
            </w:r>
          </w:p>
        </w:tc>
        <w:tc>
          <w:tcPr>
            <w:tcW w:w="973" w:type="dxa"/>
            <w:shd w:val="clear" w:color="auto" w:fill="auto"/>
            <w:vAlign w:val="center"/>
            <w:hideMark/>
          </w:tcPr>
          <w:p w14:paraId="7ADDFC57" w14:textId="5BF6DEED" w:rsidR="000412CA" w:rsidRPr="00DF1DC1" w:rsidRDefault="000412CA" w:rsidP="00CE1830">
            <w:pPr>
              <w:spacing w:after="0" w:line="240" w:lineRule="auto"/>
              <w:jc w:val="center"/>
              <w:rPr>
                <w:rFonts w:eastAsia="Times New Roman" w:cs="Times New Roman"/>
                <w:color w:val="000000"/>
                <w:sz w:val="18"/>
                <w:szCs w:val="18"/>
              </w:rPr>
            </w:pPr>
            <w:r w:rsidRPr="00DF1DC1">
              <w:rPr>
                <w:color w:val="000000"/>
                <w:sz w:val="18"/>
                <w:szCs w:val="18"/>
              </w:rPr>
              <w:t>3.26</w:t>
            </w:r>
          </w:p>
        </w:tc>
        <w:tc>
          <w:tcPr>
            <w:tcW w:w="1348" w:type="dxa"/>
            <w:shd w:val="clear" w:color="auto" w:fill="auto"/>
            <w:vAlign w:val="center"/>
            <w:hideMark/>
          </w:tcPr>
          <w:p w14:paraId="312680AE" w14:textId="77777777" w:rsidR="000412CA" w:rsidRPr="00DF1DC1" w:rsidRDefault="000412CA" w:rsidP="00CE1830">
            <w:pPr>
              <w:spacing w:after="0" w:line="240" w:lineRule="auto"/>
              <w:jc w:val="center"/>
              <w:rPr>
                <w:rFonts w:eastAsia="Times New Roman" w:cs="Times New Roman"/>
                <w:color w:val="000000"/>
                <w:sz w:val="18"/>
                <w:szCs w:val="18"/>
              </w:rPr>
            </w:pPr>
            <w:r w:rsidRPr="00DF1DC1">
              <w:rPr>
                <w:color w:val="000000"/>
                <w:sz w:val="18"/>
                <w:szCs w:val="18"/>
              </w:rPr>
              <w:t>2.99</w:t>
            </w:r>
          </w:p>
        </w:tc>
        <w:tc>
          <w:tcPr>
            <w:tcW w:w="1041" w:type="dxa"/>
            <w:shd w:val="clear" w:color="auto" w:fill="auto"/>
            <w:vAlign w:val="center"/>
            <w:hideMark/>
          </w:tcPr>
          <w:p w14:paraId="2D235C6B" w14:textId="77777777" w:rsidR="000412CA" w:rsidRPr="00DF1DC1" w:rsidRDefault="000412CA" w:rsidP="00CE1830">
            <w:pPr>
              <w:spacing w:after="0" w:line="240" w:lineRule="auto"/>
              <w:jc w:val="center"/>
              <w:rPr>
                <w:rFonts w:eastAsia="Times New Roman" w:cs="Times New Roman"/>
                <w:color w:val="000000"/>
                <w:sz w:val="18"/>
                <w:szCs w:val="18"/>
              </w:rPr>
            </w:pPr>
            <w:r w:rsidRPr="00DF1DC1">
              <w:rPr>
                <w:color w:val="000000"/>
                <w:sz w:val="18"/>
                <w:szCs w:val="18"/>
              </w:rPr>
              <w:t>3.38</w:t>
            </w:r>
          </w:p>
        </w:tc>
        <w:tc>
          <w:tcPr>
            <w:tcW w:w="979" w:type="dxa"/>
            <w:shd w:val="clear" w:color="auto" w:fill="auto"/>
            <w:vAlign w:val="center"/>
            <w:hideMark/>
          </w:tcPr>
          <w:p w14:paraId="409D3A1B" w14:textId="77777777" w:rsidR="000412CA" w:rsidRPr="00DF1DC1" w:rsidRDefault="000412CA" w:rsidP="00CE1830">
            <w:pPr>
              <w:spacing w:after="0" w:line="240" w:lineRule="auto"/>
              <w:jc w:val="center"/>
              <w:rPr>
                <w:rFonts w:eastAsia="Times New Roman" w:cs="Times New Roman"/>
                <w:color w:val="000000"/>
                <w:sz w:val="18"/>
                <w:szCs w:val="18"/>
              </w:rPr>
            </w:pPr>
            <w:r w:rsidRPr="00DF1DC1">
              <w:rPr>
                <w:color w:val="000000"/>
                <w:sz w:val="18"/>
                <w:szCs w:val="18"/>
              </w:rPr>
              <w:t>2.84</w:t>
            </w:r>
          </w:p>
        </w:tc>
        <w:tc>
          <w:tcPr>
            <w:tcW w:w="1238" w:type="dxa"/>
            <w:shd w:val="clear" w:color="auto" w:fill="auto"/>
            <w:vAlign w:val="center"/>
            <w:hideMark/>
          </w:tcPr>
          <w:p w14:paraId="6ACAF15A" w14:textId="77777777" w:rsidR="000412CA" w:rsidRPr="00DF1DC1" w:rsidRDefault="000412CA" w:rsidP="00CE1830">
            <w:pPr>
              <w:spacing w:after="0" w:line="240" w:lineRule="auto"/>
              <w:jc w:val="center"/>
              <w:rPr>
                <w:rFonts w:eastAsia="Times New Roman" w:cs="Times New Roman"/>
                <w:color w:val="000000"/>
                <w:sz w:val="18"/>
                <w:szCs w:val="18"/>
              </w:rPr>
            </w:pPr>
            <w:r w:rsidRPr="00DF1DC1">
              <w:rPr>
                <w:color w:val="000000"/>
                <w:sz w:val="18"/>
                <w:szCs w:val="18"/>
              </w:rPr>
              <w:t>3.03</w:t>
            </w:r>
          </w:p>
        </w:tc>
      </w:tr>
      <w:tr w:rsidR="000412CA" w:rsidRPr="00DF1DC1" w14:paraId="17AA8BCD" w14:textId="77777777" w:rsidTr="00667EB3">
        <w:trPr>
          <w:trHeight w:val="20"/>
        </w:trPr>
        <w:tc>
          <w:tcPr>
            <w:tcW w:w="973" w:type="dxa"/>
            <w:vAlign w:val="center"/>
          </w:tcPr>
          <w:p w14:paraId="7E5D5A15" w14:textId="068D7BCC" w:rsidR="000412CA" w:rsidRPr="00DF1DC1" w:rsidRDefault="000412CA" w:rsidP="00CE1830">
            <w:pPr>
              <w:spacing w:after="0" w:line="240" w:lineRule="auto"/>
              <w:jc w:val="center"/>
              <w:rPr>
                <w:color w:val="000000"/>
                <w:sz w:val="18"/>
                <w:szCs w:val="18"/>
              </w:rPr>
            </w:pPr>
            <w:r w:rsidRPr="00DF1DC1">
              <w:rPr>
                <w:rFonts w:ascii="Calibri" w:hAnsi="Calibri"/>
                <w:bCs/>
                <w:color w:val="000000"/>
                <w:sz w:val="18"/>
                <w:szCs w:val="18"/>
              </w:rPr>
              <w:t>Maximum</w:t>
            </w:r>
          </w:p>
        </w:tc>
        <w:tc>
          <w:tcPr>
            <w:tcW w:w="973" w:type="dxa"/>
            <w:shd w:val="clear" w:color="auto" w:fill="auto"/>
            <w:vAlign w:val="center"/>
            <w:hideMark/>
          </w:tcPr>
          <w:p w14:paraId="5BC5CD8B" w14:textId="445EA7EF" w:rsidR="000412CA" w:rsidRPr="00DF1DC1" w:rsidRDefault="000412CA" w:rsidP="00CE1830">
            <w:pPr>
              <w:spacing w:after="0" w:line="240" w:lineRule="auto"/>
              <w:jc w:val="center"/>
              <w:rPr>
                <w:rFonts w:eastAsia="Times New Roman" w:cs="Times New Roman"/>
                <w:color w:val="000000"/>
                <w:sz w:val="18"/>
                <w:szCs w:val="18"/>
              </w:rPr>
            </w:pPr>
            <w:r w:rsidRPr="00DF1DC1">
              <w:rPr>
                <w:color w:val="000000"/>
                <w:sz w:val="18"/>
                <w:szCs w:val="18"/>
              </w:rPr>
              <w:t>5.48</w:t>
            </w:r>
          </w:p>
        </w:tc>
        <w:tc>
          <w:tcPr>
            <w:tcW w:w="1348" w:type="dxa"/>
            <w:shd w:val="clear" w:color="auto" w:fill="auto"/>
            <w:vAlign w:val="center"/>
            <w:hideMark/>
          </w:tcPr>
          <w:p w14:paraId="4E6B308D" w14:textId="77777777" w:rsidR="000412CA" w:rsidRPr="00DF1DC1" w:rsidRDefault="000412CA" w:rsidP="00CE1830">
            <w:pPr>
              <w:spacing w:after="0" w:line="240" w:lineRule="auto"/>
              <w:jc w:val="center"/>
              <w:rPr>
                <w:rFonts w:eastAsia="Times New Roman" w:cs="Times New Roman"/>
                <w:color w:val="000000"/>
                <w:sz w:val="18"/>
                <w:szCs w:val="18"/>
              </w:rPr>
            </w:pPr>
            <w:r w:rsidRPr="00DF1DC1">
              <w:rPr>
                <w:color w:val="000000"/>
                <w:sz w:val="18"/>
                <w:szCs w:val="18"/>
              </w:rPr>
              <w:t>5.17</w:t>
            </w:r>
          </w:p>
        </w:tc>
        <w:tc>
          <w:tcPr>
            <w:tcW w:w="1041" w:type="dxa"/>
            <w:shd w:val="clear" w:color="auto" w:fill="auto"/>
            <w:vAlign w:val="center"/>
            <w:hideMark/>
          </w:tcPr>
          <w:p w14:paraId="01327003" w14:textId="77777777" w:rsidR="000412CA" w:rsidRPr="00DF1DC1" w:rsidRDefault="000412CA" w:rsidP="00CE1830">
            <w:pPr>
              <w:spacing w:after="0" w:line="240" w:lineRule="auto"/>
              <w:jc w:val="center"/>
              <w:rPr>
                <w:rFonts w:eastAsia="Times New Roman" w:cs="Times New Roman"/>
                <w:color w:val="000000"/>
                <w:sz w:val="18"/>
                <w:szCs w:val="18"/>
              </w:rPr>
            </w:pPr>
            <w:r w:rsidRPr="00DF1DC1">
              <w:rPr>
                <w:color w:val="000000"/>
                <w:sz w:val="18"/>
                <w:szCs w:val="18"/>
              </w:rPr>
              <w:t>5.54</w:t>
            </w:r>
          </w:p>
        </w:tc>
        <w:tc>
          <w:tcPr>
            <w:tcW w:w="979" w:type="dxa"/>
            <w:shd w:val="clear" w:color="auto" w:fill="auto"/>
            <w:vAlign w:val="center"/>
            <w:hideMark/>
          </w:tcPr>
          <w:p w14:paraId="06FFCDF4" w14:textId="77777777" w:rsidR="000412CA" w:rsidRPr="00DF1DC1" w:rsidRDefault="000412CA" w:rsidP="00CE1830">
            <w:pPr>
              <w:spacing w:after="0" w:line="240" w:lineRule="auto"/>
              <w:jc w:val="center"/>
              <w:rPr>
                <w:rFonts w:eastAsia="Times New Roman" w:cs="Times New Roman"/>
                <w:color w:val="000000"/>
                <w:sz w:val="18"/>
                <w:szCs w:val="18"/>
              </w:rPr>
            </w:pPr>
            <w:r w:rsidRPr="00DF1DC1">
              <w:rPr>
                <w:color w:val="000000"/>
                <w:sz w:val="18"/>
                <w:szCs w:val="18"/>
              </w:rPr>
              <w:t>4.69</w:t>
            </w:r>
          </w:p>
        </w:tc>
        <w:tc>
          <w:tcPr>
            <w:tcW w:w="1238" w:type="dxa"/>
            <w:shd w:val="clear" w:color="auto" w:fill="auto"/>
            <w:vAlign w:val="center"/>
            <w:hideMark/>
          </w:tcPr>
          <w:p w14:paraId="1E8CB939" w14:textId="77777777" w:rsidR="000412CA" w:rsidRPr="00DF1DC1" w:rsidRDefault="000412CA" w:rsidP="00CE1830">
            <w:pPr>
              <w:spacing w:after="0" w:line="240" w:lineRule="auto"/>
              <w:jc w:val="center"/>
              <w:rPr>
                <w:rFonts w:eastAsia="Times New Roman" w:cs="Times New Roman"/>
                <w:color w:val="000000"/>
                <w:sz w:val="18"/>
                <w:szCs w:val="18"/>
              </w:rPr>
            </w:pPr>
            <w:r w:rsidRPr="00DF1DC1">
              <w:rPr>
                <w:color w:val="000000"/>
                <w:sz w:val="18"/>
                <w:szCs w:val="18"/>
              </w:rPr>
              <w:t>5.08</w:t>
            </w:r>
          </w:p>
        </w:tc>
      </w:tr>
    </w:tbl>
    <w:p w14:paraId="04C1E944" w14:textId="77777777" w:rsidR="00A7558F" w:rsidRPr="00DF1DC1" w:rsidRDefault="00A7558F" w:rsidP="00CE1830">
      <w:pPr>
        <w:spacing w:after="0" w:line="240" w:lineRule="auto"/>
        <w:rPr>
          <w:b/>
          <w:sz w:val="18"/>
          <w:szCs w:val="18"/>
        </w:rPr>
      </w:pPr>
    </w:p>
    <w:p w14:paraId="1E1E90DD" w14:textId="77777777" w:rsidR="00A7558F" w:rsidRPr="00DF1DC1" w:rsidRDefault="00A7558F" w:rsidP="00CE1830">
      <w:pPr>
        <w:spacing w:after="0" w:line="240" w:lineRule="auto"/>
        <w:rPr>
          <w:b/>
          <w:sz w:val="18"/>
          <w:szCs w:val="18"/>
        </w:rPr>
      </w:pPr>
    </w:p>
    <w:p w14:paraId="15A81E21" w14:textId="77777777" w:rsidR="00A7558F" w:rsidRPr="00DF1DC1" w:rsidRDefault="00A7558F" w:rsidP="00CE1830">
      <w:pPr>
        <w:spacing w:after="0" w:line="240" w:lineRule="auto"/>
        <w:rPr>
          <w:b/>
          <w:sz w:val="18"/>
          <w:szCs w:val="18"/>
        </w:rPr>
      </w:pPr>
    </w:p>
    <w:p w14:paraId="6D989DC8" w14:textId="77777777" w:rsidR="00A7558F" w:rsidRPr="00DF1DC1" w:rsidRDefault="00A7558F" w:rsidP="00CE1830">
      <w:pPr>
        <w:spacing w:after="0" w:line="240" w:lineRule="auto"/>
        <w:rPr>
          <w:b/>
          <w:sz w:val="18"/>
          <w:szCs w:val="18"/>
        </w:rPr>
      </w:pPr>
    </w:p>
    <w:p w14:paraId="12E9F649" w14:textId="77777777" w:rsidR="00A7558F" w:rsidRPr="00DF1DC1" w:rsidRDefault="00A7558F" w:rsidP="00CE1830">
      <w:pPr>
        <w:spacing w:after="0" w:line="240" w:lineRule="auto"/>
        <w:rPr>
          <w:b/>
          <w:sz w:val="18"/>
          <w:szCs w:val="18"/>
        </w:rPr>
      </w:pPr>
    </w:p>
    <w:p w14:paraId="735E7C10" w14:textId="77777777" w:rsidR="00A7558F" w:rsidRPr="00DF1DC1" w:rsidRDefault="00A7558F" w:rsidP="00CE1830">
      <w:pPr>
        <w:spacing w:after="0" w:line="240" w:lineRule="auto"/>
        <w:rPr>
          <w:b/>
          <w:sz w:val="18"/>
          <w:szCs w:val="18"/>
        </w:rPr>
      </w:pPr>
    </w:p>
    <w:p w14:paraId="40A3E4FE" w14:textId="77777777" w:rsidR="00A7558F" w:rsidRPr="00DF1DC1" w:rsidRDefault="00A7558F" w:rsidP="00CE1830">
      <w:pPr>
        <w:spacing w:after="0" w:line="240" w:lineRule="auto"/>
        <w:rPr>
          <w:b/>
          <w:sz w:val="18"/>
          <w:szCs w:val="18"/>
        </w:rPr>
      </w:pPr>
    </w:p>
    <w:p w14:paraId="6A94BCE9" w14:textId="77777777" w:rsidR="00A7558F" w:rsidRPr="00DF1DC1" w:rsidRDefault="00A7558F" w:rsidP="00CE1830">
      <w:pPr>
        <w:spacing w:after="0" w:line="240" w:lineRule="auto"/>
        <w:rPr>
          <w:b/>
          <w:sz w:val="18"/>
          <w:szCs w:val="18"/>
        </w:rPr>
      </w:pPr>
    </w:p>
    <w:p w14:paraId="67203246" w14:textId="77777777" w:rsidR="00A7558F" w:rsidRPr="00DF1DC1" w:rsidRDefault="00A7558F" w:rsidP="00CE1830">
      <w:pPr>
        <w:spacing w:after="0" w:line="240" w:lineRule="auto"/>
        <w:rPr>
          <w:b/>
          <w:sz w:val="18"/>
          <w:szCs w:val="18"/>
        </w:rPr>
      </w:pPr>
    </w:p>
    <w:p w14:paraId="59359C64" w14:textId="77777777" w:rsidR="00A7558F" w:rsidRPr="00DF1DC1" w:rsidRDefault="00A7558F" w:rsidP="00CE1830">
      <w:pPr>
        <w:spacing w:after="0" w:line="240" w:lineRule="auto"/>
        <w:rPr>
          <w:b/>
          <w:sz w:val="18"/>
          <w:szCs w:val="18"/>
        </w:rPr>
      </w:pPr>
    </w:p>
    <w:p w14:paraId="78BD96EB" w14:textId="77777777" w:rsidR="00A7558F" w:rsidRPr="00DF1DC1" w:rsidRDefault="00A7558F" w:rsidP="00CE1830">
      <w:pPr>
        <w:spacing w:after="0" w:line="240" w:lineRule="auto"/>
        <w:rPr>
          <w:b/>
          <w:sz w:val="18"/>
          <w:szCs w:val="18"/>
        </w:rPr>
      </w:pPr>
    </w:p>
    <w:p w14:paraId="1C53B979" w14:textId="77777777" w:rsidR="00A7558F" w:rsidRDefault="00A7558F" w:rsidP="00CE1830">
      <w:pPr>
        <w:spacing w:after="0" w:line="240" w:lineRule="auto"/>
        <w:rPr>
          <w:b/>
          <w:sz w:val="18"/>
          <w:szCs w:val="18"/>
        </w:rPr>
      </w:pPr>
    </w:p>
    <w:tbl>
      <w:tblPr>
        <w:tblpPr w:leftFromText="180" w:rightFromText="180" w:vertAnchor="text" w:tblpY="1"/>
        <w:tblOverlap w:val="never"/>
        <w:tblW w:w="6552" w:type="dxa"/>
        <w:tblCellMar>
          <w:left w:w="0" w:type="dxa"/>
          <w:right w:w="0" w:type="dxa"/>
        </w:tblCellMar>
        <w:tblLook w:val="04A0" w:firstRow="1" w:lastRow="0" w:firstColumn="1" w:lastColumn="0" w:noHBand="0" w:noVBand="1"/>
      </w:tblPr>
      <w:tblGrid>
        <w:gridCol w:w="973"/>
        <w:gridCol w:w="973"/>
        <w:gridCol w:w="1348"/>
        <w:gridCol w:w="1041"/>
        <w:gridCol w:w="979"/>
        <w:gridCol w:w="1238"/>
      </w:tblGrid>
      <w:tr w:rsidR="002A0C4F" w:rsidRPr="00DF1DC1" w14:paraId="348E5C44" w14:textId="77777777" w:rsidTr="00920382">
        <w:trPr>
          <w:trHeight w:val="20"/>
        </w:trPr>
        <w:tc>
          <w:tcPr>
            <w:tcW w:w="6552" w:type="dxa"/>
            <w:gridSpan w:val="6"/>
            <w:tcBorders>
              <w:bottom w:val="single" w:sz="4" w:space="0" w:color="auto"/>
            </w:tcBorders>
          </w:tcPr>
          <w:p w14:paraId="52522626" w14:textId="77777777" w:rsidR="002A0C4F" w:rsidRPr="00DF1DC1" w:rsidRDefault="002A0C4F" w:rsidP="00920382">
            <w:pPr>
              <w:spacing w:after="0" w:line="240" w:lineRule="auto"/>
              <w:jc w:val="both"/>
              <w:rPr>
                <w:rFonts w:eastAsia="Times New Roman" w:cs="Times New Roman"/>
                <w:bCs/>
                <w:color w:val="000000"/>
                <w:sz w:val="18"/>
                <w:szCs w:val="18"/>
              </w:rPr>
            </w:pPr>
            <w:r>
              <w:rPr>
                <w:rFonts w:eastAsia="Times New Roman" w:cs="Times New Roman"/>
                <w:b/>
                <w:bCs/>
                <w:color w:val="000000"/>
                <w:sz w:val="18"/>
                <w:szCs w:val="18"/>
              </w:rPr>
              <w:t>Table ##</w:t>
            </w:r>
            <w:r w:rsidRPr="00DF1DC1">
              <w:rPr>
                <w:rFonts w:eastAsia="Times New Roman" w:cs="Times New Roman"/>
                <w:b/>
                <w:bCs/>
                <w:color w:val="000000"/>
                <w:sz w:val="18"/>
                <w:szCs w:val="18"/>
              </w:rPr>
              <w:t xml:space="preserve"> </w:t>
            </w:r>
            <w:r w:rsidRPr="00DF1DC1">
              <w:rPr>
                <w:rFonts w:eastAsia="Times New Roman" w:cs="Times New Roman"/>
                <w:bCs/>
                <w:color w:val="000000"/>
                <w:sz w:val="18"/>
                <w:szCs w:val="18"/>
              </w:rPr>
              <w:t>BMD results (</w:t>
            </w:r>
            <w:r w:rsidRPr="00DF1DC1">
              <w:rPr>
                <w:rFonts w:eastAsia="Times New Roman" w:cs="Times New Roman"/>
                <w:b/>
                <w:bCs/>
                <w:color w:val="000000"/>
                <w:sz w:val="18"/>
                <w:szCs w:val="18"/>
              </w:rPr>
              <w:t xml:space="preserve">mg/m3) </w:t>
            </w:r>
            <w:r w:rsidRPr="00DF1DC1">
              <w:rPr>
                <w:rFonts w:eastAsia="Times New Roman" w:cs="Times New Roman"/>
                <w:bCs/>
                <w:color w:val="000000"/>
                <w:sz w:val="18"/>
                <w:szCs w:val="18"/>
              </w:rPr>
              <w:t>and models fit for a 20% change</w:t>
            </w:r>
            <w:r>
              <w:t xml:space="preserve"> </w:t>
            </w:r>
            <w:r w:rsidRPr="00DF1DC1">
              <w:rPr>
                <w:rFonts w:eastAsia="Times New Roman" w:cs="Times New Roman"/>
                <w:bCs/>
                <w:color w:val="000000"/>
                <w:sz w:val="18"/>
                <w:szCs w:val="18"/>
              </w:rPr>
              <w:t xml:space="preserve">in macrophage count </w:t>
            </w:r>
            <w:r>
              <w:rPr>
                <w:rFonts w:eastAsia="Times New Roman" w:cs="Times New Roman"/>
                <w:bCs/>
                <w:color w:val="000000"/>
                <w:sz w:val="18"/>
                <w:szCs w:val="18"/>
              </w:rPr>
              <w:t>in</w:t>
            </w:r>
            <w:r w:rsidRPr="00DF1DC1">
              <w:rPr>
                <w:rFonts w:eastAsia="Times New Roman" w:cs="Times New Roman"/>
                <w:bCs/>
                <w:color w:val="000000"/>
                <w:sz w:val="18"/>
                <w:szCs w:val="18"/>
              </w:rPr>
              <w:t xml:space="preserve"> </w:t>
            </w:r>
            <w:r>
              <w:rPr>
                <w:rFonts w:eastAsia="Times New Roman" w:cs="Times New Roman"/>
                <w:bCs/>
                <w:color w:val="000000"/>
                <w:sz w:val="18"/>
                <w:szCs w:val="18"/>
              </w:rPr>
              <w:t>rat dose-response data.</w:t>
            </w:r>
          </w:p>
        </w:tc>
      </w:tr>
      <w:tr w:rsidR="002A0C4F" w:rsidRPr="00DF1DC1" w14:paraId="19EC1741" w14:textId="77777777" w:rsidTr="00920382">
        <w:trPr>
          <w:trHeight w:val="20"/>
        </w:trPr>
        <w:tc>
          <w:tcPr>
            <w:tcW w:w="973" w:type="dxa"/>
            <w:tcBorders>
              <w:top w:val="single" w:sz="4" w:space="0" w:color="auto"/>
            </w:tcBorders>
            <w:vAlign w:val="center"/>
          </w:tcPr>
          <w:p w14:paraId="54767C16" w14:textId="77777777" w:rsidR="002A0C4F" w:rsidRPr="00DF1DC1" w:rsidRDefault="002A0C4F" w:rsidP="00920382">
            <w:pPr>
              <w:spacing w:after="0" w:line="240" w:lineRule="auto"/>
              <w:jc w:val="center"/>
              <w:rPr>
                <w:b/>
                <w:bCs/>
                <w:color w:val="000000"/>
                <w:sz w:val="18"/>
                <w:szCs w:val="18"/>
              </w:rPr>
            </w:pPr>
            <w:r w:rsidRPr="00DF1DC1">
              <w:rPr>
                <w:rFonts w:eastAsia="Times New Roman" w:cs="Times New Roman"/>
                <w:b/>
                <w:bCs/>
                <w:color w:val="000000"/>
                <w:sz w:val="18"/>
                <w:szCs w:val="18"/>
              </w:rPr>
              <w:t>Model</w:t>
            </w:r>
          </w:p>
        </w:tc>
        <w:tc>
          <w:tcPr>
            <w:tcW w:w="973" w:type="dxa"/>
            <w:tcBorders>
              <w:top w:val="single" w:sz="4" w:space="0" w:color="auto"/>
            </w:tcBorders>
            <w:shd w:val="clear" w:color="auto" w:fill="auto"/>
            <w:vAlign w:val="center"/>
            <w:hideMark/>
          </w:tcPr>
          <w:p w14:paraId="60833A99" w14:textId="77777777" w:rsidR="002A0C4F" w:rsidRPr="00DF1DC1" w:rsidRDefault="002A0C4F" w:rsidP="00920382">
            <w:pPr>
              <w:spacing w:after="0" w:line="240" w:lineRule="auto"/>
              <w:jc w:val="center"/>
              <w:rPr>
                <w:rFonts w:eastAsia="Times New Roman" w:cs="Times New Roman"/>
                <w:b/>
                <w:bCs/>
                <w:color w:val="000000"/>
                <w:sz w:val="18"/>
                <w:szCs w:val="18"/>
              </w:rPr>
            </w:pPr>
            <w:r w:rsidRPr="00DF1DC1">
              <w:rPr>
                <w:b/>
                <w:bCs/>
                <w:color w:val="000000"/>
                <w:sz w:val="18"/>
                <w:szCs w:val="18"/>
              </w:rPr>
              <w:t>Log-Log</w:t>
            </w:r>
          </w:p>
        </w:tc>
        <w:tc>
          <w:tcPr>
            <w:tcW w:w="1348" w:type="dxa"/>
            <w:tcBorders>
              <w:top w:val="single" w:sz="4" w:space="0" w:color="auto"/>
            </w:tcBorders>
            <w:shd w:val="clear" w:color="auto" w:fill="auto"/>
            <w:vAlign w:val="center"/>
            <w:hideMark/>
          </w:tcPr>
          <w:p w14:paraId="256BDAEC" w14:textId="77777777" w:rsidR="002A0C4F" w:rsidRPr="00DF1DC1" w:rsidRDefault="002A0C4F" w:rsidP="00920382">
            <w:pPr>
              <w:spacing w:after="0" w:line="240" w:lineRule="auto"/>
              <w:jc w:val="center"/>
              <w:rPr>
                <w:rFonts w:eastAsia="Times New Roman" w:cs="Times New Roman"/>
                <w:b/>
                <w:bCs/>
                <w:color w:val="000000"/>
                <w:sz w:val="18"/>
                <w:szCs w:val="18"/>
              </w:rPr>
            </w:pPr>
            <w:r w:rsidRPr="00DF1DC1">
              <w:rPr>
                <w:b/>
                <w:bCs/>
                <w:color w:val="000000"/>
                <w:sz w:val="18"/>
                <w:szCs w:val="18"/>
              </w:rPr>
              <w:t>Log-probabilistic</w:t>
            </w:r>
          </w:p>
        </w:tc>
        <w:tc>
          <w:tcPr>
            <w:tcW w:w="1041" w:type="dxa"/>
            <w:tcBorders>
              <w:top w:val="single" w:sz="4" w:space="0" w:color="auto"/>
            </w:tcBorders>
            <w:shd w:val="clear" w:color="auto" w:fill="auto"/>
            <w:vAlign w:val="center"/>
            <w:hideMark/>
          </w:tcPr>
          <w:p w14:paraId="35BA5352" w14:textId="77777777" w:rsidR="002A0C4F" w:rsidRPr="00DF1DC1" w:rsidRDefault="002A0C4F" w:rsidP="00920382">
            <w:pPr>
              <w:spacing w:after="0" w:line="240" w:lineRule="auto"/>
              <w:jc w:val="center"/>
              <w:rPr>
                <w:rFonts w:eastAsia="Times New Roman" w:cs="Times New Roman"/>
                <w:b/>
                <w:bCs/>
                <w:color w:val="000000"/>
                <w:sz w:val="18"/>
                <w:szCs w:val="18"/>
              </w:rPr>
            </w:pPr>
            <w:r w:rsidRPr="00DF1DC1">
              <w:rPr>
                <w:b/>
                <w:bCs/>
                <w:color w:val="000000"/>
                <w:sz w:val="18"/>
                <w:szCs w:val="18"/>
              </w:rPr>
              <w:t>Gamma</w:t>
            </w:r>
          </w:p>
        </w:tc>
        <w:tc>
          <w:tcPr>
            <w:tcW w:w="979" w:type="dxa"/>
            <w:tcBorders>
              <w:top w:val="single" w:sz="4" w:space="0" w:color="auto"/>
            </w:tcBorders>
            <w:shd w:val="clear" w:color="auto" w:fill="auto"/>
            <w:vAlign w:val="center"/>
            <w:hideMark/>
          </w:tcPr>
          <w:p w14:paraId="481B447C" w14:textId="77777777" w:rsidR="002A0C4F" w:rsidRPr="00DF1DC1" w:rsidRDefault="002A0C4F" w:rsidP="00920382">
            <w:pPr>
              <w:spacing w:after="0" w:line="240" w:lineRule="auto"/>
              <w:jc w:val="center"/>
              <w:rPr>
                <w:rFonts w:eastAsia="Times New Roman" w:cs="Times New Roman"/>
                <w:b/>
                <w:bCs/>
                <w:color w:val="000000"/>
                <w:sz w:val="18"/>
                <w:szCs w:val="18"/>
              </w:rPr>
            </w:pPr>
            <w:r w:rsidRPr="00DF1DC1">
              <w:rPr>
                <w:b/>
                <w:bCs/>
                <w:color w:val="000000"/>
                <w:sz w:val="18"/>
                <w:szCs w:val="18"/>
              </w:rPr>
              <w:t>Hill5</w:t>
            </w:r>
          </w:p>
        </w:tc>
        <w:tc>
          <w:tcPr>
            <w:tcW w:w="1238" w:type="dxa"/>
            <w:tcBorders>
              <w:top w:val="single" w:sz="4" w:space="0" w:color="auto"/>
            </w:tcBorders>
            <w:shd w:val="clear" w:color="auto" w:fill="auto"/>
            <w:vAlign w:val="center"/>
            <w:hideMark/>
          </w:tcPr>
          <w:p w14:paraId="591F1EC3" w14:textId="77777777" w:rsidR="002A0C4F" w:rsidRPr="00DF1DC1" w:rsidRDefault="002A0C4F" w:rsidP="00920382">
            <w:pPr>
              <w:spacing w:after="0" w:line="240" w:lineRule="auto"/>
              <w:jc w:val="center"/>
              <w:rPr>
                <w:rFonts w:eastAsia="Times New Roman" w:cs="Times New Roman"/>
                <w:b/>
                <w:bCs/>
                <w:color w:val="000000"/>
                <w:sz w:val="18"/>
                <w:szCs w:val="18"/>
              </w:rPr>
            </w:pPr>
            <w:r w:rsidRPr="00DF1DC1">
              <w:rPr>
                <w:b/>
                <w:bCs/>
                <w:color w:val="000000"/>
                <w:sz w:val="18"/>
                <w:szCs w:val="18"/>
              </w:rPr>
              <w:t>Integration of All Models</w:t>
            </w:r>
          </w:p>
        </w:tc>
      </w:tr>
      <w:tr w:rsidR="002A0C4F" w:rsidRPr="00DF1DC1" w14:paraId="2204DE4F" w14:textId="77777777" w:rsidTr="00920382">
        <w:trPr>
          <w:trHeight w:val="20"/>
        </w:trPr>
        <w:tc>
          <w:tcPr>
            <w:tcW w:w="973" w:type="dxa"/>
            <w:vAlign w:val="center"/>
          </w:tcPr>
          <w:p w14:paraId="1144C81F" w14:textId="77777777" w:rsidR="002A0C4F" w:rsidRPr="00DF1DC1" w:rsidRDefault="002A0C4F" w:rsidP="00920382">
            <w:pPr>
              <w:spacing w:after="0" w:line="240" w:lineRule="auto"/>
              <w:jc w:val="center"/>
              <w:rPr>
                <w:color w:val="000000"/>
                <w:sz w:val="18"/>
                <w:szCs w:val="18"/>
              </w:rPr>
            </w:pPr>
            <w:r w:rsidRPr="00DF1DC1">
              <w:rPr>
                <w:rFonts w:ascii="Calibri" w:hAnsi="Calibri"/>
                <w:bCs/>
                <w:color w:val="000000"/>
                <w:sz w:val="18"/>
                <w:szCs w:val="18"/>
              </w:rPr>
              <w:t>Median</w:t>
            </w:r>
          </w:p>
        </w:tc>
        <w:tc>
          <w:tcPr>
            <w:tcW w:w="973" w:type="dxa"/>
            <w:shd w:val="clear" w:color="auto" w:fill="auto"/>
            <w:vAlign w:val="center"/>
            <w:hideMark/>
          </w:tcPr>
          <w:p w14:paraId="16BE06E2" w14:textId="77777777" w:rsidR="002A0C4F" w:rsidRPr="00DF1DC1" w:rsidRDefault="002A0C4F" w:rsidP="00920382">
            <w:pPr>
              <w:spacing w:after="0" w:line="240" w:lineRule="auto"/>
              <w:jc w:val="center"/>
              <w:rPr>
                <w:rFonts w:eastAsia="Times New Roman" w:cs="Times New Roman"/>
                <w:color w:val="000000"/>
                <w:sz w:val="18"/>
                <w:szCs w:val="18"/>
              </w:rPr>
            </w:pPr>
            <w:r w:rsidRPr="00DF1DC1">
              <w:rPr>
                <w:color w:val="000000"/>
                <w:sz w:val="18"/>
                <w:szCs w:val="18"/>
              </w:rPr>
              <w:t>3.73</w:t>
            </w:r>
          </w:p>
        </w:tc>
        <w:tc>
          <w:tcPr>
            <w:tcW w:w="1348" w:type="dxa"/>
            <w:shd w:val="clear" w:color="auto" w:fill="auto"/>
            <w:vAlign w:val="center"/>
            <w:hideMark/>
          </w:tcPr>
          <w:p w14:paraId="131AD9BB" w14:textId="77777777" w:rsidR="002A0C4F" w:rsidRPr="00DF1DC1" w:rsidRDefault="002A0C4F" w:rsidP="00920382">
            <w:pPr>
              <w:spacing w:after="0" w:line="240" w:lineRule="auto"/>
              <w:jc w:val="center"/>
              <w:rPr>
                <w:rFonts w:eastAsia="Times New Roman" w:cs="Times New Roman"/>
                <w:color w:val="000000"/>
                <w:sz w:val="18"/>
                <w:szCs w:val="18"/>
              </w:rPr>
            </w:pPr>
            <w:r w:rsidRPr="00DF1DC1">
              <w:rPr>
                <w:color w:val="000000"/>
                <w:sz w:val="18"/>
                <w:szCs w:val="18"/>
              </w:rPr>
              <w:t>3.52</w:t>
            </w:r>
          </w:p>
        </w:tc>
        <w:tc>
          <w:tcPr>
            <w:tcW w:w="1041" w:type="dxa"/>
            <w:shd w:val="clear" w:color="auto" w:fill="auto"/>
            <w:vAlign w:val="center"/>
            <w:hideMark/>
          </w:tcPr>
          <w:p w14:paraId="081F954E" w14:textId="77777777" w:rsidR="002A0C4F" w:rsidRPr="00DF1DC1" w:rsidRDefault="002A0C4F" w:rsidP="00920382">
            <w:pPr>
              <w:spacing w:after="0" w:line="240" w:lineRule="auto"/>
              <w:jc w:val="center"/>
              <w:rPr>
                <w:rFonts w:eastAsia="Times New Roman" w:cs="Times New Roman"/>
                <w:color w:val="000000"/>
                <w:sz w:val="18"/>
                <w:szCs w:val="18"/>
              </w:rPr>
            </w:pPr>
            <w:r w:rsidRPr="00DF1DC1">
              <w:rPr>
                <w:color w:val="000000"/>
                <w:sz w:val="18"/>
                <w:szCs w:val="18"/>
              </w:rPr>
              <w:t>3.87</w:t>
            </w:r>
          </w:p>
        </w:tc>
        <w:tc>
          <w:tcPr>
            <w:tcW w:w="979" w:type="dxa"/>
            <w:shd w:val="clear" w:color="auto" w:fill="auto"/>
            <w:vAlign w:val="center"/>
            <w:hideMark/>
          </w:tcPr>
          <w:p w14:paraId="3EAF97EB" w14:textId="77777777" w:rsidR="002A0C4F" w:rsidRPr="00DF1DC1" w:rsidRDefault="002A0C4F" w:rsidP="00920382">
            <w:pPr>
              <w:spacing w:after="0" w:line="240" w:lineRule="auto"/>
              <w:jc w:val="center"/>
              <w:rPr>
                <w:rFonts w:eastAsia="Times New Roman" w:cs="Times New Roman"/>
                <w:color w:val="000000"/>
                <w:sz w:val="18"/>
                <w:szCs w:val="18"/>
              </w:rPr>
            </w:pPr>
            <w:r w:rsidRPr="00DF1DC1">
              <w:rPr>
                <w:color w:val="000000"/>
                <w:sz w:val="18"/>
                <w:szCs w:val="18"/>
              </w:rPr>
              <w:t>2.66</w:t>
            </w:r>
          </w:p>
        </w:tc>
        <w:tc>
          <w:tcPr>
            <w:tcW w:w="1238" w:type="dxa"/>
            <w:shd w:val="clear" w:color="auto" w:fill="auto"/>
            <w:vAlign w:val="center"/>
            <w:hideMark/>
          </w:tcPr>
          <w:p w14:paraId="7163F041" w14:textId="77777777" w:rsidR="002A0C4F" w:rsidRPr="00DF1DC1" w:rsidRDefault="002A0C4F" w:rsidP="00920382">
            <w:pPr>
              <w:spacing w:after="0" w:line="240" w:lineRule="auto"/>
              <w:jc w:val="center"/>
              <w:rPr>
                <w:rFonts w:eastAsia="Times New Roman" w:cs="Times New Roman"/>
                <w:color w:val="000000"/>
                <w:sz w:val="18"/>
                <w:szCs w:val="18"/>
              </w:rPr>
            </w:pPr>
            <w:r w:rsidRPr="00DF1DC1">
              <w:rPr>
                <w:b/>
                <w:bCs/>
                <w:color w:val="000000"/>
                <w:sz w:val="18"/>
                <w:szCs w:val="18"/>
              </w:rPr>
              <w:t>3.60</w:t>
            </w:r>
          </w:p>
        </w:tc>
      </w:tr>
      <w:tr w:rsidR="002A0C4F" w:rsidRPr="00DF1DC1" w14:paraId="598E5B77" w14:textId="77777777" w:rsidTr="00920382">
        <w:trPr>
          <w:trHeight w:val="20"/>
        </w:trPr>
        <w:tc>
          <w:tcPr>
            <w:tcW w:w="973" w:type="dxa"/>
            <w:vAlign w:val="center"/>
          </w:tcPr>
          <w:p w14:paraId="2FD1375F" w14:textId="77777777" w:rsidR="002A0C4F" w:rsidRPr="00DF1DC1" w:rsidRDefault="002A0C4F" w:rsidP="00920382">
            <w:pPr>
              <w:spacing w:after="0" w:line="240" w:lineRule="auto"/>
              <w:jc w:val="center"/>
              <w:rPr>
                <w:color w:val="000000"/>
                <w:sz w:val="18"/>
                <w:szCs w:val="18"/>
              </w:rPr>
            </w:pPr>
            <w:r w:rsidRPr="00DF1DC1">
              <w:rPr>
                <w:rFonts w:ascii="Calibri" w:hAnsi="Calibri"/>
                <w:bCs/>
                <w:color w:val="000000"/>
                <w:sz w:val="18"/>
                <w:szCs w:val="18"/>
              </w:rPr>
              <w:t>Mean</w:t>
            </w:r>
          </w:p>
        </w:tc>
        <w:tc>
          <w:tcPr>
            <w:tcW w:w="973" w:type="dxa"/>
            <w:shd w:val="clear" w:color="auto" w:fill="auto"/>
            <w:vAlign w:val="center"/>
            <w:hideMark/>
          </w:tcPr>
          <w:p w14:paraId="0845F39C" w14:textId="77777777" w:rsidR="002A0C4F" w:rsidRPr="00DF1DC1" w:rsidRDefault="002A0C4F" w:rsidP="00920382">
            <w:pPr>
              <w:spacing w:after="0" w:line="240" w:lineRule="auto"/>
              <w:jc w:val="center"/>
              <w:rPr>
                <w:rFonts w:eastAsia="Times New Roman" w:cs="Times New Roman"/>
                <w:color w:val="000000"/>
                <w:sz w:val="18"/>
                <w:szCs w:val="18"/>
              </w:rPr>
            </w:pPr>
            <w:r w:rsidRPr="00DF1DC1">
              <w:rPr>
                <w:color w:val="000000"/>
                <w:sz w:val="18"/>
                <w:szCs w:val="18"/>
              </w:rPr>
              <w:t>3.74</w:t>
            </w:r>
          </w:p>
        </w:tc>
        <w:tc>
          <w:tcPr>
            <w:tcW w:w="1348" w:type="dxa"/>
            <w:shd w:val="clear" w:color="auto" w:fill="auto"/>
            <w:vAlign w:val="center"/>
            <w:hideMark/>
          </w:tcPr>
          <w:p w14:paraId="7E9F4EB5" w14:textId="77777777" w:rsidR="002A0C4F" w:rsidRPr="00DF1DC1" w:rsidRDefault="002A0C4F" w:rsidP="00920382">
            <w:pPr>
              <w:spacing w:after="0" w:line="240" w:lineRule="auto"/>
              <w:jc w:val="center"/>
              <w:rPr>
                <w:rFonts w:eastAsia="Times New Roman" w:cs="Times New Roman"/>
                <w:color w:val="000000"/>
                <w:sz w:val="18"/>
                <w:szCs w:val="18"/>
              </w:rPr>
            </w:pPr>
            <w:r w:rsidRPr="00DF1DC1">
              <w:rPr>
                <w:color w:val="000000"/>
                <w:sz w:val="18"/>
                <w:szCs w:val="18"/>
              </w:rPr>
              <w:t>3.53</w:t>
            </w:r>
          </w:p>
        </w:tc>
        <w:tc>
          <w:tcPr>
            <w:tcW w:w="1041" w:type="dxa"/>
            <w:shd w:val="clear" w:color="auto" w:fill="auto"/>
            <w:vAlign w:val="center"/>
            <w:hideMark/>
          </w:tcPr>
          <w:p w14:paraId="409B67F2" w14:textId="77777777" w:rsidR="002A0C4F" w:rsidRPr="00DF1DC1" w:rsidRDefault="002A0C4F" w:rsidP="00920382">
            <w:pPr>
              <w:spacing w:after="0" w:line="240" w:lineRule="auto"/>
              <w:jc w:val="center"/>
              <w:rPr>
                <w:rFonts w:eastAsia="Times New Roman" w:cs="Times New Roman"/>
                <w:color w:val="000000"/>
                <w:sz w:val="18"/>
                <w:szCs w:val="18"/>
              </w:rPr>
            </w:pPr>
            <w:r w:rsidRPr="00DF1DC1">
              <w:rPr>
                <w:color w:val="000000"/>
                <w:sz w:val="18"/>
                <w:szCs w:val="18"/>
              </w:rPr>
              <w:t>3.89</w:t>
            </w:r>
          </w:p>
        </w:tc>
        <w:tc>
          <w:tcPr>
            <w:tcW w:w="979" w:type="dxa"/>
            <w:shd w:val="clear" w:color="auto" w:fill="auto"/>
            <w:vAlign w:val="center"/>
            <w:hideMark/>
          </w:tcPr>
          <w:p w14:paraId="24EF81DD" w14:textId="77777777" w:rsidR="002A0C4F" w:rsidRPr="00DF1DC1" w:rsidRDefault="002A0C4F" w:rsidP="00920382">
            <w:pPr>
              <w:spacing w:after="0" w:line="240" w:lineRule="auto"/>
              <w:jc w:val="center"/>
              <w:rPr>
                <w:rFonts w:eastAsia="Times New Roman" w:cs="Times New Roman"/>
                <w:color w:val="000000"/>
                <w:sz w:val="18"/>
                <w:szCs w:val="18"/>
              </w:rPr>
            </w:pPr>
            <w:r w:rsidRPr="00DF1DC1">
              <w:rPr>
                <w:color w:val="000000"/>
                <w:sz w:val="18"/>
                <w:szCs w:val="18"/>
              </w:rPr>
              <w:t>2.73</w:t>
            </w:r>
          </w:p>
        </w:tc>
        <w:tc>
          <w:tcPr>
            <w:tcW w:w="1238" w:type="dxa"/>
            <w:shd w:val="clear" w:color="auto" w:fill="auto"/>
            <w:vAlign w:val="center"/>
            <w:hideMark/>
          </w:tcPr>
          <w:p w14:paraId="1355B1B0" w14:textId="77777777" w:rsidR="002A0C4F" w:rsidRPr="00DF1DC1" w:rsidRDefault="002A0C4F" w:rsidP="00920382">
            <w:pPr>
              <w:spacing w:after="0" w:line="240" w:lineRule="auto"/>
              <w:jc w:val="center"/>
              <w:rPr>
                <w:rFonts w:eastAsia="Times New Roman" w:cs="Times New Roman"/>
                <w:color w:val="000000"/>
                <w:sz w:val="18"/>
                <w:szCs w:val="18"/>
              </w:rPr>
            </w:pPr>
            <w:r w:rsidRPr="00DF1DC1">
              <w:rPr>
                <w:b/>
                <w:bCs/>
                <w:color w:val="000000"/>
                <w:sz w:val="18"/>
                <w:szCs w:val="18"/>
              </w:rPr>
              <w:t>3.47</w:t>
            </w:r>
          </w:p>
        </w:tc>
      </w:tr>
      <w:tr w:rsidR="002A0C4F" w:rsidRPr="00DF1DC1" w14:paraId="77544E2D" w14:textId="77777777" w:rsidTr="00920382">
        <w:trPr>
          <w:trHeight w:val="20"/>
        </w:trPr>
        <w:tc>
          <w:tcPr>
            <w:tcW w:w="973" w:type="dxa"/>
            <w:vAlign w:val="center"/>
          </w:tcPr>
          <w:p w14:paraId="4557DCB7" w14:textId="77777777" w:rsidR="002A0C4F" w:rsidRPr="00DF1DC1" w:rsidRDefault="002A0C4F" w:rsidP="00920382">
            <w:pPr>
              <w:spacing w:after="0" w:line="240" w:lineRule="auto"/>
              <w:jc w:val="center"/>
              <w:rPr>
                <w:color w:val="000000"/>
                <w:sz w:val="18"/>
                <w:szCs w:val="18"/>
              </w:rPr>
            </w:pPr>
            <w:r w:rsidRPr="00DF1DC1">
              <w:rPr>
                <w:rFonts w:ascii="Calibri" w:hAnsi="Calibri"/>
                <w:bCs/>
                <w:color w:val="000000"/>
                <w:sz w:val="18"/>
                <w:szCs w:val="18"/>
              </w:rPr>
              <w:t>Standard Deviation</w:t>
            </w:r>
          </w:p>
        </w:tc>
        <w:tc>
          <w:tcPr>
            <w:tcW w:w="973" w:type="dxa"/>
            <w:shd w:val="clear" w:color="auto" w:fill="auto"/>
            <w:vAlign w:val="center"/>
            <w:hideMark/>
          </w:tcPr>
          <w:p w14:paraId="56BB3551" w14:textId="77777777" w:rsidR="002A0C4F" w:rsidRPr="00DF1DC1" w:rsidRDefault="002A0C4F" w:rsidP="00920382">
            <w:pPr>
              <w:spacing w:after="0" w:line="240" w:lineRule="auto"/>
              <w:jc w:val="center"/>
              <w:rPr>
                <w:rFonts w:eastAsia="Times New Roman" w:cs="Times New Roman"/>
                <w:color w:val="000000"/>
                <w:sz w:val="18"/>
                <w:szCs w:val="18"/>
              </w:rPr>
            </w:pPr>
            <w:r w:rsidRPr="00DF1DC1">
              <w:rPr>
                <w:color w:val="000000"/>
                <w:sz w:val="18"/>
                <w:szCs w:val="18"/>
              </w:rPr>
              <w:t>0.26</w:t>
            </w:r>
          </w:p>
        </w:tc>
        <w:tc>
          <w:tcPr>
            <w:tcW w:w="1348" w:type="dxa"/>
            <w:shd w:val="clear" w:color="auto" w:fill="auto"/>
            <w:vAlign w:val="center"/>
            <w:hideMark/>
          </w:tcPr>
          <w:p w14:paraId="66F94049" w14:textId="77777777" w:rsidR="002A0C4F" w:rsidRPr="00DF1DC1" w:rsidRDefault="002A0C4F" w:rsidP="00920382">
            <w:pPr>
              <w:spacing w:after="0" w:line="240" w:lineRule="auto"/>
              <w:jc w:val="center"/>
              <w:rPr>
                <w:rFonts w:eastAsia="Times New Roman" w:cs="Times New Roman"/>
                <w:color w:val="000000"/>
                <w:sz w:val="18"/>
                <w:szCs w:val="18"/>
              </w:rPr>
            </w:pPr>
            <w:r w:rsidRPr="00DF1DC1">
              <w:rPr>
                <w:color w:val="000000"/>
                <w:sz w:val="18"/>
                <w:szCs w:val="18"/>
              </w:rPr>
              <w:t>0.23</w:t>
            </w:r>
          </w:p>
        </w:tc>
        <w:tc>
          <w:tcPr>
            <w:tcW w:w="1041" w:type="dxa"/>
            <w:shd w:val="clear" w:color="auto" w:fill="auto"/>
            <w:vAlign w:val="center"/>
            <w:hideMark/>
          </w:tcPr>
          <w:p w14:paraId="032424E3" w14:textId="77777777" w:rsidR="002A0C4F" w:rsidRPr="00DF1DC1" w:rsidRDefault="002A0C4F" w:rsidP="00920382">
            <w:pPr>
              <w:spacing w:after="0" w:line="240" w:lineRule="auto"/>
              <w:jc w:val="center"/>
              <w:rPr>
                <w:rFonts w:eastAsia="Times New Roman" w:cs="Times New Roman"/>
                <w:color w:val="000000"/>
                <w:sz w:val="18"/>
                <w:szCs w:val="18"/>
              </w:rPr>
            </w:pPr>
            <w:r w:rsidRPr="00DF1DC1">
              <w:rPr>
                <w:color w:val="000000"/>
                <w:sz w:val="18"/>
                <w:szCs w:val="18"/>
              </w:rPr>
              <w:t>0.25</w:t>
            </w:r>
          </w:p>
        </w:tc>
        <w:tc>
          <w:tcPr>
            <w:tcW w:w="979" w:type="dxa"/>
            <w:shd w:val="clear" w:color="auto" w:fill="auto"/>
            <w:vAlign w:val="center"/>
            <w:hideMark/>
          </w:tcPr>
          <w:p w14:paraId="1CA7CF51" w14:textId="77777777" w:rsidR="002A0C4F" w:rsidRPr="00DF1DC1" w:rsidRDefault="002A0C4F" w:rsidP="00920382">
            <w:pPr>
              <w:spacing w:after="0" w:line="240" w:lineRule="auto"/>
              <w:jc w:val="center"/>
              <w:rPr>
                <w:rFonts w:eastAsia="Times New Roman" w:cs="Times New Roman"/>
                <w:color w:val="000000"/>
                <w:sz w:val="18"/>
                <w:szCs w:val="18"/>
              </w:rPr>
            </w:pPr>
            <w:r w:rsidRPr="00DF1DC1">
              <w:rPr>
                <w:color w:val="000000"/>
                <w:sz w:val="18"/>
                <w:szCs w:val="18"/>
              </w:rPr>
              <w:t>0.50</w:t>
            </w:r>
          </w:p>
        </w:tc>
        <w:tc>
          <w:tcPr>
            <w:tcW w:w="1238" w:type="dxa"/>
            <w:shd w:val="clear" w:color="auto" w:fill="auto"/>
            <w:vAlign w:val="center"/>
            <w:hideMark/>
          </w:tcPr>
          <w:p w14:paraId="6CC90867" w14:textId="77777777" w:rsidR="002A0C4F" w:rsidRPr="00DF1DC1" w:rsidRDefault="002A0C4F" w:rsidP="00920382">
            <w:pPr>
              <w:spacing w:after="0" w:line="240" w:lineRule="auto"/>
              <w:jc w:val="center"/>
              <w:rPr>
                <w:rFonts w:eastAsia="Times New Roman" w:cs="Times New Roman"/>
                <w:color w:val="000000"/>
                <w:sz w:val="18"/>
                <w:szCs w:val="18"/>
              </w:rPr>
            </w:pPr>
            <w:r w:rsidRPr="00DF1DC1">
              <w:rPr>
                <w:b/>
                <w:bCs/>
                <w:color w:val="000000"/>
                <w:sz w:val="18"/>
                <w:szCs w:val="18"/>
              </w:rPr>
              <w:t>0.56</w:t>
            </w:r>
          </w:p>
        </w:tc>
      </w:tr>
      <w:tr w:rsidR="002A0C4F" w:rsidRPr="00DF1DC1" w14:paraId="4D167CC5" w14:textId="77777777" w:rsidTr="00920382">
        <w:trPr>
          <w:trHeight w:val="20"/>
        </w:trPr>
        <w:tc>
          <w:tcPr>
            <w:tcW w:w="973" w:type="dxa"/>
            <w:vAlign w:val="center"/>
          </w:tcPr>
          <w:p w14:paraId="784810CD" w14:textId="77777777" w:rsidR="002A0C4F" w:rsidRPr="00DF1DC1" w:rsidRDefault="002A0C4F" w:rsidP="00920382">
            <w:pPr>
              <w:spacing w:after="0" w:line="240" w:lineRule="auto"/>
              <w:jc w:val="center"/>
              <w:rPr>
                <w:color w:val="000000"/>
                <w:sz w:val="18"/>
                <w:szCs w:val="18"/>
              </w:rPr>
            </w:pPr>
            <w:r w:rsidRPr="00DF1DC1">
              <w:rPr>
                <w:rFonts w:ascii="Calibri" w:hAnsi="Calibri"/>
                <w:bCs/>
                <w:color w:val="000000"/>
                <w:sz w:val="18"/>
                <w:szCs w:val="18"/>
              </w:rPr>
              <w:t>Minimum</w:t>
            </w:r>
          </w:p>
        </w:tc>
        <w:tc>
          <w:tcPr>
            <w:tcW w:w="973" w:type="dxa"/>
            <w:shd w:val="clear" w:color="auto" w:fill="auto"/>
            <w:vAlign w:val="center"/>
            <w:hideMark/>
          </w:tcPr>
          <w:p w14:paraId="7FB97D6F" w14:textId="77777777" w:rsidR="002A0C4F" w:rsidRPr="00DF1DC1" w:rsidRDefault="002A0C4F" w:rsidP="00920382">
            <w:pPr>
              <w:spacing w:after="0" w:line="240" w:lineRule="auto"/>
              <w:jc w:val="center"/>
              <w:rPr>
                <w:rFonts w:eastAsia="Times New Roman" w:cs="Times New Roman"/>
                <w:color w:val="000000"/>
                <w:sz w:val="18"/>
                <w:szCs w:val="18"/>
              </w:rPr>
            </w:pPr>
            <w:r w:rsidRPr="00DF1DC1">
              <w:rPr>
                <w:color w:val="000000"/>
                <w:sz w:val="18"/>
                <w:szCs w:val="18"/>
              </w:rPr>
              <w:t>2.94</w:t>
            </w:r>
          </w:p>
        </w:tc>
        <w:tc>
          <w:tcPr>
            <w:tcW w:w="1348" w:type="dxa"/>
            <w:shd w:val="clear" w:color="auto" w:fill="auto"/>
            <w:vAlign w:val="center"/>
            <w:hideMark/>
          </w:tcPr>
          <w:p w14:paraId="0A0DF9FF" w14:textId="77777777" w:rsidR="002A0C4F" w:rsidRPr="00DF1DC1" w:rsidRDefault="002A0C4F" w:rsidP="00920382">
            <w:pPr>
              <w:spacing w:after="0" w:line="240" w:lineRule="auto"/>
              <w:jc w:val="center"/>
              <w:rPr>
                <w:rFonts w:eastAsia="Times New Roman" w:cs="Times New Roman"/>
                <w:color w:val="000000"/>
                <w:sz w:val="18"/>
                <w:szCs w:val="18"/>
              </w:rPr>
            </w:pPr>
            <w:r w:rsidRPr="00DF1DC1">
              <w:rPr>
                <w:color w:val="000000"/>
                <w:sz w:val="18"/>
                <w:szCs w:val="18"/>
              </w:rPr>
              <w:t>2.74</w:t>
            </w:r>
          </w:p>
        </w:tc>
        <w:tc>
          <w:tcPr>
            <w:tcW w:w="1041" w:type="dxa"/>
            <w:shd w:val="clear" w:color="auto" w:fill="auto"/>
            <w:vAlign w:val="center"/>
            <w:hideMark/>
          </w:tcPr>
          <w:p w14:paraId="553C6A0D" w14:textId="77777777" w:rsidR="002A0C4F" w:rsidRPr="00DF1DC1" w:rsidRDefault="002A0C4F" w:rsidP="00920382">
            <w:pPr>
              <w:spacing w:after="0" w:line="240" w:lineRule="auto"/>
              <w:jc w:val="center"/>
              <w:rPr>
                <w:rFonts w:eastAsia="Times New Roman" w:cs="Times New Roman"/>
                <w:color w:val="000000"/>
                <w:sz w:val="18"/>
                <w:szCs w:val="18"/>
              </w:rPr>
            </w:pPr>
            <w:r w:rsidRPr="00DF1DC1">
              <w:rPr>
                <w:color w:val="000000"/>
                <w:sz w:val="18"/>
                <w:szCs w:val="18"/>
              </w:rPr>
              <w:t>3.06</w:t>
            </w:r>
          </w:p>
        </w:tc>
        <w:tc>
          <w:tcPr>
            <w:tcW w:w="979" w:type="dxa"/>
            <w:shd w:val="clear" w:color="auto" w:fill="auto"/>
            <w:vAlign w:val="center"/>
            <w:hideMark/>
          </w:tcPr>
          <w:p w14:paraId="09BD5A54" w14:textId="77777777" w:rsidR="002A0C4F" w:rsidRPr="00DF1DC1" w:rsidRDefault="002A0C4F" w:rsidP="00920382">
            <w:pPr>
              <w:spacing w:after="0" w:line="240" w:lineRule="auto"/>
              <w:jc w:val="center"/>
              <w:rPr>
                <w:rFonts w:eastAsia="Times New Roman" w:cs="Times New Roman"/>
                <w:color w:val="000000"/>
                <w:sz w:val="18"/>
                <w:szCs w:val="18"/>
              </w:rPr>
            </w:pPr>
            <w:r w:rsidRPr="00DF1DC1">
              <w:rPr>
                <w:color w:val="000000"/>
                <w:sz w:val="18"/>
                <w:szCs w:val="18"/>
              </w:rPr>
              <w:t>2.12</w:t>
            </w:r>
          </w:p>
        </w:tc>
        <w:tc>
          <w:tcPr>
            <w:tcW w:w="1238" w:type="dxa"/>
            <w:shd w:val="clear" w:color="auto" w:fill="auto"/>
            <w:vAlign w:val="center"/>
            <w:hideMark/>
          </w:tcPr>
          <w:p w14:paraId="403F07AE" w14:textId="77777777" w:rsidR="002A0C4F" w:rsidRPr="00DF1DC1" w:rsidRDefault="002A0C4F" w:rsidP="00920382">
            <w:pPr>
              <w:spacing w:after="0" w:line="240" w:lineRule="auto"/>
              <w:jc w:val="center"/>
              <w:rPr>
                <w:rFonts w:eastAsia="Times New Roman" w:cs="Times New Roman"/>
                <w:color w:val="000000"/>
                <w:sz w:val="18"/>
                <w:szCs w:val="18"/>
              </w:rPr>
            </w:pPr>
            <w:r w:rsidRPr="00DF1DC1">
              <w:rPr>
                <w:b/>
                <w:bCs/>
                <w:color w:val="000000"/>
                <w:sz w:val="18"/>
                <w:szCs w:val="18"/>
              </w:rPr>
              <w:t>2.12</w:t>
            </w:r>
          </w:p>
        </w:tc>
      </w:tr>
      <w:tr w:rsidR="002A0C4F" w:rsidRPr="00DF1DC1" w14:paraId="30327793" w14:textId="77777777" w:rsidTr="00920382">
        <w:trPr>
          <w:trHeight w:val="20"/>
        </w:trPr>
        <w:tc>
          <w:tcPr>
            <w:tcW w:w="973" w:type="dxa"/>
            <w:vAlign w:val="center"/>
          </w:tcPr>
          <w:p w14:paraId="72BD743F" w14:textId="77777777" w:rsidR="002A0C4F" w:rsidRPr="00DF1DC1" w:rsidRDefault="002A0C4F" w:rsidP="00920382">
            <w:pPr>
              <w:spacing w:after="0" w:line="240" w:lineRule="auto"/>
              <w:jc w:val="center"/>
              <w:rPr>
                <w:color w:val="000000"/>
                <w:sz w:val="18"/>
                <w:szCs w:val="18"/>
              </w:rPr>
            </w:pPr>
            <w:r w:rsidRPr="00DF1DC1">
              <w:rPr>
                <w:rFonts w:ascii="Calibri" w:hAnsi="Calibri"/>
                <w:bCs/>
                <w:color w:val="000000"/>
                <w:sz w:val="18"/>
                <w:szCs w:val="18"/>
              </w:rPr>
              <w:t>Maximum</w:t>
            </w:r>
          </w:p>
        </w:tc>
        <w:tc>
          <w:tcPr>
            <w:tcW w:w="973" w:type="dxa"/>
            <w:shd w:val="clear" w:color="auto" w:fill="auto"/>
            <w:vAlign w:val="center"/>
            <w:hideMark/>
          </w:tcPr>
          <w:p w14:paraId="69217731" w14:textId="77777777" w:rsidR="002A0C4F" w:rsidRPr="00DF1DC1" w:rsidRDefault="002A0C4F" w:rsidP="00920382">
            <w:pPr>
              <w:spacing w:after="0" w:line="240" w:lineRule="auto"/>
              <w:jc w:val="center"/>
              <w:rPr>
                <w:rFonts w:eastAsia="Times New Roman" w:cs="Times New Roman"/>
                <w:color w:val="000000"/>
                <w:sz w:val="18"/>
                <w:szCs w:val="18"/>
              </w:rPr>
            </w:pPr>
            <w:r w:rsidRPr="00DF1DC1">
              <w:rPr>
                <w:color w:val="000000"/>
                <w:sz w:val="18"/>
                <w:szCs w:val="18"/>
              </w:rPr>
              <w:t>4.88</w:t>
            </w:r>
          </w:p>
        </w:tc>
        <w:tc>
          <w:tcPr>
            <w:tcW w:w="1348" w:type="dxa"/>
            <w:shd w:val="clear" w:color="auto" w:fill="auto"/>
            <w:vAlign w:val="center"/>
            <w:hideMark/>
          </w:tcPr>
          <w:p w14:paraId="43E678A1" w14:textId="77777777" w:rsidR="002A0C4F" w:rsidRPr="00DF1DC1" w:rsidRDefault="002A0C4F" w:rsidP="00920382">
            <w:pPr>
              <w:spacing w:after="0" w:line="240" w:lineRule="auto"/>
              <w:jc w:val="center"/>
              <w:rPr>
                <w:rFonts w:eastAsia="Times New Roman" w:cs="Times New Roman"/>
                <w:color w:val="000000"/>
                <w:sz w:val="18"/>
                <w:szCs w:val="18"/>
              </w:rPr>
            </w:pPr>
            <w:r w:rsidRPr="00DF1DC1">
              <w:rPr>
                <w:color w:val="000000"/>
                <w:sz w:val="18"/>
                <w:szCs w:val="18"/>
              </w:rPr>
              <w:t>4.62</w:t>
            </w:r>
          </w:p>
        </w:tc>
        <w:tc>
          <w:tcPr>
            <w:tcW w:w="1041" w:type="dxa"/>
            <w:shd w:val="clear" w:color="auto" w:fill="auto"/>
            <w:vAlign w:val="center"/>
            <w:hideMark/>
          </w:tcPr>
          <w:p w14:paraId="7BAE8C8E" w14:textId="77777777" w:rsidR="002A0C4F" w:rsidRPr="00DF1DC1" w:rsidRDefault="002A0C4F" w:rsidP="00920382">
            <w:pPr>
              <w:spacing w:after="0" w:line="240" w:lineRule="auto"/>
              <w:jc w:val="center"/>
              <w:rPr>
                <w:rFonts w:eastAsia="Times New Roman" w:cs="Times New Roman"/>
                <w:color w:val="000000"/>
                <w:sz w:val="18"/>
                <w:szCs w:val="18"/>
              </w:rPr>
            </w:pPr>
            <w:r w:rsidRPr="00DF1DC1">
              <w:rPr>
                <w:color w:val="000000"/>
                <w:sz w:val="18"/>
                <w:szCs w:val="18"/>
              </w:rPr>
              <w:t>5.01</w:t>
            </w:r>
          </w:p>
        </w:tc>
        <w:tc>
          <w:tcPr>
            <w:tcW w:w="979" w:type="dxa"/>
            <w:shd w:val="clear" w:color="auto" w:fill="auto"/>
            <w:vAlign w:val="center"/>
            <w:hideMark/>
          </w:tcPr>
          <w:p w14:paraId="72531C25" w14:textId="77777777" w:rsidR="002A0C4F" w:rsidRPr="00DF1DC1" w:rsidRDefault="002A0C4F" w:rsidP="00920382">
            <w:pPr>
              <w:spacing w:after="0" w:line="240" w:lineRule="auto"/>
              <w:jc w:val="center"/>
              <w:rPr>
                <w:rFonts w:eastAsia="Times New Roman" w:cs="Times New Roman"/>
                <w:color w:val="000000"/>
                <w:sz w:val="18"/>
                <w:szCs w:val="18"/>
              </w:rPr>
            </w:pPr>
            <w:r w:rsidRPr="00DF1DC1">
              <w:rPr>
                <w:color w:val="000000"/>
                <w:sz w:val="18"/>
                <w:szCs w:val="18"/>
              </w:rPr>
              <w:t>4.48</w:t>
            </w:r>
          </w:p>
        </w:tc>
        <w:tc>
          <w:tcPr>
            <w:tcW w:w="1238" w:type="dxa"/>
            <w:shd w:val="clear" w:color="auto" w:fill="auto"/>
            <w:vAlign w:val="center"/>
            <w:hideMark/>
          </w:tcPr>
          <w:p w14:paraId="796B9B51" w14:textId="77777777" w:rsidR="002A0C4F" w:rsidRPr="00DF1DC1" w:rsidRDefault="002A0C4F" w:rsidP="00920382">
            <w:pPr>
              <w:spacing w:after="0" w:line="240" w:lineRule="auto"/>
              <w:jc w:val="center"/>
              <w:rPr>
                <w:rFonts w:eastAsia="Times New Roman" w:cs="Times New Roman"/>
                <w:color w:val="000000"/>
                <w:sz w:val="18"/>
                <w:szCs w:val="18"/>
              </w:rPr>
            </w:pPr>
            <w:r w:rsidRPr="00DF1DC1">
              <w:rPr>
                <w:b/>
                <w:bCs/>
                <w:color w:val="000000"/>
                <w:sz w:val="18"/>
                <w:szCs w:val="18"/>
              </w:rPr>
              <w:t>5.01</w:t>
            </w:r>
          </w:p>
        </w:tc>
      </w:tr>
    </w:tbl>
    <w:p w14:paraId="3ACBA138" w14:textId="77777777" w:rsidR="00111EE0" w:rsidRDefault="00111EE0" w:rsidP="00CE1830">
      <w:pPr>
        <w:spacing w:after="0" w:line="240" w:lineRule="auto"/>
        <w:rPr>
          <w:b/>
          <w:sz w:val="18"/>
          <w:szCs w:val="18"/>
        </w:rPr>
      </w:pPr>
    </w:p>
    <w:p w14:paraId="50D2563D" w14:textId="77777777" w:rsidR="00111EE0" w:rsidRDefault="00111EE0" w:rsidP="00CE1830">
      <w:pPr>
        <w:spacing w:after="0" w:line="240" w:lineRule="auto"/>
        <w:rPr>
          <w:b/>
          <w:sz w:val="18"/>
          <w:szCs w:val="18"/>
        </w:rPr>
      </w:pPr>
    </w:p>
    <w:p w14:paraId="11810595" w14:textId="77777777" w:rsidR="002A0C4F" w:rsidRDefault="002A0C4F" w:rsidP="00CE1830">
      <w:pPr>
        <w:spacing w:after="0" w:line="240" w:lineRule="auto"/>
        <w:rPr>
          <w:b/>
          <w:sz w:val="18"/>
          <w:szCs w:val="18"/>
        </w:rPr>
      </w:pPr>
    </w:p>
    <w:p w14:paraId="360AD633" w14:textId="77777777" w:rsidR="002A0C4F" w:rsidRDefault="002A0C4F" w:rsidP="00CE1830">
      <w:pPr>
        <w:spacing w:after="0" w:line="240" w:lineRule="auto"/>
        <w:rPr>
          <w:b/>
          <w:sz w:val="18"/>
          <w:szCs w:val="18"/>
        </w:rPr>
      </w:pPr>
    </w:p>
    <w:p w14:paraId="73FD5D28" w14:textId="77777777" w:rsidR="002A0C4F" w:rsidRDefault="002A0C4F" w:rsidP="00CE1830">
      <w:pPr>
        <w:spacing w:after="0" w:line="240" w:lineRule="auto"/>
        <w:rPr>
          <w:b/>
          <w:sz w:val="18"/>
          <w:szCs w:val="18"/>
        </w:rPr>
      </w:pPr>
    </w:p>
    <w:p w14:paraId="4CBFA488" w14:textId="77777777" w:rsidR="00111EE0" w:rsidRDefault="00111EE0" w:rsidP="00CE1830">
      <w:pPr>
        <w:spacing w:after="0" w:line="240" w:lineRule="auto"/>
        <w:rPr>
          <w:b/>
          <w:sz w:val="18"/>
          <w:szCs w:val="18"/>
        </w:rPr>
      </w:pPr>
    </w:p>
    <w:p w14:paraId="709409B3" w14:textId="77777777" w:rsidR="00111EE0" w:rsidRPr="00DF1DC1" w:rsidRDefault="00111EE0" w:rsidP="00CE1830">
      <w:pPr>
        <w:spacing w:after="0" w:line="240" w:lineRule="auto"/>
        <w:rPr>
          <w:b/>
          <w:sz w:val="18"/>
          <w:szCs w:val="18"/>
        </w:rPr>
      </w:pPr>
    </w:p>
    <w:p w14:paraId="52FF136C" w14:textId="77777777" w:rsidR="00A7558F" w:rsidRPr="00DF1DC1" w:rsidRDefault="00A7558F" w:rsidP="00CE1830">
      <w:pPr>
        <w:spacing w:after="0" w:line="240" w:lineRule="auto"/>
        <w:rPr>
          <w:b/>
          <w:sz w:val="18"/>
          <w:szCs w:val="18"/>
        </w:rPr>
      </w:pPr>
    </w:p>
    <w:p w14:paraId="1E99067B" w14:textId="77777777" w:rsidR="00A7558F" w:rsidRPr="00DF1DC1" w:rsidRDefault="00A7558F" w:rsidP="00CE1830">
      <w:pPr>
        <w:spacing w:after="0" w:line="240" w:lineRule="auto"/>
        <w:rPr>
          <w:b/>
          <w:sz w:val="18"/>
          <w:szCs w:val="18"/>
        </w:rPr>
      </w:pPr>
    </w:p>
    <w:p w14:paraId="6F9A53E7" w14:textId="77777777" w:rsidR="00A7558F" w:rsidRPr="00DF1DC1" w:rsidRDefault="00A7558F" w:rsidP="00CE1830">
      <w:pPr>
        <w:spacing w:after="0" w:line="240" w:lineRule="auto"/>
        <w:rPr>
          <w:b/>
          <w:sz w:val="18"/>
          <w:szCs w:val="18"/>
        </w:rPr>
      </w:pPr>
    </w:p>
    <w:p w14:paraId="0E91C01A" w14:textId="77777777" w:rsidR="00A7558F" w:rsidRPr="00DF1DC1" w:rsidRDefault="00A7558F" w:rsidP="00CE1830">
      <w:pPr>
        <w:spacing w:after="0" w:line="240" w:lineRule="auto"/>
        <w:rPr>
          <w:b/>
          <w:sz w:val="18"/>
          <w:szCs w:val="18"/>
        </w:rPr>
      </w:pPr>
    </w:p>
    <w:p w14:paraId="35837E8A" w14:textId="55222D57" w:rsidR="00A7558F" w:rsidRPr="00DF1DC1" w:rsidRDefault="00A7558F" w:rsidP="00CE1830">
      <w:pPr>
        <w:spacing w:after="0" w:line="240" w:lineRule="auto"/>
        <w:rPr>
          <w:sz w:val="18"/>
          <w:szCs w:val="18"/>
        </w:rPr>
      </w:pPr>
    </w:p>
    <w:tbl>
      <w:tblPr>
        <w:tblW w:w="0" w:type="auto"/>
        <w:tblCellMar>
          <w:left w:w="0" w:type="dxa"/>
          <w:right w:w="0" w:type="dxa"/>
        </w:tblCellMar>
        <w:tblLook w:val="04A0" w:firstRow="1" w:lastRow="0" w:firstColumn="1" w:lastColumn="0" w:noHBand="0" w:noVBand="1"/>
      </w:tblPr>
      <w:tblGrid>
        <w:gridCol w:w="392"/>
        <w:gridCol w:w="3629"/>
        <w:gridCol w:w="887"/>
        <w:gridCol w:w="986"/>
        <w:gridCol w:w="10"/>
        <w:gridCol w:w="975"/>
        <w:gridCol w:w="10"/>
      </w:tblGrid>
      <w:tr w:rsidR="005A6A5A" w:rsidRPr="00DF1DC1" w14:paraId="7514DC06" w14:textId="0FDAD745" w:rsidTr="00D26037">
        <w:trPr>
          <w:gridAfter w:val="1"/>
          <w:wAfter w:w="10" w:type="dxa"/>
          <w:trHeight w:val="300"/>
        </w:trPr>
        <w:tc>
          <w:tcPr>
            <w:tcW w:w="5846" w:type="dxa"/>
            <w:gridSpan w:val="4"/>
            <w:tcBorders>
              <w:left w:val="nil"/>
              <w:bottom w:val="single" w:sz="4" w:space="0" w:color="auto"/>
              <w:right w:val="nil"/>
            </w:tcBorders>
            <w:shd w:val="clear" w:color="auto" w:fill="auto"/>
            <w:noWrap/>
            <w:vAlign w:val="center"/>
          </w:tcPr>
          <w:p w14:paraId="6B09E14B" w14:textId="0D182A04" w:rsidR="005A6A5A" w:rsidRPr="00DF1DC1" w:rsidRDefault="005A6A5A" w:rsidP="00667EB3">
            <w:pPr>
              <w:spacing w:after="0" w:line="240" w:lineRule="auto"/>
              <w:rPr>
                <w:rFonts w:eastAsia="Times New Roman" w:cs="Times New Roman"/>
                <w:b/>
                <w:bCs/>
                <w:i/>
                <w:color w:val="000000"/>
                <w:sz w:val="18"/>
                <w:szCs w:val="18"/>
                <w:lang w:eastAsia="da-DK"/>
              </w:rPr>
            </w:pPr>
            <w:r>
              <w:rPr>
                <w:b/>
                <w:sz w:val="18"/>
                <w:szCs w:val="18"/>
              </w:rPr>
              <w:t>Table ##</w:t>
            </w:r>
            <w:r w:rsidRPr="00DF1DC1">
              <w:rPr>
                <w:sz w:val="18"/>
                <w:szCs w:val="18"/>
              </w:rPr>
              <w:t xml:space="preserve"> Mean exposure concentration during the work day</w:t>
            </w:r>
            <w:r>
              <w:rPr>
                <w:sz w:val="18"/>
                <w:szCs w:val="18"/>
              </w:rPr>
              <w:t>.</w:t>
            </w:r>
          </w:p>
        </w:tc>
        <w:tc>
          <w:tcPr>
            <w:tcW w:w="985" w:type="dxa"/>
            <w:gridSpan w:val="2"/>
            <w:tcBorders>
              <w:left w:val="nil"/>
              <w:bottom w:val="single" w:sz="4" w:space="0" w:color="auto"/>
              <w:right w:val="nil"/>
            </w:tcBorders>
          </w:tcPr>
          <w:p w14:paraId="7433FD59" w14:textId="77777777" w:rsidR="005A6A5A" w:rsidRDefault="005A6A5A" w:rsidP="00667EB3">
            <w:pPr>
              <w:spacing w:after="0" w:line="240" w:lineRule="auto"/>
              <w:rPr>
                <w:b/>
                <w:sz w:val="18"/>
                <w:szCs w:val="18"/>
              </w:rPr>
            </w:pPr>
          </w:p>
        </w:tc>
      </w:tr>
      <w:tr w:rsidR="005A6A5A" w:rsidRPr="00DF1DC1" w14:paraId="691FA819" w14:textId="4DE59080" w:rsidTr="00D26037">
        <w:trPr>
          <w:trHeight w:val="300"/>
        </w:trPr>
        <w:tc>
          <w:tcPr>
            <w:tcW w:w="376" w:type="dxa"/>
            <w:tcBorders>
              <w:top w:val="single" w:sz="4" w:space="0" w:color="auto"/>
              <w:left w:val="nil"/>
              <w:bottom w:val="single" w:sz="4" w:space="0" w:color="auto"/>
              <w:right w:val="nil"/>
            </w:tcBorders>
            <w:shd w:val="clear" w:color="auto" w:fill="auto"/>
            <w:noWrap/>
            <w:vAlign w:val="center"/>
            <w:hideMark/>
          </w:tcPr>
          <w:p w14:paraId="109A4FA0" w14:textId="25EF7E31" w:rsidR="005A6A5A" w:rsidRPr="00DF1DC1" w:rsidRDefault="005A6A5A" w:rsidP="005A6A5A">
            <w:pPr>
              <w:spacing w:after="0" w:line="240" w:lineRule="auto"/>
              <w:rPr>
                <w:rFonts w:eastAsia="Times New Roman" w:cs="Times New Roman"/>
                <w:color w:val="000000"/>
                <w:sz w:val="18"/>
                <w:szCs w:val="18"/>
                <w:lang w:eastAsia="da-DK"/>
              </w:rPr>
            </w:pPr>
            <w:r w:rsidRPr="00DF1DC1">
              <w:rPr>
                <w:rFonts w:eastAsia="Times New Roman" w:cs="Times New Roman"/>
                <w:color w:val="000000"/>
                <w:sz w:val="18"/>
                <w:szCs w:val="18"/>
                <w:lang w:eastAsia="da-DK"/>
              </w:rPr>
              <w:t>No</w:t>
            </w:r>
            <w:r>
              <w:rPr>
                <w:rFonts w:eastAsia="Times New Roman" w:cs="Times New Roman"/>
                <w:color w:val="000000"/>
                <w:sz w:val="18"/>
                <w:szCs w:val="18"/>
                <w:lang w:eastAsia="da-DK"/>
              </w:rPr>
              <w:t>.</w:t>
            </w:r>
          </w:p>
        </w:tc>
        <w:tc>
          <w:tcPr>
            <w:tcW w:w="3613" w:type="dxa"/>
            <w:tcBorders>
              <w:top w:val="single" w:sz="4" w:space="0" w:color="auto"/>
              <w:left w:val="nil"/>
              <w:bottom w:val="single" w:sz="4" w:space="0" w:color="auto"/>
              <w:right w:val="nil"/>
            </w:tcBorders>
            <w:shd w:val="clear" w:color="auto" w:fill="auto"/>
            <w:noWrap/>
            <w:vAlign w:val="center"/>
            <w:hideMark/>
          </w:tcPr>
          <w:p w14:paraId="0AED584A" w14:textId="77777777" w:rsidR="005A6A5A" w:rsidRPr="00DF1DC1" w:rsidRDefault="005A6A5A" w:rsidP="005A6A5A">
            <w:pPr>
              <w:spacing w:after="0" w:line="240" w:lineRule="auto"/>
              <w:rPr>
                <w:rFonts w:eastAsia="Times New Roman" w:cs="Times New Roman"/>
                <w:b/>
                <w:bCs/>
                <w:color w:val="000000"/>
                <w:sz w:val="18"/>
                <w:szCs w:val="18"/>
                <w:lang w:eastAsia="da-DK"/>
              </w:rPr>
            </w:pPr>
            <w:r w:rsidRPr="00DF1DC1">
              <w:rPr>
                <w:rFonts w:eastAsia="Times New Roman" w:cs="Times New Roman"/>
                <w:b/>
                <w:bCs/>
                <w:color w:val="000000"/>
                <w:sz w:val="18"/>
                <w:szCs w:val="18"/>
                <w:lang w:eastAsia="da-DK"/>
              </w:rPr>
              <w:t>Exposure scenario</w:t>
            </w:r>
          </w:p>
        </w:tc>
        <w:tc>
          <w:tcPr>
            <w:tcW w:w="871" w:type="dxa"/>
            <w:tcBorders>
              <w:top w:val="single" w:sz="4" w:space="0" w:color="auto"/>
              <w:left w:val="nil"/>
              <w:bottom w:val="single" w:sz="4" w:space="0" w:color="auto"/>
              <w:right w:val="nil"/>
            </w:tcBorders>
            <w:shd w:val="clear" w:color="auto" w:fill="auto"/>
            <w:noWrap/>
            <w:vAlign w:val="center"/>
          </w:tcPr>
          <w:p w14:paraId="6EE52DEC" w14:textId="6821CB9C" w:rsidR="005A6A5A" w:rsidRPr="00DF1DC1" w:rsidRDefault="005A6A5A" w:rsidP="00895E87">
            <w:pPr>
              <w:spacing w:after="0" w:line="240" w:lineRule="auto"/>
              <w:jc w:val="center"/>
              <w:rPr>
                <w:rFonts w:eastAsia="Times New Roman" w:cs="Times New Roman"/>
                <w:b/>
                <w:bCs/>
                <w:color w:val="000000"/>
                <w:sz w:val="18"/>
                <w:szCs w:val="18"/>
                <w:lang w:eastAsia="da-DK"/>
              </w:rPr>
            </w:pPr>
            <w:ins w:id="568" w:author="RBJ" w:date="2015-09-25T14:29:00Z">
              <w:r>
                <w:rPr>
                  <w:rFonts w:eastAsia="Times New Roman" w:cs="Times New Roman"/>
                  <w:b/>
                  <w:bCs/>
                  <w:color w:val="000000"/>
                  <w:sz w:val="18"/>
                  <w:szCs w:val="18"/>
                  <w:lang w:eastAsia="da-DK"/>
                </w:rPr>
                <w:t>E</w:t>
              </w:r>
              <w:r w:rsidRPr="005A6A5A">
                <w:rPr>
                  <w:rFonts w:eastAsia="Times New Roman" w:cs="Times New Roman"/>
                  <w:b/>
                  <w:bCs/>
                  <w:color w:val="000000"/>
                  <w:sz w:val="18"/>
                  <w:szCs w:val="18"/>
                  <w:vertAlign w:val="subscript"/>
                  <w:lang w:eastAsia="da-DK"/>
                </w:rPr>
                <w:t>i</w:t>
              </w:r>
            </w:ins>
            <w:ins w:id="569" w:author="RBJ" w:date="2015-09-25T14:30:00Z">
              <w:r>
                <w:rPr>
                  <w:rFonts w:eastAsia="Times New Roman" w:cs="Times New Roman"/>
                  <w:b/>
                  <w:bCs/>
                  <w:color w:val="000000"/>
                  <w:sz w:val="18"/>
                  <w:szCs w:val="18"/>
                  <w:lang w:eastAsia="da-DK"/>
                </w:rPr>
                <w:t xml:space="preserve"> [kg m</w:t>
              </w:r>
              <w:r w:rsidRPr="005A6A5A">
                <w:rPr>
                  <w:rFonts w:eastAsia="Times New Roman" w:cs="Times New Roman"/>
                  <w:b/>
                  <w:bCs/>
                  <w:color w:val="000000"/>
                  <w:sz w:val="18"/>
                  <w:szCs w:val="18"/>
                  <w:vertAlign w:val="superscript"/>
                  <w:lang w:eastAsia="da-DK"/>
                </w:rPr>
                <w:t>-1</w:t>
              </w:r>
              <w:r>
                <w:rPr>
                  <w:rFonts w:eastAsia="Times New Roman" w:cs="Times New Roman"/>
                  <w:b/>
                  <w:bCs/>
                  <w:color w:val="000000"/>
                  <w:sz w:val="18"/>
                  <w:szCs w:val="18"/>
                  <w:lang w:eastAsia="da-DK"/>
                </w:rPr>
                <w:t>]</w:t>
              </w:r>
            </w:ins>
          </w:p>
        </w:tc>
        <w:tc>
          <w:tcPr>
            <w:tcW w:w="996" w:type="dxa"/>
            <w:gridSpan w:val="2"/>
            <w:tcBorders>
              <w:top w:val="single" w:sz="4" w:space="0" w:color="auto"/>
              <w:left w:val="nil"/>
              <w:bottom w:val="single" w:sz="4" w:space="0" w:color="auto"/>
              <w:right w:val="nil"/>
            </w:tcBorders>
            <w:vAlign w:val="center"/>
          </w:tcPr>
          <w:p w14:paraId="3BBB576B" w14:textId="34249CFF" w:rsidR="005A6A5A" w:rsidRDefault="005A6A5A" w:rsidP="005A6A5A">
            <w:pPr>
              <w:spacing w:after="0" w:line="240" w:lineRule="auto"/>
              <w:rPr>
                <w:rFonts w:eastAsia="Times New Roman" w:cs="Times New Roman"/>
                <w:b/>
                <w:bCs/>
                <w:i/>
                <w:color w:val="000000"/>
                <w:sz w:val="18"/>
                <w:szCs w:val="18"/>
                <w:lang w:eastAsia="da-DK"/>
              </w:rPr>
            </w:pPr>
            <w:ins w:id="570" w:author="RBJ" w:date="2015-09-25T14:27:00Z">
              <w:r>
                <w:rPr>
                  <w:rFonts w:eastAsia="Times New Roman" w:cs="Times New Roman"/>
                  <w:b/>
                  <w:bCs/>
                  <w:i/>
                  <w:color w:val="000000"/>
                  <w:sz w:val="18"/>
                  <w:szCs w:val="18"/>
                  <w:lang w:eastAsia="da-DK"/>
                </w:rPr>
                <w:t>C</w:t>
              </w:r>
              <w:r w:rsidRPr="00DF1DC1">
                <w:rPr>
                  <w:rFonts w:eastAsia="Times New Roman" w:cs="Times New Roman"/>
                  <w:b/>
                  <w:bCs/>
                  <w:i/>
                  <w:color w:val="000000"/>
                  <w:sz w:val="18"/>
                  <w:szCs w:val="18"/>
                  <w:vertAlign w:val="subscript"/>
                  <w:lang w:eastAsia="da-DK"/>
                </w:rPr>
                <w:t>NF</w:t>
              </w:r>
            </w:ins>
            <w:r w:rsidRPr="00DF1DC1">
              <w:rPr>
                <w:rFonts w:eastAsia="Times New Roman" w:cs="Times New Roman"/>
                <w:b/>
                <w:bCs/>
                <w:color w:val="000000"/>
                <w:sz w:val="18"/>
                <w:szCs w:val="18"/>
                <w:lang w:eastAsia="da-DK"/>
              </w:rPr>
              <w:t>, [µg m</w:t>
            </w:r>
            <w:r w:rsidRPr="00DF1DC1">
              <w:rPr>
                <w:rFonts w:eastAsia="Times New Roman" w:cs="Times New Roman"/>
                <w:b/>
                <w:bCs/>
                <w:color w:val="000000"/>
                <w:sz w:val="18"/>
                <w:szCs w:val="18"/>
                <w:vertAlign w:val="superscript"/>
                <w:lang w:eastAsia="da-DK"/>
              </w:rPr>
              <w:t>-3</w:t>
            </w:r>
            <w:r w:rsidRPr="00DF1DC1">
              <w:rPr>
                <w:rFonts w:eastAsia="Times New Roman" w:cs="Times New Roman"/>
                <w:b/>
                <w:bCs/>
                <w:color w:val="000000"/>
                <w:sz w:val="18"/>
                <w:szCs w:val="18"/>
                <w:lang w:eastAsia="da-DK"/>
              </w:rPr>
              <w:t>]</w:t>
            </w:r>
          </w:p>
        </w:tc>
        <w:tc>
          <w:tcPr>
            <w:tcW w:w="985" w:type="dxa"/>
            <w:gridSpan w:val="2"/>
            <w:tcBorders>
              <w:top w:val="single" w:sz="4" w:space="0" w:color="auto"/>
              <w:left w:val="nil"/>
              <w:bottom w:val="single" w:sz="4" w:space="0" w:color="auto"/>
              <w:right w:val="nil"/>
            </w:tcBorders>
            <w:vAlign w:val="center"/>
          </w:tcPr>
          <w:p w14:paraId="7AE55351" w14:textId="7BA7A5D9" w:rsidR="005A6A5A" w:rsidRDefault="005A6A5A" w:rsidP="005A6A5A">
            <w:pPr>
              <w:spacing w:after="0" w:line="240" w:lineRule="auto"/>
              <w:rPr>
                <w:rFonts w:eastAsia="Times New Roman" w:cs="Times New Roman"/>
                <w:b/>
                <w:bCs/>
                <w:i/>
                <w:color w:val="000000"/>
                <w:sz w:val="18"/>
                <w:szCs w:val="18"/>
                <w:lang w:eastAsia="da-DK"/>
              </w:rPr>
            </w:pPr>
            <w:ins w:id="571" w:author="RBJ" w:date="2015-09-25T14:27:00Z">
              <w:r>
                <w:rPr>
                  <w:rFonts w:eastAsia="Times New Roman" w:cs="Times New Roman"/>
                  <w:b/>
                  <w:bCs/>
                  <w:i/>
                  <w:color w:val="000000"/>
                  <w:sz w:val="18"/>
                  <w:szCs w:val="18"/>
                  <w:lang w:eastAsia="da-DK"/>
                </w:rPr>
                <w:t>C</w:t>
              </w:r>
              <w:r w:rsidRPr="00DF1DC1">
                <w:rPr>
                  <w:rFonts w:eastAsia="Times New Roman" w:cs="Times New Roman"/>
                  <w:b/>
                  <w:bCs/>
                  <w:i/>
                  <w:color w:val="000000"/>
                  <w:sz w:val="18"/>
                  <w:szCs w:val="18"/>
                  <w:vertAlign w:val="subscript"/>
                  <w:lang w:eastAsia="da-DK"/>
                </w:rPr>
                <w:t>FF</w:t>
              </w:r>
            </w:ins>
            <w:r w:rsidRPr="00DF1DC1">
              <w:rPr>
                <w:rFonts w:eastAsia="Times New Roman" w:cs="Times New Roman"/>
                <w:b/>
                <w:bCs/>
                <w:color w:val="000000"/>
                <w:sz w:val="18"/>
                <w:szCs w:val="18"/>
                <w:lang w:eastAsia="da-DK"/>
              </w:rPr>
              <w:t>, [µg m</w:t>
            </w:r>
            <w:r w:rsidRPr="00DF1DC1">
              <w:rPr>
                <w:rFonts w:eastAsia="Times New Roman" w:cs="Times New Roman"/>
                <w:b/>
                <w:bCs/>
                <w:color w:val="000000"/>
                <w:sz w:val="18"/>
                <w:szCs w:val="18"/>
                <w:vertAlign w:val="superscript"/>
                <w:lang w:eastAsia="da-DK"/>
              </w:rPr>
              <w:t>-3</w:t>
            </w:r>
            <w:r w:rsidRPr="00DF1DC1">
              <w:rPr>
                <w:rFonts w:eastAsia="Times New Roman" w:cs="Times New Roman"/>
                <w:b/>
                <w:bCs/>
                <w:color w:val="000000"/>
                <w:sz w:val="18"/>
                <w:szCs w:val="18"/>
                <w:lang w:eastAsia="da-DK"/>
              </w:rPr>
              <w:t>]</w:t>
            </w:r>
          </w:p>
        </w:tc>
      </w:tr>
      <w:tr w:rsidR="00895E87" w:rsidRPr="00DF1DC1" w14:paraId="48B9A916" w14:textId="4ABA3BF1" w:rsidTr="00D26037">
        <w:trPr>
          <w:trHeight w:val="144"/>
        </w:trPr>
        <w:tc>
          <w:tcPr>
            <w:tcW w:w="376" w:type="dxa"/>
            <w:tcBorders>
              <w:top w:val="nil"/>
              <w:left w:val="nil"/>
              <w:bottom w:val="nil"/>
              <w:right w:val="nil"/>
            </w:tcBorders>
            <w:shd w:val="clear" w:color="auto" w:fill="auto"/>
            <w:noWrap/>
            <w:vAlign w:val="center"/>
            <w:hideMark/>
          </w:tcPr>
          <w:p w14:paraId="7E80C08A" w14:textId="0DDE3440" w:rsidR="00895E87" w:rsidRPr="00DF1DC1" w:rsidRDefault="00895E87" w:rsidP="00895E87">
            <w:pPr>
              <w:spacing w:after="0" w:line="240" w:lineRule="auto"/>
              <w:rPr>
                <w:rFonts w:eastAsia="Times New Roman" w:cs="Times New Roman"/>
                <w:color w:val="000000"/>
                <w:sz w:val="18"/>
                <w:szCs w:val="18"/>
                <w:lang w:eastAsia="da-DK"/>
              </w:rPr>
            </w:pPr>
            <w:r w:rsidRPr="00DF1DC1">
              <w:rPr>
                <w:rFonts w:eastAsia="Times New Roman" w:cs="Times New Roman"/>
                <w:color w:val="000000"/>
                <w:sz w:val="18"/>
                <w:szCs w:val="18"/>
                <w:lang w:eastAsia="da-DK"/>
              </w:rPr>
              <w:t>ES1</w:t>
            </w:r>
          </w:p>
        </w:tc>
        <w:tc>
          <w:tcPr>
            <w:tcW w:w="3613" w:type="dxa"/>
            <w:tcBorders>
              <w:top w:val="nil"/>
              <w:left w:val="nil"/>
              <w:bottom w:val="nil"/>
              <w:right w:val="nil"/>
            </w:tcBorders>
            <w:shd w:val="clear" w:color="auto" w:fill="auto"/>
            <w:noWrap/>
            <w:hideMark/>
          </w:tcPr>
          <w:p w14:paraId="2C6758D5" w14:textId="77777777" w:rsidR="00895E87" w:rsidRPr="00DF1DC1" w:rsidRDefault="00895E87" w:rsidP="00895E87">
            <w:pPr>
              <w:spacing w:after="0" w:line="240" w:lineRule="auto"/>
              <w:rPr>
                <w:rFonts w:eastAsia="Times New Roman" w:cs="Times New Roman"/>
                <w:b/>
                <w:bCs/>
                <w:color w:val="FF0000"/>
                <w:sz w:val="18"/>
                <w:szCs w:val="18"/>
                <w:lang w:eastAsia="da-DK"/>
              </w:rPr>
            </w:pPr>
            <w:r w:rsidRPr="00DF1DC1">
              <w:rPr>
                <w:rFonts w:eastAsia="Times New Roman" w:cs="Times New Roman"/>
                <w:b/>
                <w:bCs/>
                <w:color w:val="FF0000"/>
                <w:sz w:val="18"/>
                <w:szCs w:val="18"/>
                <w:lang w:eastAsia="da-DK"/>
              </w:rPr>
              <w:t>Laser Ablation – MARINA Data</w:t>
            </w:r>
          </w:p>
        </w:tc>
        <w:tc>
          <w:tcPr>
            <w:tcW w:w="871" w:type="dxa"/>
            <w:tcBorders>
              <w:top w:val="nil"/>
              <w:left w:val="nil"/>
              <w:bottom w:val="nil"/>
              <w:right w:val="nil"/>
            </w:tcBorders>
            <w:shd w:val="clear" w:color="auto" w:fill="auto"/>
            <w:noWrap/>
            <w:vAlign w:val="bottom"/>
          </w:tcPr>
          <w:p w14:paraId="6EB8F5C6" w14:textId="5FCA47D6" w:rsidR="00895E87" w:rsidRPr="00895E87" w:rsidRDefault="00895E87" w:rsidP="00895E87">
            <w:pPr>
              <w:spacing w:after="0" w:line="240" w:lineRule="auto"/>
              <w:jc w:val="center"/>
              <w:rPr>
                <w:sz w:val="18"/>
                <w:szCs w:val="18"/>
              </w:rPr>
            </w:pPr>
            <w:ins w:id="572" w:author="RBJ" w:date="2015-09-25T14:40:00Z">
              <w:r w:rsidRPr="00895E87">
                <w:rPr>
                  <w:rFonts w:ascii="Calibri" w:hAnsi="Calibri"/>
                  <w:color w:val="000000"/>
                  <w:sz w:val="18"/>
                  <w:szCs w:val="18"/>
                </w:rPr>
                <w:t>5.00E-05</w:t>
              </w:r>
            </w:ins>
          </w:p>
        </w:tc>
        <w:tc>
          <w:tcPr>
            <w:tcW w:w="996" w:type="dxa"/>
            <w:gridSpan w:val="2"/>
            <w:tcBorders>
              <w:top w:val="nil"/>
              <w:left w:val="nil"/>
              <w:bottom w:val="nil"/>
              <w:right w:val="nil"/>
            </w:tcBorders>
          </w:tcPr>
          <w:p w14:paraId="59B8C0FD" w14:textId="6992640D" w:rsidR="00895E87" w:rsidRPr="00DF1DC1" w:rsidRDefault="00895E87" w:rsidP="00895E87">
            <w:pPr>
              <w:spacing w:after="0" w:line="240" w:lineRule="auto"/>
              <w:jc w:val="center"/>
              <w:rPr>
                <w:sz w:val="18"/>
                <w:szCs w:val="18"/>
              </w:rPr>
            </w:pPr>
            <w:r w:rsidRPr="00DF1DC1">
              <w:rPr>
                <w:sz w:val="18"/>
                <w:szCs w:val="18"/>
              </w:rPr>
              <w:t>0.002</w:t>
            </w:r>
          </w:p>
        </w:tc>
        <w:tc>
          <w:tcPr>
            <w:tcW w:w="985" w:type="dxa"/>
            <w:gridSpan w:val="2"/>
            <w:tcBorders>
              <w:top w:val="nil"/>
              <w:left w:val="nil"/>
              <w:bottom w:val="nil"/>
              <w:right w:val="nil"/>
            </w:tcBorders>
          </w:tcPr>
          <w:p w14:paraId="659A6D95" w14:textId="3015280E" w:rsidR="00895E87" w:rsidRPr="00DF1DC1" w:rsidRDefault="00895E87" w:rsidP="00895E87">
            <w:pPr>
              <w:spacing w:after="0" w:line="240" w:lineRule="auto"/>
              <w:jc w:val="center"/>
              <w:rPr>
                <w:sz w:val="18"/>
                <w:szCs w:val="18"/>
              </w:rPr>
            </w:pPr>
            <w:r w:rsidRPr="00DF1DC1">
              <w:rPr>
                <w:sz w:val="18"/>
                <w:szCs w:val="18"/>
              </w:rPr>
              <w:t>0.001</w:t>
            </w:r>
          </w:p>
        </w:tc>
      </w:tr>
      <w:tr w:rsidR="00895E87" w:rsidRPr="00DF1DC1" w14:paraId="1C90EFE8" w14:textId="706ACF95" w:rsidTr="00D26037">
        <w:trPr>
          <w:trHeight w:val="144"/>
        </w:trPr>
        <w:tc>
          <w:tcPr>
            <w:tcW w:w="376" w:type="dxa"/>
            <w:tcBorders>
              <w:top w:val="nil"/>
              <w:left w:val="nil"/>
              <w:bottom w:val="nil"/>
              <w:right w:val="nil"/>
            </w:tcBorders>
            <w:shd w:val="clear" w:color="auto" w:fill="auto"/>
            <w:noWrap/>
            <w:vAlign w:val="center"/>
            <w:hideMark/>
          </w:tcPr>
          <w:p w14:paraId="15988A16" w14:textId="2087401D" w:rsidR="00895E87" w:rsidRPr="00DF1DC1" w:rsidRDefault="00895E87" w:rsidP="00895E87">
            <w:pPr>
              <w:spacing w:after="0" w:line="240" w:lineRule="auto"/>
              <w:rPr>
                <w:rFonts w:eastAsia="Times New Roman" w:cs="Times New Roman"/>
                <w:color w:val="000000"/>
                <w:sz w:val="18"/>
                <w:szCs w:val="18"/>
                <w:lang w:eastAsia="da-DK"/>
              </w:rPr>
            </w:pPr>
            <w:r w:rsidRPr="00DF1DC1">
              <w:rPr>
                <w:rFonts w:eastAsia="Times New Roman" w:cs="Times New Roman"/>
                <w:color w:val="000000"/>
                <w:sz w:val="18"/>
                <w:szCs w:val="18"/>
                <w:lang w:eastAsia="da-DK"/>
              </w:rPr>
              <w:t>ES2</w:t>
            </w:r>
          </w:p>
        </w:tc>
        <w:tc>
          <w:tcPr>
            <w:tcW w:w="3613" w:type="dxa"/>
            <w:tcBorders>
              <w:top w:val="nil"/>
              <w:left w:val="nil"/>
              <w:bottom w:val="nil"/>
              <w:right w:val="nil"/>
            </w:tcBorders>
            <w:shd w:val="clear" w:color="auto" w:fill="auto"/>
            <w:noWrap/>
            <w:hideMark/>
          </w:tcPr>
          <w:p w14:paraId="17F62059" w14:textId="77777777" w:rsidR="00895E87" w:rsidRPr="00DF1DC1" w:rsidRDefault="00895E87" w:rsidP="00895E87">
            <w:pPr>
              <w:spacing w:after="0" w:line="240" w:lineRule="auto"/>
              <w:rPr>
                <w:rFonts w:eastAsia="Times New Roman" w:cs="Times New Roman"/>
                <w:b/>
                <w:bCs/>
                <w:color w:val="000000"/>
                <w:sz w:val="18"/>
                <w:szCs w:val="18"/>
                <w:lang w:eastAsia="da-DK"/>
              </w:rPr>
            </w:pPr>
            <w:r w:rsidRPr="00DF1DC1">
              <w:rPr>
                <w:rFonts w:eastAsia="Times New Roman" w:cs="Times New Roman"/>
                <w:b/>
                <w:bCs/>
                <w:color w:val="000000"/>
                <w:sz w:val="18"/>
                <w:szCs w:val="18"/>
                <w:lang w:eastAsia="da-DK"/>
              </w:rPr>
              <w:t xml:space="preserve">Manufacturer Manual Loading Trays In Booth </w:t>
            </w:r>
          </w:p>
        </w:tc>
        <w:tc>
          <w:tcPr>
            <w:tcW w:w="871" w:type="dxa"/>
            <w:tcBorders>
              <w:top w:val="nil"/>
              <w:left w:val="nil"/>
              <w:bottom w:val="nil"/>
              <w:right w:val="nil"/>
            </w:tcBorders>
            <w:shd w:val="clear" w:color="auto" w:fill="auto"/>
            <w:noWrap/>
            <w:vAlign w:val="bottom"/>
          </w:tcPr>
          <w:p w14:paraId="373237BC" w14:textId="6E32C6B0" w:rsidR="00895E87" w:rsidRPr="00895E87" w:rsidRDefault="00895E87" w:rsidP="00895E87">
            <w:pPr>
              <w:spacing w:after="0" w:line="240" w:lineRule="auto"/>
              <w:jc w:val="center"/>
              <w:rPr>
                <w:sz w:val="18"/>
                <w:szCs w:val="18"/>
              </w:rPr>
            </w:pPr>
            <w:ins w:id="573" w:author="RBJ" w:date="2015-09-25T14:40:00Z">
              <w:r w:rsidRPr="00895E87">
                <w:rPr>
                  <w:rFonts w:ascii="Calibri" w:hAnsi="Calibri"/>
                  <w:color w:val="000000"/>
                  <w:sz w:val="18"/>
                  <w:szCs w:val="18"/>
                </w:rPr>
                <w:t>2.50E-01</w:t>
              </w:r>
            </w:ins>
          </w:p>
        </w:tc>
        <w:tc>
          <w:tcPr>
            <w:tcW w:w="996" w:type="dxa"/>
            <w:gridSpan w:val="2"/>
            <w:tcBorders>
              <w:top w:val="nil"/>
              <w:left w:val="nil"/>
              <w:bottom w:val="nil"/>
              <w:right w:val="nil"/>
            </w:tcBorders>
          </w:tcPr>
          <w:p w14:paraId="2196DDAB" w14:textId="36AE790D" w:rsidR="00895E87" w:rsidRPr="00DF1DC1" w:rsidRDefault="00895E87" w:rsidP="00895E87">
            <w:pPr>
              <w:spacing w:after="0" w:line="240" w:lineRule="auto"/>
              <w:jc w:val="center"/>
              <w:rPr>
                <w:sz w:val="18"/>
                <w:szCs w:val="18"/>
              </w:rPr>
            </w:pPr>
            <w:r w:rsidRPr="00DF1DC1">
              <w:rPr>
                <w:sz w:val="18"/>
                <w:szCs w:val="18"/>
              </w:rPr>
              <w:t>278</w:t>
            </w:r>
          </w:p>
        </w:tc>
        <w:tc>
          <w:tcPr>
            <w:tcW w:w="985" w:type="dxa"/>
            <w:gridSpan w:val="2"/>
            <w:tcBorders>
              <w:top w:val="nil"/>
              <w:left w:val="nil"/>
              <w:bottom w:val="nil"/>
              <w:right w:val="nil"/>
            </w:tcBorders>
          </w:tcPr>
          <w:p w14:paraId="4CAA7AE5" w14:textId="5E66CB00" w:rsidR="00895E87" w:rsidRPr="00DF1DC1" w:rsidRDefault="00895E87" w:rsidP="00895E87">
            <w:pPr>
              <w:spacing w:after="0" w:line="240" w:lineRule="auto"/>
              <w:jc w:val="center"/>
              <w:rPr>
                <w:sz w:val="18"/>
                <w:szCs w:val="18"/>
              </w:rPr>
            </w:pPr>
            <w:r w:rsidRPr="00DF1DC1">
              <w:rPr>
                <w:sz w:val="18"/>
                <w:szCs w:val="18"/>
              </w:rPr>
              <w:t>89</w:t>
            </w:r>
          </w:p>
        </w:tc>
      </w:tr>
      <w:tr w:rsidR="00895E87" w:rsidRPr="00DF1DC1" w14:paraId="57A003D1" w14:textId="43396F18" w:rsidTr="00D26037">
        <w:trPr>
          <w:trHeight w:val="144"/>
        </w:trPr>
        <w:tc>
          <w:tcPr>
            <w:tcW w:w="376" w:type="dxa"/>
            <w:tcBorders>
              <w:top w:val="nil"/>
              <w:left w:val="nil"/>
              <w:bottom w:val="nil"/>
              <w:right w:val="nil"/>
            </w:tcBorders>
            <w:shd w:val="clear" w:color="auto" w:fill="auto"/>
            <w:noWrap/>
            <w:vAlign w:val="center"/>
            <w:hideMark/>
          </w:tcPr>
          <w:p w14:paraId="7F504B21" w14:textId="7FB3493C" w:rsidR="00895E87" w:rsidRPr="00DF1DC1" w:rsidRDefault="00895E87" w:rsidP="00895E87">
            <w:pPr>
              <w:spacing w:after="0" w:line="240" w:lineRule="auto"/>
              <w:rPr>
                <w:rFonts w:eastAsia="Times New Roman" w:cs="Times New Roman"/>
                <w:color w:val="000000"/>
                <w:sz w:val="18"/>
                <w:szCs w:val="18"/>
                <w:lang w:eastAsia="da-DK"/>
              </w:rPr>
            </w:pPr>
            <w:r w:rsidRPr="00DF1DC1">
              <w:rPr>
                <w:rFonts w:eastAsia="Times New Roman" w:cs="Times New Roman"/>
                <w:color w:val="000000"/>
                <w:sz w:val="18"/>
                <w:szCs w:val="18"/>
                <w:lang w:eastAsia="da-DK"/>
              </w:rPr>
              <w:t>ES3</w:t>
            </w:r>
          </w:p>
        </w:tc>
        <w:tc>
          <w:tcPr>
            <w:tcW w:w="3613" w:type="dxa"/>
            <w:tcBorders>
              <w:top w:val="nil"/>
              <w:left w:val="nil"/>
              <w:bottom w:val="nil"/>
              <w:right w:val="nil"/>
            </w:tcBorders>
            <w:shd w:val="clear" w:color="auto" w:fill="auto"/>
            <w:noWrap/>
            <w:hideMark/>
          </w:tcPr>
          <w:p w14:paraId="465F2580" w14:textId="77777777" w:rsidR="00895E87" w:rsidRPr="00DF1DC1" w:rsidRDefault="00895E87" w:rsidP="00895E87">
            <w:pPr>
              <w:spacing w:after="0" w:line="240" w:lineRule="auto"/>
              <w:rPr>
                <w:rFonts w:eastAsia="Times New Roman" w:cs="Times New Roman"/>
                <w:b/>
                <w:bCs/>
                <w:color w:val="000000"/>
                <w:sz w:val="18"/>
                <w:szCs w:val="18"/>
                <w:lang w:eastAsia="da-DK"/>
              </w:rPr>
            </w:pPr>
            <w:r w:rsidRPr="00DF1DC1">
              <w:rPr>
                <w:rFonts w:eastAsia="Times New Roman" w:cs="Times New Roman"/>
                <w:b/>
                <w:bCs/>
                <w:color w:val="000000"/>
                <w:sz w:val="18"/>
                <w:szCs w:val="18"/>
                <w:lang w:eastAsia="da-DK"/>
              </w:rPr>
              <w:t xml:space="preserve">Manufacturer Dumping Into Mixing Tank </w:t>
            </w:r>
          </w:p>
        </w:tc>
        <w:tc>
          <w:tcPr>
            <w:tcW w:w="871" w:type="dxa"/>
            <w:tcBorders>
              <w:top w:val="nil"/>
              <w:left w:val="nil"/>
              <w:bottom w:val="nil"/>
              <w:right w:val="nil"/>
            </w:tcBorders>
            <w:shd w:val="clear" w:color="auto" w:fill="auto"/>
            <w:noWrap/>
            <w:vAlign w:val="bottom"/>
          </w:tcPr>
          <w:p w14:paraId="538CB246" w14:textId="2CFD47FF" w:rsidR="00895E87" w:rsidRPr="00895E87" w:rsidRDefault="00895E87" w:rsidP="00895E87">
            <w:pPr>
              <w:spacing w:after="0" w:line="240" w:lineRule="auto"/>
              <w:jc w:val="center"/>
              <w:rPr>
                <w:sz w:val="18"/>
                <w:szCs w:val="18"/>
              </w:rPr>
            </w:pPr>
            <w:ins w:id="574" w:author="RBJ" w:date="2015-09-25T14:40:00Z">
              <w:r w:rsidRPr="00895E87">
                <w:rPr>
                  <w:rFonts w:ascii="Calibri" w:hAnsi="Calibri"/>
                  <w:color w:val="000000"/>
                  <w:sz w:val="18"/>
                  <w:szCs w:val="18"/>
                </w:rPr>
                <w:t>8.00E-01</w:t>
              </w:r>
            </w:ins>
          </w:p>
        </w:tc>
        <w:tc>
          <w:tcPr>
            <w:tcW w:w="996" w:type="dxa"/>
            <w:gridSpan w:val="2"/>
            <w:tcBorders>
              <w:top w:val="nil"/>
              <w:left w:val="nil"/>
              <w:bottom w:val="nil"/>
              <w:right w:val="nil"/>
            </w:tcBorders>
          </w:tcPr>
          <w:p w14:paraId="4ECFEACB" w14:textId="2886B2B1" w:rsidR="00895E87" w:rsidRPr="00DF1DC1" w:rsidRDefault="00895E87" w:rsidP="00895E87">
            <w:pPr>
              <w:spacing w:after="0" w:line="240" w:lineRule="auto"/>
              <w:jc w:val="center"/>
              <w:rPr>
                <w:sz w:val="18"/>
                <w:szCs w:val="18"/>
              </w:rPr>
            </w:pPr>
            <w:r w:rsidRPr="00DF1DC1">
              <w:rPr>
                <w:sz w:val="18"/>
                <w:szCs w:val="18"/>
              </w:rPr>
              <w:t>893</w:t>
            </w:r>
          </w:p>
        </w:tc>
        <w:tc>
          <w:tcPr>
            <w:tcW w:w="985" w:type="dxa"/>
            <w:gridSpan w:val="2"/>
            <w:tcBorders>
              <w:top w:val="nil"/>
              <w:left w:val="nil"/>
              <w:bottom w:val="nil"/>
              <w:right w:val="nil"/>
            </w:tcBorders>
          </w:tcPr>
          <w:p w14:paraId="0D67C5A3" w14:textId="5281F529" w:rsidR="00895E87" w:rsidRPr="00DF1DC1" w:rsidRDefault="00895E87" w:rsidP="00895E87">
            <w:pPr>
              <w:spacing w:after="0" w:line="240" w:lineRule="auto"/>
              <w:jc w:val="center"/>
              <w:rPr>
                <w:sz w:val="18"/>
                <w:szCs w:val="18"/>
              </w:rPr>
            </w:pPr>
            <w:r w:rsidRPr="00DF1DC1">
              <w:rPr>
                <w:sz w:val="18"/>
                <w:szCs w:val="18"/>
              </w:rPr>
              <w:t>259</w:t>
            </w:r>
          </w:p>
        </w:tc>
      </w:tr>
      <w:tr w:rsidR="00895E87" w:rsidRPr="00DF1DC1" w14:paraId="7CE6B0B3" w14:textId="6115B07D" w:rsidTr="00D26037">
        <w:trPr>
          <w:trHeight w:val="144"/>
        </w:trPr>
        <w:tc>
          <w:tcPr>
            <w:tcW w:w="376" w:type="dxa"/>
            <w:tcBorders>
              <w:top w:val="nil"/>
              <w:left w:val="nil"/>
              <w:bottom w:val="nil"/>
              <w:right w:val="nil"/>
            </w:tcBorders>
            <w:shd w:val="clear" w:color="auto" w:fill="auto"/>
            <w:noWrap/>
            <w:vAlign w:val="center"/>
            <w:hideMark/>
          </w:tcPr>
          <w:p w14:paraId="30BF4158" w14:textId="1C0D858D" w:rsidR="00895E87" w:rsidRPr="00DF1DC1" w:rsidRDefault="00895E87" w:rsidP="00895E87">
            <w:pPr>
              <w:spacing w:after="0" w:line="240" w:lineRule="auto"/>
              <w:rPr>
                <w:rFonts w:eastAsia="Times New Roman" w:cs="Times New Roman"/>
                <w:color w:val="000000"/>
                <w:sz w:val="18"/>
                <w:szCs w:val="18"/>
                <w:lang w:eastAsia="da-DK"/>
              </w:rPr>
            </w:pPr>
            <w:r w:rsidRPr="00DF1DC1">
              <w:rPr>
                <w:rFonts w:eastAsia="Times New Roman" w:cs="Times New Roman"/>
                <w:color w:val="000000"/>
                <w:sz w:val="18"/>
                <w:szCs w:val="18"/>
                <w:lang w:eastAsia="da-DK"/>
              </w:rPr>
              <w:t>ES4</w:t>
            </w:r>
          </w:p>
        </w:tc>
        <w:tc>
          <w:tcPr>
            <w:tcW w:w="3613" w:type="dxa"/>
            <w:tcBorders>
              <w:top w:val="nil"/>
              <w:left w:val="nil"/>
              <w:bottom w:val="nil"/>
              <w:right w:val="nil"/>
            </w:tcBorders>
            <w:shd w:val="clear" w:color="auto" w:fill="auto"/>
            <w:noWrap/>
            <w:hideMark/>
          </w:tcPr>
          <w:p w14:paraId="343A8D55" w14:textId="77777777" w:rsidR="00895E87" w:rsidRPr="00DF1DC1" w:rsidRDefault="00895E87" w:rsidP="00895E87">
            <w:pPr>
              <w:spacing w:after="0" w:line="240" w:lineRule="auto"/>
              <w:rPr>
                <w:rFonts w:eastAsia="Times New Roman" w:cs="Times New Roman"/>
                <w:b/>
                <w:bCs/>
                <w:color w:val="000000"/>
                <w:sz w:val="18"/>
                <w:szCs w:val="18"/>
                <w:lang w:eastAsia="da-DK"/>
              </w:rPr>
            </w:pPr>
            <w:r w:rsidRPr="00DF1DC1">
              <w:rPr>
                <w:rFonts w:eastAsia="Times New Roman" w:cs="Times New Roman"/>
                <w:b/>
                <w:bCs/>
                <w:color w:val="000000"/>
                <w:sz w:val="18"/>
                <w:szCs w:val="18"/>
                <w:lang w:eastAsia="da-DK"/>
              </w:rPr>
              <w:t xml:space="preserve">Lab Transfer During Weighing and Solution Prep </w:t>
            </w:r>
          </w:p>
        </w:tc>
        <w:tc>
          <w:tcPr>
            <w:tcW w:w="871" w:type="dxa"/>
            <w:tcBorders>
              <w:top w:val="nil"/>
              <w:left w:val="nil"/>
              <w:bottom w:val="nil"/>
              <w:right w:val="nil"/>
            </w:tcBorders>
            <w:shd w:val="clear" w:color="auto" w:fill="FFFFFF" w:themeFill="background1"/>
            <w:noWrap/>
            <w:vAlign w:val="bottom"/>
          </w:tcPr>
          <w:p w14:paraId="2EF4B594" w14:textId="0BBFD76F" w:rsidR="00895E87" w:rsidRPr="00895E87" w:rsidRDefault="00895E87" w:rsidP="00895E87">
            <w:pPr>
              <w:spacing w:after="0" w:line="240" w:lineRule="auto"/>
              <w:jc w:val="center"/>
              <w:rPr>
                <w:sz w:val="18"/>
                <w:szCs w:val="18"/>
              </w:rPr>
            </w:pPr>
            <w:ins w:id="575" w:author="RBJ" w:date="2015-09-25T14:40:00Z">
              <w:r w:rsidRPr="00895E87">
                <w:rPr>
                  <w:rFonts w:ascii="Calibri" w:hAnsi="Calibri"/>
                  <w:color w:val="000000"/>
                  <w:sz w:val="18"/>
                  <w:szCs w:val="18"/>
                </w:rPr>
                <w:t>2.00E-03</w:t>
              </w:r>
            </w:ins>
          </w:p>
        </w:tc>
        <w:tc>
          <w:tcPr>
            <w:tcW w:w="996" w:type="dxa"/>
            <w:gridSpan w:val="2"/>
            <w:tcBorders>
              <w:top w:val="nil"/>
              <w:left w:val="nil"/>
              <w:bottom w:val="nil"/>
              <w:right w:val="nil"/>
            </w:tcBorders>
            <w:shd w:val="clear" w:color="auto" w:fill="FFFFFF" w:themeFill="background1"/>
          </w:tcPr>
          <w:p w14:paraId="5D3F757B" w14:textId="5EA6FCF6" w:rsidR="00895E87" w:rsidRPr="00DF1DC1" w:rsidRDefault="00895E87" w:rsidP="00895E87">
            <w:pPr>
              <w:spacing w:after="0" w:line="240" w:lineRule="auto"/>
              <w:jc w:val="center"/>
              <w:rPr>
                <w:sz w:val="18"/>
                <w:szCs w:val="18"/>
              </w:rPr>
            </w:pPr>
            <w:r w:rsidRPr="00DF1DC1">
              <w:rPr>
                <w:sz w:val="18"/>
                <w:szCs w:val="18"/>
              </w:rPr>
              <w:t>0.745</w:t>
            </w:r>
          </w:p>
        </w:tc>
        <w:tc>
          <w:tcPr>
            <w:tcW w:w="985" w:type="dxa"/>
            <w:gridSpan w:val="2"/>
            <w:tcBorders>
              <w:top w:val="nil"/>
              <w:left w:val="nil"/>
              <w:bottom w:val="nil"/>
              <w:right w:val="nil"/>
            </w:tcBorders>
            <w:shd w:val="clear" w:color="auto" w:fill="FFFFFF" w:themeFill="background1"/>
          </w:tcPr>
          <w:p w14:paraId="1820A70B" w14:textId="474345C1" w:rsidR="00895E87" w:rsidRPr="00DF1DC1" w:rsidRDefault="00895E87" w:rsidP="00895E87">
            <w:pPr>
              <w:spacing w:after="0" w:line="240" w:lineRule="auto"/>
              <w:jc w:val="center"/>
              <w:rPr>
                <w:sz w:val="18"/>
                <w:szCs w:val="18"/>
              </w:rPr>
            </w:pPr>
            <w:r w:rsidRPr="00DF1DC1">
              <w:rPr>
                <w:sz w:val="18"/>
                <w:szCs w:val="18"/>
              </w:rPr>
              <w:t>0.217</w:t>
            </w:r>
          </w:p>
        </w:tc>
      </w:tr>
      <w:tr w:rsidR="00895E87" w:rsidRPr="00DF1DC1" w14:paraId="7A8E718C" w14:textId="37B51F99" w:rsidTr="00D26037">
        <w:trPr>
          <w:trHeight w:val="144"/>
        </w:trPr>
        <w:tc>
          <w:tcPr>
            <w:tcW w:w="376" w:type="dxa"/>
            <w:tcBorders>
              <w:top w:val="nil"/>
              <w:left w:val="nil"/>
              <w:bottom w:val="nil"/>
              <w:right w:val="nil"/>
            </w:tcBorders>
            <w:shd w:val="clear" w:color="auto" w:fill="FFFFFF" w:themeFill="background1"/>
            <w:noWrap/>
            <w:vAlign w:val="center"/>
            <w:hideMark/>
          </w:tcPr>
          <w:p w14:paraId="3915BD3C" w14:textId="4DC92459" w:rsidR="00895E87" w:rsidRPr="00DF1DC1" w:rsidRDefault="00895E87" w:rsidP="00895E87">
            <w:pPr>
              <w:spacing w:after="0" w:line="240" w:lineRule="auto"/>
              <w:rPr>
                <w:rFonts w:eastAsia="Times New Roman" w:cs="Times New Roman"/>
                <w:color w:val="000000"/>
                <w:sz w:val="18"/>
                <w:szCs w:val="18"/>
                <w:lang w:eastAsia="da-DK"/>
              </w:rPr>
            </w:pPr>
            <w:r w:rsidRPr="00DF1DC1">
              <w:rPr>
                <w:rFonts w:eastAsia="Times New Roman" w:cs="Times New Roman"/>
                <w:color w:val="000000"/>
                <w:sz w:val="18"/>
                <w:szCs w:val="18"/>
                <w:lang w:eastAsia="da-DK"/>
              </w:rPr>
              <w:t>ES5</w:t>
            </w:r>
          </w:p>
        </w:tc>
        <w:tc>
          <w:tcPr>
            <w:tcW w:w="3613" w:type="dxa"/>
            <w:tcBorders>
              <w:top w:val="nil"/>
              <w:left w:val="nil"/>
              <w:bottom w:val="nil"/>
              <w:right w:val="nil"/>
            </w:tcBorders>
            <w:shd w:val="clear" w:color="auto" w:fill="FFFFFF" w:themeFill="background1"/>
            <w:noWrap/>
            <w:hideMark/>
          </w:tcPr>
          <w:p w14:paraId="12098A88" w14:textId="77777777" w:rsidR="00895E87" w:rsidRPr="00DF1DC1" w:rsidRDefault="00895E87" w:rsidP="00895E87">
            <w:pPr>
              <w:spacing w:after="0" w:line="240" w:lineRule="auto"/>
              <w:rPr>
                <w:rFonts w:eastAsia="Times New Roman" w:cs="Times New Roman"/>
                <w:b/>
                <w:bCs/>
                <w:color w:val="000000"/>
                <w:sz w:val="18"/>
                <w:szCs w:val="18"/>
                <w:lang w:eastAsia="da-DK"/>
              </w:rPr>
            </w:pPr>
            <w:r w:rsidRPr="00DF1DC1">
              <w:rPr>
                <w:rFonts w:eastAsia="Times New Roman" w:cs="Times New Roman"/>
                <w:b/>
                <w:bCs/>
                <w:color w:val="000000"/>
                <w:sz w:val="18"/>
                <w:szCs w:val="18"/>
                <w:lang w:eastAsia="da-DK"/>
              </w:rPr>
              <w:t>Lab Creating Stock Solutions Fume Hood</w:t>
            </w:r>
          </w:p>
        </w:tc>
        <w:tc>
          <w:tcPr>
            <w:tcW w:w="871" w:type="dxa"/>
            <w:tcBorders>
              <w:top w:val="nil"/>
              <w:left w:val="nil"/>
              <w:bottom w:val="nil"/>
              <w:right w:val="nil"/>
            </w:tcBorders>
            <w:shd w:val="clear" w:color="auto" w:fill="FFFFFF" w:themeFill="background1"/>
            <w:noWrap/>
            <w:vAlign w:val="bottom"/>
          </w:tcPr>
          <w:p w14:paraId="082E7D6D" w14:textId="59B86FF9" w:rsidR="00895E87" w:rsidRPr="00895E87" w:rsidRDefault="00895E87" w:rsidP="00895E87">
            <w:pPr>
              <w:spacing w:after="0" w:line="240" w:lineRule="auto"/>
              <w:jc w:val="center"/>
              <w:rPr>
                <w:sz w:val="18"/>
                <w:szCs w:val="18"/>
              </w:rPr>
            </w:pPr>
            <w:ins w:id="576" w:author="RBJ" w:date="2015-09-25T14:40:00Z">
              <w:r w:rsidRPr="00895E87">
                <w:rPr>
                  <w:rFonts w:ascii="Calibri" w:hAnsi="Calibri"/>
                  <w:color w:val="000000"/>
                  <w:sz w:val="18"/>
                  <w:szCs w:val="18"/>
                </w:rPr>
                <w:t>2.00E-08</w:t>
              </w:r>
            </w:ins>
          </w:p>
        </w:tc>
        <w:tc>
          <w:tcPr>
            <w:tcW w:w="996" w:type="dxa"/>
            <w:gridSpan w:val="2"/>
            <w:tcBorders>
              <w:top w:val="nil"/>
              <w:left w:val="nil"/>
              <w:bottom w:val="nil"/>
              <w:right w:val="nil"/>
            </w:tcBorders>
            <w:shd w:val="clear" w:color="auto" w:fill="FFFFFF" w:themeFill="background1"/>
          </w:tcPr>
          <w:p w14:paraId="78C8E42A" w14:textId="7AD7D587" w:rsidR="00895E87" w:rsidRPr="00DF1DC1" w:rsidRDefault="00895E87" w:rsidP="00895E87">
            <w:pPr>
              <w:spacing w:after="0" w:line="240" w:lineRule="auto"/>
              <w:jc w:val="center"/>
              <w:rPr>
                <w:sz w:val="18"/>
                <w:szCs w:val="18"/>
              </w:rPr>
            </w:pPr>
            <w:r w:rsidRPr="00DF1DC1">
              <w:rPr>
                <w:sz w:val="18"/>
                <w:szCs w:val="18"/>
              </w:rPr>
              <w:t>0.002</w:t>
            </w:r>
          </w:p>
        </w:tc>
        <w:tc>
          <w:tcPr>
            <w:tcW w:w="985" w:type="dxa"/>
            <w:gridSpan w:val="2"/>
            <w:tcBorders>
              <w:top w:val="nil"/>
              <w:left w:val="nil"/>
              <w:bottom w:val="nil"/>
              <w:right w:val="nil"/>
            </w:tcBorders>
            <w:shd w:val="clear" w:color="auto" w:fill="FFFFFF" w:themeFill="background1"/>
          </w:tcPr>
          <w:p w14:paraId="3A89F8D0" w14:textId="452782C5" w:rsidR="00895E87" w:rsidRPr="00DF1DC1" w:rsidRDefault="00895E87" w:rsidP="00895E87">
            <w:pPr>
              <w:spacing w:after="0" w:line="240" w:lineRule="auto"/>
              <w:jc w:val="center"/>
              <w:rPr>
                <w:sz w:val="18"/>
                <w:szCs w:val="18"/>
              </w:rPr>
            </w:pPr>
            <w:r w:rsidRPr="00DF1DC1">
              <w:rPr>
                <w:sz w:val="18"/>
                <w:szCs w:val="18"/>
              </w:rPr>
              <w:t>0.001</w:t>
            </w:r>
          </w:p>
        </w:tc>
      </w:tr>
      <w:tr w:rsidR="00895E87" w:rsidRPr="00DF1DC1" w14:paraId="536C0074" w14:textId="5A1B214C" w:rsidTr="00D26037">
        <w:trPr>
          <w:trHeight w:val="144"/>
        </w:trPr>
        <w:tc>
          <w:tcPr>
            <w:tcW w:w="376" w:type="dxa"/>
            <w:tcBorders>
              <w:top w:val="nil"/>
              <w:left w:val="nil"/>
              <w:bottom w:val="nil"/>
              <w:right w:val="nil"/>
            </w:tcBorders>
            <w:shd w:val="clear" w:color="auto" w:fill="auto"/>
            <w:noWrap/>
            <w:vAlign w:val="center"/>
            <w:hideMark/>
          </w:tcPr>
          <w:p w14:paraId="45A6F57B" w14:textId="38845807" w:rsidR="00895E87" w:rsidRPr="00DF1DC1" w:rsidRDefault="00895E87" w:rsidP="00895E87">
            <w:pPr>
              <w:spacing w:after="0" w:line="240" w:lineRule="auto"/>
              <w:rPr>
                <w:rFonts w:eastAsia="Times New Roman" w:cs="Times New Roman"/>
                <w:color w:val="000000"/>
                <w:sz w:val="18"/>
                <w:szCs w:val="18"/>
                <w:lang w:eastAsia="da-DK"/>
              </w:rPr>
            </w:pPr>
            <w:r w:rsidRPr="00DF1DC1">
              <w:rPr>
                <w:rFonts w:eastAsia="Times New Roman" w:cs="Times New Roman"/>
                <w:color w:val="000000"/>
                <w:sz w:val="18"/>
                <w:szCs w:val="18"/>
                <w:lang w:eastAsia="da-DK"/>
              </w:rPr>
              <w:t>ES6</w:t>
            </w:r>
          </w:p>
        </w:tc>
        <w:tc>
          <w:tcPr>
            <w:tcW w:w="3613" w:type="dxa"/>
            <w:tcBorders>
              <w:top w:val="nil"/>
              <w:left w:val="nil"/>
              <w:bottom w:val="nil"/>
              <w:right w:val="nil"/>
            </w:tcBorders>
            <w:shd w:val="clear" w:color="auto" w:fill="auto"/>
            <w:noWrap/>
            <w:hideMark/>
          </w:tcPr>
          <w:p w14:paraId="31243FA2" w14:textId="77777777" w:rsidR="00895E87" w:rsidRPr="00DF1DC1" w:rsidRDefault="00895E87" w:rsidP="00895E87">
            <w:pPr>
              <w:spacing w:after="0" w:line="240" w:lineRule="auto"/>
              <w:rPr>
                <w:rFonts w:eastAsia="Times New Roman" w:cs="Times New Roman"/>
                <w:b/>
                <w:bCs/>
                <w:color w:val="000000"/>
                <w:sz w:val="18"/>
                <w:szCs w:val="18"/>
                <w:lang w:eastAsia="da-DK"/>
              </w:rPr>
            </w:pPr>
            <w:r w:rsidRPr="00DF1DC1">
              <w:rPr>
                <w:rFonts w:eastAsia="Times New Roman" w:cs="Times New Roman"/>
                <w:b/>
                <w:bCs/>
                <w:color w:val="000000"/>
                <w:sz w:val="18"/>
                <w:szCs w:val="18"/>
                <w:lang w:eastAsia="da-DK"/>
              </w:rPr>
              <w:t xml:space="preserve">Dumping Large Amount of Powder In Vessel </w:t>
            </w:r>
          </w:p>
        </w:tc>
        <w:tc>
          <w:tcPr>
            <w:tcW w:w="871" w:type="dxa"/>
            <w:tcBorders>
              <w:top w:val="nil"/>
              <w:left w:val="nil"/>
              <w:bottom w:val="nil"/>
              <w:right w:val="nil"/>
            </w:tcBorders>
            <w:shd w:val="clear" w:color="auto" w:fill="auto"/>
            <w:noWrap/>
            <w:vAlign w:val="bottom"/>
          </w:tcPr>
          <w:p w14:paraId="52459B84" w14:textId="13AC9B92" w:rsidR="00895E87" w:rsidRPr="00895E87" w:rsidRDefault="00895E87" w:rsidP="00895E87">
            <w:pPr>
              <w:spacing w:after="0" w:line="240" w:lineRule="auto"/>
              <w:jc w:val="center"/>
              <w:rPr>
                <w:sz w:val="18"/>
                <w:szCs w:val="18"/>
              </w:rPr>
            </w:pPr>
            <w:ins w:id="577" w:author="RBJ" w:date="2015-09-25T14:40:00Z">
              <w:r w:rsidRPr="00895E87">
                <w:rPr>
                  <w:rFonts w:ascii="Calibri" w:hAnsi="Calibri"/>
                  <w:color w:val="000000"/>
                  <w:sz w:val="18"/>
                  <w:szCs w:val="18"/>
                </w:rPr>
                <w:t>4.48E+01</w:t>
              </w:r>
            </w:ins>
          </w:p>
        </w:tc>
        <w:tc>
          <w:tcPr>
            <w:tcW w:w="996" w:type="dxa"/>
            <w:gridSpan w:val="2"/>
            <w:tcBorders>
              <w:top w:val="nil"/>
              <w:left w:val="nil"/>
              <w:bottom w:val="nil"/>
              <w:right w:val="nil"/>
            </w:tcBorders>
          </w:tcPr>
          <w:p w14:paraId="0D18C8A9" w14:textId="17D09A9B" w:rsidR="00895E87" w:rsidRPr="00DF1DC1" w:rsidRDefault="00895E87" w:rsidP="00895E87">
            <w:pPr>
              <w:spacing w:after="0" w:line="240" w:lineRule="auto"/>
              <w:jc w:val="center"/>
              <w:rPr>
                <w:sz w:val="18"/>
                <w:szCs w:val="18"/>
              </w:rPr>
            </w:pPr>
            <w:r w:rsidRPr="00DF1DC1">
              <w:rPr>
                <w:sz w:val="18"/>
                <w:szCs w:val="18"/>
              </w:rPr>
              <w:t>36.2×10</w:t>
            </w:r>
            <w:r w:rsidRPr="00DF1DC1">
              <w:rPr>
                <w:sz w:val="18"/>
                <w:szCs w:val="18"/>
                <w:vertAlign w:val="superscript"/>
              </w:rPr>
              <w:t>3</w:t>
            </w:r>
          </w:p>
        </w:tc>
        <w:tc>
          <w:tcPr>
            <w:tcW w:w="985" w:type="dxa"/>
            <w:gridSpan w:val="2"/>
            <w:tcBorders>
              <w:top w:val="nil"/>
              <w:left w:val="nil"/>
              <w:bottom w:val="nil"/>
              <w:right w:val="nil"/>
            </w:tcBorders>
          </w:tcPr>
          <w:p w14:paraId="5DD9435D" w14:textId="38C7FA62" w:rsidR="00895E87" w:rsidRPr="00DF1DC1" w:rsidRDefault="00895E87" w:rsidP="00895E87">
            <w:pPr>
              <w:spacing w:after="0" w:line="240" w:lineRule="auto"/>
              <w:jc w:val="center"/>
              <w:rPr>
                <w:sz w:val="18"/>
                <w:szCs w:val="18"/>
              </w:rPr>
            </w:pPr>
            <w:r w:rsidRPr="00DF1DC1">
              <w:rPr>
                <w:sz w:val="18"/>
                <w:szCs w:val="18"/>
              </w:rPr>
              <w:t>11.8×10</w:t>
            </w:r>
            <w:r w:rsidRPr="00DF1DC1">
              <w:rPr>
                <w:sz w:val="18"/>
                <w:szCs w:val="18"/>
                <w:vertAlign w:val="superscript"/>
              </w:rPr>
              <w:t>3</w:t>
            </w:r>
          </w:p>
        </w:tc>
      </w:tr>
      <w:tr w:rsidR="00895E87" w:rsidRPr="00DF1DC1" w14:paraId="0A226852" w14:textId="72FA300E" w:rsidTr="00D26037">
        <w:trPr>
          <w:trHeight w:val="144"/>
        </w:trPr>
        <w:tc>
          <w:tcPr>
            <w:tcW w:w="376" w:type="dxa"/>
            <w:tcBorders>
              <w:top w:val="nil"/>
              <w:left w:val="nil"/>
              <w:bottom w:val="nil"/>
              <w:right w:val="nil"/>
            </w:tcBorders>
            <w:shd w:val="clear" w:color="auto" w:fill="auto"/>
            <w:noWrap/>
            <w:vAlign w:val="center"/>
            <w:hideMark/>
          </w:tcPr>
          <w:p w14:paraId="715A3263" w14:textId="4831DB62" w:rsidR="00895E87" w:rsidRPr="00DF1DC1" w:rsidRDefault="00895E87" w:rsidP="00895E87">
            <w:pPr>
              <w:spacing w:after="0" w:line="240" w:lineRule="auto"/>
              <w:rPr>
                <w:rFonts w:eastAsia="Times New Roman" w:cs="Times New Roman"/>
                <w:color w:val="000000"/>
                <w:sz w:val="18"/>
                <w:szCs w:val="18"/>
                <w:lang w:eastAsia="da-DK"/>
              </w:rPr>
            </w:pPr>
            <w:r w:rsidRPr="00DF1DC1">
              <w:rPr>
                <w:rFonts w:eastAsia="Times New Roman" w:cs="Times New Roman"/>
                <w:color w:val="000000"/>
                <w:sz w:val="18"/>
                <w:szCs w:val="18"/>
                <w:lang w:eastAsia="da-DK"/>
              </w:rPr>
              <w:t>ES7</w:t>
            </w:r>
          </w:p>
        </w:tc>
        <w:tc>
          <w:tcPr>
            <w:tcW w:w="3613" w:type="dxa"/>
            <w:tcBorders>
              <w:top w:val="nil"/>
              <w:left w:val="nil"/>
              <w:bottom w:val="nil"/>
              <w:right w:val="nil"/>
            </w:tcBorders>
            <w:shd w:val="clear" w:color="auto" w:fill="auto"/>
            <w:noWrap/>
            <w:hideMark/>
          </w:tcPr>
          <w:p w14:paraId="2C4BEE69" w14:textId="77777777" w:rsidR="00895E87" w:rsidRPr="00DF1DC1" w:rsidRDefault="00895E87" w:rsidP="00895E87">
            <w:pPr>
              <w:spacing w:after="0" w:line="240" w:lineRule="auto"/>
              <w:rPr>
                <w:rFonts w:eastAsia="Times New Roman" w:cs="Times New Roman"/>
                <w:b/>
                <w:bCs/>
                <w:color w:val="000000"/>
                <w:sz w:val="18"/>
                <w:szCs w:val="18"/>
                <w:lang w:eastAsia="da-DK"/>
              </w:rPr>
            </w:pPr>
            <w:r w:rsidRPr="00DF1DC1">
              <w:rPr>
                <w:rFonts w:eastAsia="Times New Roman" w:cs="Times New Roman"/>
                <w:b/>
                <w:bCs/>
                <w:color w:val="000000"/>
                <w:sz w:val="18"/>
                <w:szCs w:val="18"/>
                <w:lang w:eastAsia="da-DK"/>
              </w:rPr>
              <w:t xml:space="preserve">Bag Bin Filling </w:t>
            </w:r>
          </w:p>
        </w:tc>
        <w:tc>
          <w:tcPr>
            <w:tcW w:w="871" w:type="dxa"/>
            <w:tcBorders>
              <w:top w:val="nil"/>
              <w:left w:val="nil"/>
              <w:bottom w:val="nil"/>
              <w:right w:val="nil"/>
            </w:tcBorders>
            <w:shd w:val="clear" w:color="auto" w:fill="auto"/>
            <w:noWrap/>
            <w:vAlign w:val="bottom"/>
          </w:tcPr>
          <w:p w14:paraId="198B254B" w14:textId="5FD8EA08" w:rsidR="00895E87" w:rsidRPr="00895E87" w:rsidRDefault="00895E87" w:rsidP="00895E87">
            <w:pPr>
              <w:spacing w:after="0" w:line="240" w:lineRule="auto"/>
              <w:jc w:val="center"/>
              <w:rPr>
                <w:sz w:val="18"/>
                <w:szCs w:val="18"/>
              </w:rPr>
            </w:pPr>
            <w:ins w:id="578" w:author="RBJ" w:date="2015-09-25T14:40:00Z">
              <w:r w:rsidRPr="00895E87">
                <w:rPr>
                  <w:rFonts w:ascii="Calibri" w:hAnsi="Calibri"/>
                  <w:color w:val="000000"/>
                  <w:sz w:val="18"/>
                  <w:szCs w:val="18"/>
                </w:rPr>
                <w:t>4.17E-01</w:t>
              </w:r>
            </w:ins>
          </w:p>
        </w:tc>
        <w:tc>
          <w:tcPr>
            <w:tcW w:w="996" w:type="dxa"/>
            <w:gridSpan w:val="2"/>
            <w:tcBorders>
              <w:top w:val="nil"/>
              <w:left w:val="nil"/>
              <w:bottom w:val="nil"/>
              <w:right w:val="nil"/>
            </w:tcBorders>
          </w:tcPr>
          <w:p w14:paraId="67F41EB5" w14:textId="6ADD65C7" w:rsidR="00895E87" w:rsidRPr="00DF1DC1" w:rsidRDefault="00895E87" w:rsidP="00895E87">
            <w:pPr>
              <w:spacing w:after="0" w:line="240" w:lineRule="auto"/>
              <w:jc w:val="center"/>
              <w:rPr>
                <w:sz w:val="18"/>
                <w:szCs w:val="18"/>
              </w:rPr>
            </w:pPr>
            <w:r w:rsidRPr="00DF1DC1">
              <w:rPr>
                <w:sz w:val="18"/>
                <w:szCs w:val="18"/>
              </w:rPr>
              <w:t>825</w:t>
            </w:r>
          </w:p>
        </w:tc>
        <w:tc>
          <w:tcPr>
            <w:tcW w:w="985" w:type="dxa"/>
            <w:gridSpan w:val="2"/>
            <w:tcBorders>
              <w:top w:val="nil"/>
              <w:left w:val="nil"/>
              <w:bottom w:val="nil"/>
              <w:right w:val="nil"/>
            </w:tcBorders>
          </w:tcPr>
          <w:p w14:paraId="03129129" w14:textId="4A967DE0" w:rsidR="00895E87" w:rsidRPr="00DF1DC1" w:rsidRDefault="00895E87" w:rsidP="00895E87">
            <w:pPr>
              <w:spacing w:after="0" w:line="240" w:lineRule="auto"/>
              <w:jc w:val="center"/>
              <w:rPr>
                <w:sz w:val="18"/>
                <w:szCs w:val="18"/>
              </w:rPr>
            </w:pPr>
            <w:r w:rsidRPr="00DF1DC1">
              <w:rPr>
                <w:sz w:val="18"/>
                <w:szCs w:val="18"/>
              </w:rPr>
              <w:t>160</w:t>
            </w:r>
          </w:p>
        </w:tc>
      </w:tr>
      <w:tr w:rsidR="00895E87" w:rsidRPr="00DF1DC1" w14:paraId="46D9490A" w14:textId="7A577FF9" w:rsidTr="00D26037">
        <w:trPr>
          <w:trHeight w:val="144"/>
        </w:trPr>
        <w:tc>
          <w:tcPr>
            <w:tcW w:w="376" w:type="dxa"/>
            <w:tcBorders>
              <w:top w:val="nil"/>
              <w:left w:val="nil"/>
              <w:bottom w:val="nil"/>
              <w:right w:val="nil"/>
            </w:tcBorders>
            <w:shd w:val="clear" w:color="auto" w:fill="auto"/>
            <w:noWrap/>
            <w:vAlign w:val="center"/>
            <w:hideMark/>
          </w:tcPr>
          <w:p w14:paraId="6508BC7F" w14:textId="3BBA2C72" w:rsidR="00895E87" w:rsidRPr="00DF1DC1" w:rsidRDefault="00895E87" w:rsidP="00895E87">
            <w:pPr>
              <w:spacing w:after="0" w:line="240" w:lineRule="auto"/>
              <w:rPr>
                <w:rFonts w:eastAsia="Times New Roman" w:cs="Times New Roman"/>
                <w:color w:val="000000"/>
                <w:sz w:val="18"/>
                <w:szCs w:val="18"/>
                <w:lang w:eastAsia="da-DK"/>
              </w:rPr>
            </w:pPr>
            <w:r w:rsidRPr="00DF1DC1">
              <w:rPr>
                <w:rFonts w:eastAsia="Times New Roman" w:cs="Times New Roman"/>
                <w:color w:val="000000"/>
                <w:sz w:val="18"/>
                <w:szCs w:val="18"/>
                <w:lang w:eastAsia="da-DK"/>
              </w:rPr>
              <w:t>ES8</w:t>
            </w:r>
          </w:p>
        </w:tc>
        <w:tc>
          <w:tcPr>
            <w:tcW w:w="3613" w:type="dxa"/>
            <w:tcBorders>
              <w:top w:val="nil"/>
              <w:left w:val="nil"/>
              <w:bottom w:val="nil"/>
              <w:right w:val="nil"/>
            </w:tcBorders>
            <w:shd w:val="clear" w:color="auto" w:fill="auto"/>
            <w:noWrap/>
            <w:hideMark/>
          </w:tcPr>
          <w:p w14:paraId="1B344282" w14:textId="77777777" w:rsidR="00895E87" w:rsidRPr="00DF1DC1" w:rsidRDefault="00895E87" w:rsidP="00895E87">
            <w:pPr>
              <w:spacing w:after="0" w:line="240" w:lineRule="auto"/>
              <w:rPr>
                <w:rFonts w:eastAsia="Times New Roman" w:cs="Times New Roman"/>
                <w:b/>
                <w:bCs/>
                <w:color w:val="FF0000"/>
                <w:sz w:val="18"/>
                <w:szCs w:val="18"/>
                <w:lang w:eastAsia="da-DK"/>
              </w:rPr>
            </w:pPr>
            <w:r w:rsidRPr="00DF1DC1">
              <w:rPr>
                <w:rFonts w:eastAsia="Times New Roman" w:cs="Times New Roman"/>
                <w:b/>
                <w:bCs/>
                <w:color w:val="FF0000"/>
                <w:sz w:val="18"/>
                <w:szCs w:val="18"/>
                <w:lang w:eastAsia="da-DK"/>
              </w:rPr>
              <w:t>Laser Ablation</w:t>
            </w:r>
          </w:p>
        </w:tc>
        <w:tc>
          <w:tcPr>
            <w:tcW w:w="871" w:type="dxa"/>
            <w:tcBorders>
              <w:top w:val="nil"/>
              <w:left w:val="nil"/>
              <w:bottom w:val="nil"/>
              <w:right w:val="nil"/>
            </w:tcBorders>
            <w:shd w:val="clear" w:color="auto" w:fill="auto"/>
            <w:noWrap/>
            <w:vAlign w:val="bottom"/>
          </w:tcPr>
          <w:p w14:paraId="6EA18E34" w14:textId="1F972560" w:rsidR="00895E87" w:rsidRPr="00895E87" w:rsidRDefault="00895E87" w:rsidP="00895E87">
            <w:pPr>
              <w:spacing w:after="0" w:line="240" w:lineRule="auto"/>
              <w:jc w:val="center"/>
              <w:rPr>
                <w:sz w:val="18"/>
                <w:szCs w:val="18"/>
              </w:rPr>
            </w:pPr>
            <w:ins w:id="579" w:author="RBJ" w:date="2015-09-25T14:40:00Z">
              <w:r w:rsidRPr="00895E87">
                <w:rPr>
                  <w:rFonts w:ascii="Calibri" w:hAnsi="Calibri"/>
                  <w:color w:val="000000"/>
                  <w:sz w:val="18"/>
                  <w:szCs w:val="18"/>
                </w:rPr>
                <w:t>3.75E-04</w:t>
              </w:r>
            </w:ins>
          </w:p>
        </w:tc>
        <w:tc>
          <w:tcPr>
            <w:tcW w:w="996" w:type="dxa"/>
            <w:gridSpan w:val="2"/>
            <w:tcBorders>
              <w:top w:val="nil"/>
              <w:left w:val="nil"/>
              <w:bottom w:val="nil"/>
              <w:right w:val="nil"/>
            </w:tcBorders>
          </w:tcPr>
          <w:p w14:paraId="2810BB1A" w14:textId="0A67DA83" w:rsidR="00895E87" w:rsidRPr="00DF1DC1" w:rsidRDefault="00895E87" w:rsidP="00895E87">
            <w:pPr>
              <w:spacing w:after="0" w:line="240" w:lineRule="auto"/>
              <w:jc w:val="center"/>
              <w:rPr>
                <w:sz w:val="18"/>
                <w:szCs w:val="18"/>
              </w:rPr>
            </w:pPr>
            <w:r w:rsidRPr="00DF1DC1">
              <w:rPr>
                <w:sz w:val="18"/>
                <w:szCs w:val="18"/>
              </w:rPr>
              <w:t>0.103</w:t>
            </w:r>
          </w:p>
        </w:tc>
        <w:tc>
          <w:tcPr>
            <w:tcW w:w="985" w:type="dxa"/>
            <w:gridSpan w:val="2"/>
            <w:tcBorders>
              <w:top w:val="nil"/>
              <w:left w:val="nil"/>
              <w:bottom w:val="nil"/>
              <w:right w:val="nil"/>
            </w:tcBorders>
          </w:tcPr>
          <w:p w14:paraId="09D56880" w14:textId="4D3688CA" w:rsidR="00895E87" w:rsidRPr="00DF1DC1" w:rsidRDefault="00895E87" w:rsidP="00895E87">
            <w:pPr>
              <w:spacing w:after="0" w:line="240" w:lineRule="auto"/>
              <w:jc w:val="center"/>
              <w:rPr>
                <w:sz w:val="18"/>
                <w:szCs w:val="18"/>
              </w:rPr>
            </w:pPr>
            <w:r w:rsidRPr="00DF1DC1">
              <w:rPr>
                <w:sz w:val="18"/>
                <w:szCs w:val="18"/>
              </w:rPr>
              <w:t>0.024</w:t>
            </w:r>
          </w:p>
        </w:tc>
      </w:tr>
      <w:tr w:rsidR="00895E87" w:rsidRPr="00DF1DC1" w14:paraId="734041FE" w14:textId="5B16B66A" w:rsidTr="00D26037">
        <w:trPr>
          <w:trHeight w:val="144"/>
        </w:trPr>
        <w:tc>
          <w:tcPr>
            <w:tcW w:w="376" w:type="dxa"/>
            <w:tcBorders>
              <w:top w:val="nil"/>
              <w:left w:val="nil"/>
              <w:bottom w:val="nil"/>
              <w:right w:val="nil"/>
            </w:tcBorders>
            <w:shd w:val="clear" w:color="auto" w:fill="auto"/>
            <w:noWrap/>
            <w:vAlign w:val="center"/>
            <w:hideMark/>
          </w:tcPr>
          <w:p w14:paraId="18D3F10F" w14:textId="13BC9B68" w:rsidR="00895E87" w:rsidRPr="00DF1DC1" w:rsidRDefault="00895E87" w:rsidP="00895E87">
            <w:pPr>
              <w:spacing w:after="0" w:line="240" w:lineRule="auto"/>
              <w:rPr>
                <w:rFonts w:eastAsia="Times New Roman" w:cs="Times New Roman"/>
                <w:color w:val="000000"/>
                <w:sz w:val="18"/>
                <w:szCs w:val="18"/>
                <w:lang w:eastAsia="da-DK"/>
              </w:rPr>
            </w:pPr>
            <w:r w:rsidRPr="00DF1DC1">
              <w:rPr>
                <w:rFonts w:eastAsia="Times New Roman" w:cs="Times New Roman"/>
                <w:color w:val="000000"/>
                <w:sz w:val="18"/>
                <w:szCs w:val="18"/>
                <w:lang w:eastAsia="da-DK"/>
              </w:rPr>
              <w:t>ES9</w:t>
            </w:r>
          </w:p>
        </w:tc>
        <w:tc>
          <w:tcPr>
            <w:tcW w:w="3613" w:type="dxa"/>
            <w:tcBorders>
              <w:top w:val="nil"/>
              <w:left w:val="nil"/>
              <w:bottom w:val="nil"/>
              <w:right w:val="nil"/>
            </w:tcBorders>
            <w:shd w:val="clear" w:color="auto" w:fill="auto"/>
            <w:noWrap/>
            <w:hideMark/>
          </w:tcPr>
          <w:p w14:paraId="15D3798F" w14:textId="77777777" w:rsidR="00895E87" w:rsidRPr="00DF1DC1" w:rsidRDefault="00895E87" w:rsidP="00895E87">
            <w:pPr>
              <w:spacing w:after="0" w:line="240" w:lineRule="auto"/>
              <w:rPr>
                <w:rFonts w:eastAsia="Times New Roman" w:cs="Times New Roman"/>
                <w:b/>
                <w:bCs/>
                <w:color w:val="000000"/>
                <w:sz w:val="18"/>
                <w:szCs w:val="18"/>
                <w:lang w:eastAsia="da-DK"/>
              </w:rPr>
            </w:pPr>
            <w:r w:rsidRPr="00DF1DC1">
              <w:rPr>
                <w:rFonts w:eastAsia="Times New Roman" w:cs="Times New Roman"/>
                <w:b/>
                <w:bCs/>
                <w:color w:val="000000"/>
                <w:sz w:val="18"/>
                <w:szCs w:val="18"/>
                <w:lang w:eastAsia="da-DK"/>
              </w:rPr>
              <w:t xml:space="preserve">Weighing of Powder </w:t>
            </w:r>
          </w:p>
        </w:tc>
        <w:tc>
          <w:tcPr>
            <w:tcW w:w="871" w:type="dxa"/>
            <w:tcBorders>
              <w:top w:val="nil"/>
              <w:left w:val="nil"/>
              <w:bottom w:val="nil"/>
              <w:right w:val="nil"/>
            </w:tcBorders>
            <w:shd w:val="clear" w:color="auto" w:fill="auto"/>
            <w:noWrap/>
            <w:vAlign w:val="bottom"/>
          </w:tcPr>
          <w:p w14:paraId="13C7CE41" w14:textId="0481A002" w:rsidR="00895E87" w:rsidRPr="00895E87" w:rsidRDefault="00895E87" w:rsidP="00895E87">
            <w:pPr>
              <w:spacing w:after="0" w:line="240" w:lineRule="auto"/>
              <w:jc w:val="center"/>
              <w:rPr>
                <w:sz w:val="18"/>
                <w:szCs w:val="18"/>
              </w:rPr>
            </w:pPr>
            <w:ins w:id="580" w:author="RBJ" w:date="2015-09-25T14:40:00Z">
              <w:r w:rsidRPr="00895E87">
                <w:rPr>
                  <w:rFonts w:ascii="Calibri" w:hAnsi="Calibri"/>
                  <w:color w:val="000000"/>
                  <w:sz w:val="18"/>
                  <w:szCs w:val="18"/>
                </w:rPr>
                <w:t>3.33E-06</w:t>
              </w:r>
            </w:ins>
          </w:p>
        </w:tc>
        <w:tc>
          <w:tcPr>
            <w:tcW w:w="996" w:type="dxa"/>
            <w:gridSpan w:val="2"/>
            <w:tcBorders>
              <w:top w:val="nil"/>
              <w:left w:val="nil"/>
              <w:bottom w:val="nil"/>
              <w:right w:val="nil"/>
            </w:tcBorders>
          </w:tcPr>
          <w:p w14:paraId="3BF34F28" w14:textId="402A85E0" w:rsidR="00895E87" w:rsidRPr="00DF1DC1" w:rsidRDefault="00895E87" w:rsidP="00895E87">
            <w:pPr>
              <w:spacing w:after="0" w:line="240" w:lineRule="auto"/>
              <w:jc w:val="center"/>
              <w:rPr>
                <w:sz w:val="18"/>
                <w:szCs w:val="18"/>
              </w:rPr>
            </w:pPr>
            <w:r w:rsidRPr="00DF1DC1">
              <w:rPr>
                <w:sz w:val="18"/>
                <w:szCs w:val="18"/>
              </w:rPr>
              <w:t>0.001</w:t>
            </w:r>
          </w:p>
        </w:tc>
        <w:tc>
          <w:tcPr>
            <w:tcW w:w="985" w:type="dxa"/>
            <w:gridSpan w:val="2"/>
            <w:tcBorders>
              <w:top w:val="nil"/>
              <w:left w:val="nil"/>
              <w:bottom w:val="nil"/>
              <w:right w:val="nil"/>
            </w:tcBorders>
          </w:tcPr>
          <w:p w14:paraId="1160D807" w14:textId="3A5EA9B5" w:rsidR="00895E87" w:rsidRPr="00DF1DC1" w:rsidRDefault="00895E87" w:rsidP="00895E87">
            <w:pPr>
              <w:spacing w:after="0" w:line="240" w:lineRule="auto"/>
              <w:jc w:val="center"/>
              <w:rPr>
                <w:sz w:val="18"/>
                <w:szCs w:val="18"/>
              </w:rPr>
            </w:pPr>
            <w:r w:rsidRPr="00DF1DC1">
              <w:rPr>
                <w:sz w:val="18"/>
                <w:szCs w:val="18"/>
              </w:rPr>
              <w:t>0.0003</w:t>
            </w:r>
          </w:p>
        </w:tc>
      </w:tr>
    </w:tbl>
    <w:p w14:paraId="033097D3" w14:textId="77777777" w:rsidR="00A7558F" w:rsidRPr="00DF1DC1" w:rsidRDefault="00A7558F" w:rsidP="00CE1830">
      <w:pPr>
        <w:spacing w:after="0" w:line="240" w:lineRule="auto"/>
        <w:rPr>
          <w:sz w:val="18"/>
          <w:szCs w:val="18"/>
        </w:rPr>
      </w:pPr>
    </w:p>
    <w:tbl>
      <w:tblPr>
        <w:tblStyle w:val="TableGrid"/>
        <w:tblW w:w="98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695"/>
        <w:gridCol w:w="810"/>
        <w:gridCol w:w="810"/>
        <w:gridCol w:w="810"/>
        <w:gridCol w:w="810"/>
        <w:gridCol w:w="810"/>
        <w:gridCol w:w="810"/>
        <w:gridCol w:w="810"/>
        <w:gridCol w:w="810"/>
        <w:gridCol w:w="720"/>
      </w:tblGrid>
      <w:tr w:rsidR="00667EB3" w14:paraId="5159D211" w14:textId="77777777" w:rsidTr="00667EB3">
        <w:tc>
          <w:tcPr>
            <w:tcW w:w="9895" w:type="dxa"/>
            <w:gridSpan w:val="10"/>
            <w:tcBorders>
              <w:bottom w:val="single" w:sz="4" w:space="0" w:color="auto"/>
            </w:tcBorders>
          </w:tcPr>
          <w:p w14:paraId="389F4654" w14:textId="6A76F7C5" w:rsidR="00667EB3" w:rsidRDefault="00667EB3" w:rsidP="00CE1830">
            <w:pPr>
              <w:rPr>
                <w:sz w:val="18"/>
                <w:szCs w:val="18"/>
              </w:rPr>
            </w:pPr>
            <w:r w:rsidRPr="00DF1DC1">
              <w:rPr>
                <w:rFonts w:ascii="Calibri" w:eastAsia="Times New Roman" w:hAnsi="Calibri" w:cs="Times New Roman"/>
                <w:b/>
                <w:bCs/>
                <w:color w:val="000000"/>
                <w:sz w:val="18"/>
                <w:szCs w:val="18"/>
              </w:rPr>
              <w:t>Table</w:t>
            </w:r>
            <w:r>
              <w:rPr>
                <w:rFonts w:ascii="Calibri" w:eastAsia="Times New Roman" w:hAnsi="Calibri" w:cs="Times New Roman"/>
                <w:b/>
                <w:bCs/>
                <w:color w:val="000000"/>
                <w:sz w:val="18"/>
                <w:szCs w:val="18"/>
              </w:rPr>
              <w:t xml:space="preserve"> </w:t>
            </w:r>
            <w:r w:rsidRPr="00DF1DC1">
              <w:rPr>
                <w:rFonts w:ascii="Calibri" w:eastAsia="Times New Roman" w:hAnsi="Calibri" w:cs="Times New Roman"/>
                <w:b/>
                <w:bCs/>
                <w:color w:val="000000"/>
                <w:sz w:val="18"/>
                <w:szCs w:val="18"/>
              </w:rPr>
              <w:t xml:space="preserve">## </w:t>
            </w:r>
            <w:r w:rsidRPr="00DF1DC1">
              <w:rPr>
                <w:rFonts w:ascii="Calibri" w:eastAsia="Times New Roman" w:hAnsi="Calibri" w:cs="Times New Roman"/>
                <w:bCs/>
                <w:color w:val="000000"/>
                <w:sz w:val="18"/>
                <w:szCs w:val="18"/>
              </w:rPr>
              <w:t>Geometric means and geometric standard deviations defining the exposure distributions</w:t>
            </w:r>
            <w:r>
              <w:rPr>
                <w:rFonts w:ascii="Calibri" w:eastAsia="Times New Roman" w:hAnsi="Calibri" w:cs="Times New Roman"/>
                <w:bCs/>
                <w:color w:val="000000"/>
                <w:sz w:val="18"/>
                <w:szCs w:val="18"/>
              </w:rPr>
              <w:t xml:space="preserve"> for each ES.</w:t>
            </w:r>
          </w:p>
        </w:tc>
      </w:tr>
      <w:tr w:rsidR="00667EB3" w14:paraId="7258C353" w14:textId="77777777" w:rsidTr="00667EB3">
        <w:tc>
          <w:tcPr>
            <w:tcW w:w="2695" w:type="dxa"/>
            <w:tcBorders>
              <w:top w:val="single" w:sz="4" w:space="0" w:color="auto"/>
            </w:tcBorders>
            <w:vAlign w:val="center"/>
          </w:tcPr>
          <w:p w14:paraId="7DDCAFF0" w14:textId="0C09D10C" w:rsidR="00667EB3" w:rsidRDefault="00667EB3" w:rsidP="00667EB3">
            <w:pPr>
              <w:rPr>
                <w:sz w:val="18"/>
                <w:szCs w:val="18"/>
              </w:rPr>
            </w:pPr>
            <w:r w:rsidRPr="00DF1DC1">
              <w:rPr>
                <w:rFonts w:ascii="Calibri" w:eastAsia="Times New Roman" w:hAnsi="Calibri" w:cs="Times New Roman"/>
                <w:b/>
                <w:bCs/>
                <w:color w:val="000000"/>
                <w:sz w:val="18"/>
                <w:szCs w:val="18"/>
              </w:rPr>
              <w:t>Exposure Scenario</w:t>
            </w:r>
          </w:p>
        </w:tc>
        <w:tc>
          <w:tcPr>
            <w:tcW w:w="810" w:type="dxa"/>
            <w:tcBorders>
              <w:top w:val="single" w:sz="4" w:space="0" w:color="auto"/>
            </w:tcBorders>
            <w:vAlign w:val="bottom"/>
          </w:tcPr>
          <w:p w14:paraId="16567B42" w14:textId="5D31DE4A" w:rsidR="00667EB3" w:rsidRDefault="00667EB3" w:rsidP="00667EB3">
            <w:pPr>
              <w:rPr>
                <w:sz w:val="18"/>
                <w:szCs w:val="18"/>
              </w:rPr>
            </w:pPr>
            <w:r w:rsidRPr="00DF1DC1">
              <w:rPr>
                <w:rFonts w:ascii="Calibri" w:eastAsia="Times New Roman" w:hAnsi="Calibri" w:cs="Times New Roman"/>
                <w:b/>
                <w:bCs/>
                <w:color w:val="000000"/>
                <w:sz w:val="18"/>
                <w:szCs w:val="18"/>
              </w:rPr>
              <w:t>ES1</w:t>
            </w:r>
          </w:p>
        </w:tc>
        <w:tc>
          <w:tcPr>
            <w:tcW w:w="810" w:type="dxa"/>
            <w:tcBorders>
              <w:top w:val="single" w:sz="4" w:space="0" w:color="auto"/>
            </w:tcBorders>
            <w:vAlign w:val="bottom"/>
          </w:tcPr>
          <w:p w14:paraId="0EC34A34" w14:textId="5D299AEB" w:rsidR="00667EB3" w:rsidRDefault="00667EB3" w:rsidP="00667EB3">
            <w:pPr>
              <w:rPr>
                <w:sz w:val="18"/>
                <w:szCs w:val="18"/>
              </w:rPr>
            </w:pPr>
            <w:r w:rsidRPr="00DF1DC1">
              <w:rPr>
                <w:rFonts w:ascii="Calibri" w:eastAsia="Times New Roman" w:hAnsi="Calibri" w:cs="Times New Roman"/>
                <w:b/>
                <w:bCs/>
                <w:color w:val="000000"/>
                <w:sz w:val="18"/>
                <w:szCs w:val="18"/>
              </w:rPr>
              <w:t>ES2</w:t>
            </w:r>
          </w:p>
        </w:tc>
        <w:tc>
          <w:tcPr>
            <w:tcW w:w="810" w:type="dxa"/>
            <w:tcBorders>
              <w:top w:val="single" w:sz="4" w:space="0" w:color="auto"/>
            </w:tcBorders>
            <w:vAlign w:val="bottom"/>
          </w:tcPr>
          <w:p w14:paraId="75025B58" w14:textId="202901A4" w:rsidR="00667EB3" w:rsidRDefault="00667EB3" w:rsidP="00667EB3">
            <w:pPr>
              <w:rPr>
                <w:sz w:val="18"/>
                <w:szCs w:val="18"/>
              </w:rPr>
            </w:pPr>
            <w:r w:rsidRPr="00DF1DC1">
              <w:rPr>
                <w:rFonts w:ascii="Calibri" w:eastAsia="Times New Roman" w:hAnsi="Calibri" w:cs="Times New Roman"/>
                <w:b/>
                <w:bCs/>
                <w:color w:val="000000"/>
                <w:sz w:val="18"/>
                <w:szCs w:val="18"/>
              </w:rPr>
              <w:t>ES3</w:t>
            </w:r>
          </w:p>
        </w:tc>
        <w:tc>
          <w:tcPr>
            <w:tcW w:w="810" w:type="dxa"/>
            <w:tcBorders>
              <w:top w:val="single" w:sz="4" w:space="0" w:color="auto"/>
            </w:tcBorders>
            <w:vAlign w:val="bottom"/>
          </w:tcPr>
          <w:p w14:paraId="7677307B" w14:textId="6030A301" w:rsidR="00667EB3" w:rsidRDefault="00667EB3" w:rsidP="00667EB3">
            <w:pPr>
              <w:rPr>
                <w:sz w:val="18"/>
                <w:szCs w:val="18"/>
              </w:rPr>
            </w:pPr>
            <w:r w:rsidRPr="00DF1DC1">
              <w:rPr>
                <w:rFonts w:ascii="Calibri" w:eastAsia="Times New Roman" w:hAnsi="Calibri" w:cs="Times New Roman"/>
                <w:b/>
                <w:bCs/>
                <w:color w:val="000000"/>
                <w:sz w:val="18"/>
                <w:szCs w:val="18"/>
              </w:rPr>
              <w:t>ES4</w:t>
            </w:r>
          </w:p>
        </w:tc>
        <w:tc>
          <w:tcPr>
            <w:tcW w:w="810" w:type="dxa"/>
            <w:tcBorders>
              <w:top w:val="single" w:sz="4" w:space="0" w:color="auto"/>
            </w:tcBorders>
            <w:vAlign w:val="bottom"/>
          </w:tcPr>
          <w:p w14:paraId="558BE614" w14:textId="44EA4092" w:rsidR="00667EB3" w:rsidRDefault="00667EB3" w:rsidP="00667EB3">
            <w:pPr>
              <w:rPr>
                <w:sz w:val="18"/>
                <w:szCs w:val="18"/>
              </w:rPr>
            </w:pPr>
            <w:r w:rsidRPr="00DF1DC1">
              <w:rPr>
                <w:rFonts w:ascii="Calibri" w:eastAsia="Times New Roman" w:hAnsi="Calibri" w:cs="Times New Roman"/>
                <w:b/>
                <w:bCs/>
                <w:color w:val="000000"/>
                <w:sz w:val="18"/>
                <w:szCs w:val="18"/>
              </w:rPr>
              <w:t>ES5</w:t>
            </w:r>
          </w:p>
        </w:tc>
        <w:tc>
          <w:tcPr>
            <w:tcW w:w="810" w:type="dxa"/>
            <w:tcBorders>
              <w:top w:val="single" w:sz="4" w:space="0" w:color="auto"/>
            </w:tcBorders>
            <w:vAlign w:val="bottom"/>
          </w:tcPr>
          <w:p w14:paraId="73066FCB" w14:textId="69BBE765" w:rsidR="00667EB3" w:rsidRDefault="00667EB3" w:rsidP="00667EB3">
            <w:pPr>
              <w:rPr>
                <w:sz w:val="18"/>
                <w:szCs w:val="18"/>
              </w:rPr>
            </w:pPr>
            <w:r w:rsidRPr="00DF1DC1">
              <w:rPr>
                <w:rFonts w:ascii="Calibri" w:eastAsia="Times New Roman" w:hAnsi="Calibri" w:cs="Times New Roman"/>
                <w:b/>
                <w:bCs/>
                <w:color w:val="000000"/>
                <w:sz w:val="18"/>
                <w:szCs w:val="18"/>
              </w:rPr>
              <w:t>ES6</w:t>
            </w:r>
          </w:p>
        </w:tc>
        <w:tc>
          <w:tcPr>
            <w:tcW w:w="810" w:type="dxa"/>
            <w:tcBorders>
              <w:top w:val="single" w:sz="4" w:space="0" w:color="auto"/>
            </w:tcBorders>
            <w:vAlign w:val="bottom"/>
          </w:tcPr>
          <w:p w14:paraId="58FBB97A" w14:textId="68A8FD08" w:rsidR="00667EB3" w:rsidRDefault="00667EB3" w:rsidP="00667EB3">
            <w:pPr>
              <w:rPr>
                <w:sz w:val="18"/>
                <w:szCs w:val="18"/>
              </w:rPr>
            </w:pPr>
            <w:r w:rsidRPr="00DF1DC1">
              <w:rPr>
                <w:rFonts w:ascii="Calibri" w:eastAsia="Times New Roman" w:hAnsi="Calibri" w:cs="Times New Roman"/>
                <w:b/>
                <w:bCs/>
                <w:color w:val="000000"/>
                <w:sz w:val="18"/>
                <w:szCs w:val="18"/>
              </w:rPr>
              <w:t>ES7</w:t>
            </w:r>
          </w:p>
        </w:tc>
        <w:tc>
          <w:tcPr>
            <w:tcW w:w="810" w:type="dxa"/>
            <w:tcBorders>
              <w:top w:val="single" w:sz="4" w:space="0" w:color="auto"/>
            </w:tcBorders>
            <w:vAlign w:val="bottom"/>
          </w:tcPr>
          <w:p w14:paraId="4C076B8A" w14:textId="360018F6" w:rsidR="00667EB3" w:rsidRDefault="00667EB3" w:rsidP="00667EB3">
            <w:pPr>
              <w:rPr>
                <w:sz w:val="18"/>
                <w:szCs w:val="18"/>
              </w:rPr>
            </w:pPr>
            <w:r w:rsidRPr="00DF1DC1">
              <w:rPr>
                <w:rFonts w:ascii="Calibri" w:eastAsia="Times New Roman" w:hAnsi="Calibri" w:cs="Times New Roman"/>
                <w:b/>
                <w:bCs/>
                <w:color w:val="000000"/>
                <w:sz w:val="18"/>
                <w:szCs w:val="18"/>
              </w:rPr>
              <w:t>ES8</w:t>
            </w:r>
          </w:p>
        </w:tc>
        <w:tc>
          <w:tcPr>
            <w:tcW w:w="720" w:type="dxa"/>
            <w:tcBorders>
              <w:top w:val="single" w:sz="4" w:space="0" w:color="auto"/>
            </w:tcBorders>
            <w:vAlign w:val="bottom"/>
          </w:tcPr>
          <w:p w14:paraId="53B56E64" w14:textId="3CCA7547" w:rsidR="00667EB3" w:rsidRDefault="00667EB3" w:rsidP="00667EB3">
            <w:pPr>
              <w:rPr>
                <w:sz w:val="18"/>
                <w:szCs w:val="18"/>
              </w:rPr>
            </w:pPr>
            <w:r w:rsidRPr="00DF1DC1">
              <w:rPr>
                <w:rFonts w:ascii="Calibri" w:eastAsia="Times New Roman" w:hAnsi="Calibri" w:cs="Times New Roman"/>
                <w:b/>
                <w:bCs/>
                <w:color w:val="000000"/>
                <w:sz w:val="18"/>
                <w:szCs w:val="18"/>
              </w:rPr>
              <w:t>ES9</w:t>
            </w:r>
          </w:p>
        </w:tc>
      </w:tr>
      <w:tr w:rsidR="00667EB3" w14:paraId="745C4A8B" w14:textId="77777777" w:rsidTr="00667EB3">
        <w:tc>
          <w:tcPr>
            <w:tcW w:w="2695" w:type="dxa"/>
            <w:vAlign w:val="center"/>
          </w:tcPr>
          <w:p w14:paraId="524A2E8D" w14:textId="6FA56198" w:rsidR="00667EB3" w:rsidRDefault="00667EB3" w:rsidP="00667EB3">
            <w:pPr>
              <w:rPr>
                <w:sz w:val="18"/>
                <w:szCs w:val="18"/>
              </w:rPr>
            </w:pPr>
            <w:r w:rsidRPr="00DF1DC1">
              <w:rPr>
                <w:rFonts w:ascii="Calibri" w:eastAsia="Times New Roman" w:hAnsi="Calibri" w:cs="Times New Roman"/>
                <w:b/>
                <w:bCs/>
                <w:color w:val="000000"/>
                <w:sz w:val="18"/>
                <w:szCs w:val="18"/>
              </w:rPr>
              <w:t>Geometric Means</w:t>
            </w:r>
          </w:p>
        </w:tc>
        <w:tc>
          <w:tcPr>
            <w:tcW w:w="810" w:type="dxa"/>
            <w:vAlign w:val="bottom"/>
          </w:tcPr>
          <w:p w14:paraId="02E8CA8B" w14:textId="3E01EB73" w:rsidR="00667EB3" w:rsidRDefault="00667EB3" w:rsidP="00667EB3">
            <w:pPr>
              <w:rPr>
                <w:sz w:val="18"/>
                <w:szCs w:val="18"/>
              </w:rPr>
            </w:pPr>
            <w:r w:rsidRPr="00DF1DC1">
              <w:rPr>
                <w:rFonts w:ascii="Calibri" w:eastAsia="Times New Roman" w:hAnsi="Calibri" w:cs="Times New Roman"/>
                <w:color w:val="000000"/>
                <w:sz w:val="18"/>
                <w:szCs w:val="18"/>
              </w:rPr>
              <w:t>1.98E-07</w:t>
            </w:r>
          </w:p>
        </w:tc>
        <w:tc>
          <w:tcPr>
            <w:tcW w:w="810" w:type="dxa"/>
            <w:vAlign w:val="bottom"/>
          </w:tcPr>
          <w:p w14:paraId="37AED884" w14:textId="6AB27FA1" w:rsidR="00667EB3" w:rsidRDefault="00667EB3" w:rsidP="00667EB3">
            <w:pPr>
              <w:rPr>
                <w:sz w:val="18"/>
                <w:szCs w:val="18"/>
              </w:rPr>
            </w:pPr>
            <w:r w:rsidRPr="00DF1DC1">
              <w:rPr>
                <w:rFonts w:ascii="Calibri" w:eastAsia="Times New Roman" w:hAnsi="Calibri" w:cs="Times New Roman"/>
                <w:color w:val="000000"/>
                <w:sz w:val="18"/>
                <w:szCs w:val="18"/>
              </w:rPr>
              <w:t>2.81E-02</w:t>
            </w:r>
          </w:p>
        </w:tc>
        <w:tc>
          <w:tcPr>
            <w:tcW w:w="810" w:type="dxa"/>
            <w:vAlign w:val="bottom"/>
          </w:tcPr>
          <w:p w14:paraId="49B50544" w14:textId="5CD7300F" w:rsidR="00667EB3" w:rsidRDefault="00667EB3" w:rsidP="00667EB3">
            <w:pPr>
              <w:rPr>
                <w:sz w:val="18"/>
                <w:szCs w:val="18"/>
              </w:rPr>
            </w:pPr>
            <w:r w:rsidRPr="00DF1DC1">
              <w:rPr>
                <w:rFonts w:ascii="Calibri" w:eastAsia="Times New Roman" w:hAnsi="Calibri" w:cs="Times New Roman"/>
                <w:color w:val="000000"/>
                <w:sz w:val="18"/>
                <w:szCs w:val="18"/>
              </w:rPr>
              <w:t>8.95E-02</w:t>
            </w:r>
          </w:p>
        </w:tc>
        <w:tc>
          <w:tcPr>
            <w:tcW w:w="810" w:type="dxa"/>
            <w:vAlign w:val="bottom"/>
          </w:tcPr>
          <w:p w14:paraId="4097CCDB" w14:textId="465B90DB" w:rsidR="00667EB3" w:rsidRDefault="00667EB3" w:rsidP="00667EB3">
            <w:pPr>
              <w:rPr>
                <w:sz w:val="18"/>
                <w:szCs w:val="18"/>
              </w:rPr>
            </w:pPr>
            <w:r w:rsidRPr="00DF1DC1">
              <w:rPr>
                <w:rFonts w:ascii="Calibri" w:eastAsia="Times New Roman" w:hAnsi="Calibri" w:cs="Times New Roman"/>
                <w:color w:val="000000"/>
                <w:sz w:val="18"/>
                <w:szCs w:val="18"/>
              </w:rPr>
              <w:t>7.53E-05</w:t>
            </w:r>
          </w:p>
        </w:tc>
        <w:tc>
          <w:tcPr>
            <w:tcW w:w="810" w:type="dxa"/>
            <w:vAlign w:val="bottom"/>
          </w:tcPr>
          <w:p w14:paraId="1A9ACE85" w14:textId="41D1007E" w:rsidR="00667EB3" w:rsidRDefault="00667EB3" w:rsidP="00667EB3">
            <w:pPr>
              <w:rPr>
                <w:sz w:val="18"/>
                <w:szCs w:val="18"/>
              </w:rPr>
            </w:pPr>
            <w:r w:rsidRPr="00DF1DC1">
              <w:rPr>
                <w:rFonts w:ascii="Calibri" w:eastAsia="Times New Roman" w:hAnsi="Calibri" w:cs="Times New Roman"/>
                <w:color w:val="000000"/>
                <w:sz w:val="18"/>
                <w:szCs w:val="18"/>
              </w:rPr>
              <w:t>1.96E-07</w:t>
            </w:r>
          </w:p>
        </w:tc>
        <w:tc>
          <w:tcPr>
            <w:tcW w:w="810" w:type="dxa"/>
            <w:vAlign w:val="bottom"/>
          </w:tcPr>
          <w:p w14:paraId="3FF17971" w14:textId="0A0CC0F0" w:rsidR="00667EB3" w:rsidRDefault="00667EB3" w:rsidP="00667EB3">
            <w:pPr>
              <w:rPr>
                <w:sz w:val="18"/>
                <w:szCs w:val="18"/>
              </w:rPr>
            </w:pPr>
            <w:r w:rsidRPr="00DF1DC1">
              <w:rPr>
                <w:rFonts w:ascii="Calibri" w:eastAsia="Times New Roman" w:hAnsi="Calibri" w:cs="Times New Roman"/>
                <w:color w:val="000000"/>
                <w:sz w:val="18"/>
                <w:szCs w:val="18"/>
              </w:rPr>
              <w:t>3.58E+00</w:t>
            </w:r>
          </w:p>
        </w:tc>
        <w:tc>
          <w:tcPr>
            <w:tcW w:w="810" w:type="dxa"/>
            <w:vAlign w:val="bottom"/>
          </w:tcPr>
          <w:p w14:paraId="2DCCB593" w14:textId="26525E87" w:rsidR="00667EB3" w:rsidRDefault="00667EB3" w:rsidP="00667EB3">
            <w:pPr>
              <w:rPr>
                <w:sz w:val="18"/>
                <w:szCs w:val="18"/>
              </w:rPr>
            </w:pPr>
            <w:r w:rsidRPr="00DF1DC1">
              <w:rPr>
                <w:rFonts w:ascii="Calibri" w:eastAsia="Times New Roman" w:hAnsi="Calibri" w:cs="Times New Roman"/>
                <w:color w:val="000000"/>
                <w:sz w:val="18"/>
                <w:szCs w:val="18"/>
              </w:rPr>
              <w:t>8.27E-02</w:t>
            </w:r>
          </w:p>
        </w:tc>
        <w:tc>
          <w:tcPr>
            <w:tcW w:w="810" w:type="dxa"/>
            <w:vAlign w:val="bottom"/>
          </w:tcPr>
          <w:p w14:paraId="215E93DB" w14:textId="41012261" w:rsidR="00667EB3" w:rsidRDefault="00667EB3" w:rsidP="00667EB3">
            <w:pPr>
              <w:rPr>
                <w:sz w:val="18"/>
                <w:szCs w:val="18"/>
              </w:rPr>
            </w:pPr>
            <w:r w:rsidRPr="00DF1DC1">
              <w:rPr>
                <w:rFonts w:ascii="Calibri" w:eastAsia="Times New Roman" w:hAnsi="Calibri" w:cs="Times New Roman"/>
                <w:color w:val="000000"/>
                <w:sz w:val="18"/>
                <w:szCs w:val="18"/>
              </w:rPr>
              <w:t>1.04E-05</w:t>
            </w:r>
          </w:p>
        </w:tc>
        <w:tc>
          <w:tcPr>
            <w:tcW w:w="720" w:type="dxa"/>
            <w:vAlign w:val="bottom"/>
          </w:tcPr>
          <w:p w14:paraId="445B0F07" w14:textId="6390CC10" w:rsidR="00667EB3" w:rsidRDefault="00667EB3" w:rsidP="00667EB3">
            <w:pPr>
              <w:rPr>
                <w:sz w:val="18"/>
                <w:szCs w:val="18"/>
              </w:rPr>
            </w:pPr>
            <w:r w:rsidRPr="00DF1DC1">
              <w:rPr>
                <w:rFonts w:ascii="Calibri" w:eastAsia="Times New Roman" w:hAnsi="Calibri" w:cs="Times New Roman"/>
                <w:color w:val="000000"/>
                <w:sz w:val="18"/>
                <w:szCs w:val="18"/>
              </w:rPr>
              <w:t>1.00E-07</w:t>
            </w:r>
          </w:p>
        </w:tc>
      </w:tr>
      <w:tr w:rsidR="00667EB3" w14:paraId="3FBA3FDA" w14:textId="77777777" w:rsidTr="00667EB3">
        <w:tc>
          <w:tcPr>
            <w:tcW w:w="2695" w:type="dxa"/>
            <w:vAlign w:val="center"/>
          </w:tcPr>
          <w:p w14:paraId="13A4AFE2" w14:textId="369E09CF" w:rsidR="00667EB3" w:rsidRDefault="00667EB3" w:rsidP="00667EB3">
            <w:pPr>
              <w:rPr>
                <w:sz w:val="18"/>
                <w:szCs w:val="18"/>
              </w:rPr>
            </w:pPr>
            <w:r w:rsidRPr="00DF1DC1">
              <w:rPr>
                <w:rFonts w:ascii="Calibri" w:eastAsia="Times New Roman" w:hAnsi="Calibri" w:cs="Times New Roman"/>
                <w:b/>
                <w:bCs/>
                <w:color w:val="000000"/>
                <w:sz w:val="18"/>
                <w:szCs w:val="18"/>
              </w:rPr>
              <w:t>Geometric Standard Deviations</w:t>
            </w:r>
          </w:p>
        </w:tc>
        <w:tc>
          <w:tcPr>
            <w:tcW w:w="810" w:type="dxa"/>
            <w:vAlign w:val="bottom"/>
          </w:tcPr>
          <w:p w14:paraId="2FFC2E78" w14:textId="44F16013" w:rsidR="00667EB3" w:rsidRDefault="00667EB3" w:rsidP="00667EB3">
            <w:pPr>
              <w:rPr>
                <w:sz w:val="18"/>
                <w:szCs w:val="18"/>
              </w:rPr>
            </w:pPr>
            <w:commentRangeStart w:id="581"/>
            <w:r w:rsidRPr="00DF1DC1">
              <w:rPr>
                <w:rFonts w:ascii="Calibri" w:eastAsia="Times New Roman" w:hAnsi="Calibri" w:cs="Times New Roman"/>
                <w:color w:val="000000"/>
                <w:sz w:val="18"/>
                <w:szCs w:val="18"/>
              </w:rPr>
              <w:t>2.67</w:t>
            </w:r>
          </w:p>
        </w:tc>
        <w:tc>
          <w:tcPr>
            <w:tcW w:w="810" w:type="dxa"/>
            <w:vAlign w:val="bottom"/>
          </w:tcPr>
          <w:p w14:paraId="788F825D" w14:textId="7AFF7FB5" w:rsidR="00667EB3" w:rsidRDefault="00667EB3" w:rsidP="00667EB3">
            <w:pPr>
              <w:rPr>
                <w:sz w:val="18"/>
                <w:szCs w:val="18"/>
              </w:rPr>
            </w:pPr>
            <w:r w:rsidRPr="00DF1DC1">
              <w:rPr>
                <w:rFonts w:ascii="Calibri" w:eastAsia="Times New Roman" w:hAnsi="Calibri" w:cs="Times New Roman"/>
                <w:color w:val="000000"/>
                <w:sz w:val="18"/>
                <w:szCs w:val="18"/>
              </w:rPr>
              <w:t>2.69</w:t>
            </w:r>
          </w:p>
        </w:tc>
        <w:tc>
          <w:tcPr>
            <w:tcW w:w="810" w:type="dxa"/>
            <w:vAlign w:val="bottom"/>
          </w:tcPr>
          <w:p w14:paraId="348922A5" w14:textId="36D3358C" w:rsidR="00667EB3" w:rsidRDefault="00667EB3" w:rsidP="00667EB3">
            <w:pPr>
              <w:rPr>
                <w:sz w:val="18"/>
                <w:szCs w:val="18"/>
              </w:rPr>
            </w:pPr>
            <w:r w:rsidRPr="00DF1DC1">
              <w:rPr>
                <w:rFonts w:ascii="Calibri" w:eastAsia="Times New Roman" w:hAnsi="Calibri" w:cs="Times New Roman"/>
                <w:color w:val="000000"/>
                <w:sz w:val="18"/>
                <w:szCs w:val="18"/>
              </w:rPr>
              <w:t>2.70</w:t>
            </w:r>
          </w:p>
        </w:tc>
        <w:tc>
          <w:tcPr>
            <w:tcW w:w="810" w:type="dxa"/>
            <w:vAlign w:val="bottom"/>
          </w:tcPr>
          <w:p w14:paraId="0C02ED56" w14:textId="5FB9F9D3" w:rsidR="00667EB3" w:rsidRDefault="00667EB3" w:rsidP="00667EB3">
            <w:pPr>
              <w:rPr>
                <w:sz w:val="18"/>
                <w:szCs w:val="18"/>
              </w:rPr>
            </w:pPr>
            <w:r w:rsidRPr="00DF1DC1">
              <w:rPr>
                <w:rFonts w:ascii="Calibri" w:eastAsia="Times New Roman" w:hAnsi="Calibri" w:cs="Times New Roman"/>
                <w:color w:val="000000"/>
                <w:sz w:val="18"/>
                <w:szCs w:val="18"/>
              </w:rPr>
              <w:t>2.69</w:t>
            </w:r>
          </w:p>
        </w:tc>
        <w:tc>
          <w:tcPr>
            <w:tcW w:w="810" w:type="dxa"/>
            <w:vAlign w:val="bottom"/>
          </w:tcPr>
          <w:p w14:paraId="6757A41A" w14:textId="7CB1F5CE" w:rsidR="00667EB3" w:rsidRDefault="00667EB3" w:rsidP="00667EB3">
            <w:pPr>
              <w:rPr>
                <w:sz w:val="18"/>
                <w:szCs w:val="18"/>
              </w:rPr>
            </w:pPr>
            <w:r w:rsidRPr="00DF1DC1">
              <w:rPr>
                <w:rFonts w:ascii="Calibri" w:eastAsia="Times New Roman" w:hAnsi="Calibri" w:cs="Times New Roman"/>
                <w:color w:val="000000"/>
                <w:sz w:val="18"/>
                <w:szCs w:val="18"/>
              </w:rPr>
              <w:t>2.70</w:t>
            </w:r>
          </w:p>
        </w:tc>
        <w:tc>
          <w:tcPr>
            <w:tcW w:w="810" w:type="dxa"/>
            <w:vAlign w:val="bottom"/>
          </w:tcPr>
          <w:p w14:paraId="283F6B90" w14:textId="522FDE17" w:rsidR="00667EB3" w:rsidRDefault="00667EB3" w:rsidP="00667EB3">
            <w:pPr>
              <w:rPr>
                <w:sz w:val="18"/>
                <w:szCs w:val="18"/>
              </w:rPr>
            </w:pPr>
            <w:r w:rsidRPr="00DF1DC1">
              <w:rPr>
                <w:rFonts w:ascii="Calibri" w:eastAsia="Times New Roman" w:hAnsi="Calibri" w:cs="Times New Roman"/>
                <w:color w:val="000000"/>
                <w:sz w:val="18"/>
                <w:szCs w:val="18"/>
              </w:rPr>
              <w:t>2.70</w:t>
            </w:r>
          </w:p>
        </w:tc>
        <w:tc>
          <w:tcPr>
            <w:tcW w:w="810" w:type="dxa"/>
            <w:vAlign w:val="bottom"/>
          </w:tcPr>
          <w:p w14:paraId="240E3F4B" w14:textId="1167F4BF" w:rsidR="00667EB3" w:rsidRDefault="00667EB3" w:rsidP="00667EB3">
            <w:pPr>
              <w:rPr>
                <w:sz w:val="18"/>
                <w:szCs w:val="18"/>
              </w:rPr>
            </w:pPr>
            <w:r w:rsidRPr="00DF1DC1">
              <w:rPr>
                <w:rFonts w:ascii="Calibri" w:eastAsia="Times New Roman" w:hAnsi="Calibri" w:cs="Times New Roman"/>
                <w:color w:val="000000"/>
                <w:sz w:val="18"/>
                <w:szCs w:val="18"/>
              </w:rPr>
              <w:t>2.68</w:t>
            </w:r>
          </w:p>
        </w:tc>
        <w:tc>
          <w:tcPr>
            <w:tcW w:w="810" w:type="dxa"/>
            <w:vAlign w:val="bottom"/>
          </w:tcPr>
          <w:p w14:paraId="519EDAC4" w14:textId="5C24F570" w:rsidR="00667EB3" w:rsidRDefault="00667EB3" w:rsidP="00667EB3">
            <w:pPr>
              <w:rPr>
                <w:sz w:val="18"/>
                <w:szCs w:val="18"/>
              </w:rPr>
            </w:pPr>
            <w:r w:rsidRPr="00DF1DC1">
              <w:rPr>
                <w:rFonts w:ascii="Calibri" w:eastAsia="Times New Roman" w:hAnsi="Calibri" w:cs="Times New Roman"/>
                <w:color w:val="000000"/>
                <w:sz w:val="18"/>
                <w:szCs w:val="18"/>
              </w:rPr>
              <w:t>2.70</w:t>
            </w:r>
          </w:p>
        </w:tc>
        <w:tc>
          <w:tcPr>
            <w:tcW w:w="720" w:type="dxa"/>
            <w:vAlign w:val="bottom"/>
          </w:tcPr>
          <w:p w14:paraId="563B65B9" w14:textId="10E8B06B" w:rsidR="00667EB3" w:rsidRDefault="00667EB3" w:rsidP="00667EB3">
            <w:pPr>
              <w:rPr>
                <w:sz w:val="18"/>
                <w:szCs w:val="18"/>
              </w:rPr>
            </w:pPr>
            <w:r w:rsidRPr="00DF1DC1">
              <w:rPr>
                <w:rFonts w:ascii="Calibri" w:eastAsia="Times New Roman" w:hAnsi="Calibri" w:cs="Times New Roman"/>
                <w:color w:val="000000"/>
                <w:sz w:val="18"/>
                <w:szCs w:val="18"/>
              </w:rPr>
              <w:t>2.66</w:t>
            </w:r>
            <w:commentRangeEnd w:id="581"/>
            <w:r w:rsidR="005916FE">
              <w:rPr>
                <w:rStyle w:val="CommentReference"/>
              </w:rPr>
              <w:commentReference w:id="581"/>
            </w:r>
          </w:p>
        </w:tc>
      </w:tr>
    </w:tbl>
    <w:p w14:paraId="23260097" w14:textId="77777777" w:rsidR="00667EB3" w:rsidRDefault="00667EB3" w:rsidP="00CE1830">
      <w:pPr>
        <w:spacing w:after="0" w:line="240" w:lineRule="auto"/>
        <w:rPr>
          <w:sz w:val="18"/>
          <w:szCs w:val="18"/>
        </w:rPr>
      </w:pPr>
      <w:bookmarkStart w:id="582" w:name="_GoBack"/>
      <w:bookmarkEnd w:id="582"/>
    </w:p>
    <w:tbl>
      <w:tblPr>
        <w:tblW w:w="10110" w:type="dxa"/>
        <w:tblInd w:w="-180" w:type="dxa"/>
        <w:tblLayout w:type="fixed"/>
        <w:tblCellMar>
          <w:left w:w="0" w:type="dxa"/>
          <w:right w:w="0" w:type="dxa"/>
        </w:tblCellMar>
        <w:tblLook w:val="04A0" w:firstRow="1" w:lastRow="0" w:firstColumn="1" w:lastColumn="0" w:noHBand="0" w:noVBand="1"/>
      </w:tblPr>
      <w:tblGrid>
        <w:gridCol w:w="1980"/>
        <w:gridCol w:w="930"/>
        <w:gridCol w:w="900"/>
        <w:gridCol w:w="900"/>
        <w:gridCol w:w="900"/>
        <w:gridCol w:w="900"/>
        <w:gridCol w:w="900"/>
        <w:gridCol w:w="900"/>
        <w:gridCol w:w="900"/>
        <w:gridCol w:w="900"/>
      </w:tblGrid>
      <w:tr w:rsidR="00CE1830" w:rsidRPr="00DF1DC1" w14:paraId="3BF13B7F" w14:textId="77777777" w:rsidTr="00667EB3">
        <w:trPr>
          <w:trHeight w:val="20"/>
        </w:trPr>
        <w:tc>
          <w:tcPr>
            <w:tcW w:w="10110" w:type="dxa"/>
            <w:gridSpan w:val="10"/>
            <w:tcBorders>
              <w:bottom w:val="single" w:sz="4" w:space="0" w:color="auto"/>
            </w:tcBorders>
            <w:shd w:val="clear" w:color="auto" w:fill="auto"/>
            <w:vAlign w:val="center"/>
          </w:tcPr>
          <w:p w14:paraId="2ECE5074" w14:textId="77777777" w:rsidR="00CE1830" w:rsidRPr="00DF1DC1" w:rsidRDefault="00CE1830" w:rsidP="002A0C4F">
            <w:pPr>
              <w:spacing w:after="0" w:line="240" w:lineRule="auto"/>
              <w:jc w:val="both"/>
              <w:rPr>
                <w:rFonts w:eastAsia="Times New Roman" w:cs="Times New Roman"/>
                <w:b/>
                <w:bCs/>
                <w:color w:val="000000"/>
                <w:sz w:val="18"/>
                <w:szCs w:val="18"/>
              </w:rPr>
            </w:pPr>
            <w:r w:rsidRPr="00DF1DC1">
              <w:rPr>
                <w:rFonts w:eastAsia="Times New Roman" w:cs="Times New Roman"/>
                <w:b/>
                <w:bCs/>
                <w:color w:val="000000"/>
                <w:sz w:val="18"/>
                <w:szCs w:val="18"/>
              </w:rPr>
              <w:t xml:space="preserve">Table ## </w:t>
            </w:r>
            <w:r>
              <w:rPr>
                <w:rFonts w:eastAsia="Times New Roman" w:cs="Times New Roman"/>
                <w:bCs/>
                <w:color w:val="000000"/>
                <w:sz w:val="18"/>
                <w:szCs w:val="18"/>
              </w:rPr>
              <w:t>Summary of the risk characterization (reported as risk ratios, RR) distributions for each near-field exposure scenario over 10,000 Monte Carlo simulations.</w:t>
            </w:r>
          </w:p>
        </w:tc>
      </w:tr>
      <w:tr w:rsidR="00CE1830" w:rsidRPr="00DF1DC1" w14:paraId="162863A5" w14:textId="77777777" w:rsidTr="00667EB3">
        <w:trPr>
          <w:trHeight w:val="20"/>
        </w:trPr>
        <w:tc>
          <w:tcPr>
            <w:tcW w:w="1980" w:type="dxa"/>
            <w:shd w:val="clear" w:color="auto" w:fill="A6A6A6" w:themeFill="background1" w:themeFillShade="A6"/>
            <w:vAlign w:val="center"/>
            <w:hideMark/>
          </w:tcPr>
          <w:p w14:paraId="30844A4F" w14:textId="77777777" w:rsidR="00CE1830" w:rsidRPr="00DF1DC1" w:rsidRDefault="00CE1830" w:rsidP="00CE1830">
            <w:pPr>
              <w:spacing w:after="0" w:line="240" w:lineRule="auto"/>
              <w:rPr>
                <w:rFonts w:eastAsia="Times New Roman" w:cs="Times New Roman"/>
                <w:b/>
                <w:bCs/>
                <w:color w:val="000000"/>
                <w:sz w:val="18"/>
                <w:szCs w:val="18"/>
              </w:rPr>
            </w:pPr>
            <w:r w:rsidRPr="00DF1DC1">
              <w:rPr>
                <w:rFonts w:eastAsia="Times New Roman" w:cs="Times New Roman"/>
                <w:b/>
                <w:bCs/>
                <w:color w:val="000000"/>
                <w:sz w:val="18"/>
                <w:szCs w:val="18"/>
              </w:rPr>
              <w:t>Exposure (Near Field)</w:t>
            </w:r>
          </w:p>
        </w:tc>
        <w:tc>
          <w:tcPr>
            <w:tcW w:w="930" w:type="dxa"/>
            <w:shd w:val="clear" w:color="auto" w:fill="auto"/>
            <w:vAlign w:val="center"/>
            <w:hideMark/>
          </w:tcPr>
          <w:p w14:paraId="5E238400" w14:textId="77777777" w:rsidR="00CE1830" w:rsidRPr="00DF1DC1" w:rsidRDefault="00CE1830" w:rsidP="00CE1830">
            <w:pPr>
              <w:spacing w:after="0" w:line="240" w:lineRule="auto"/>
              <w:rPr>
                <w:rFonts w:eastAsia="Times New Roman" w:cs="Times New Roman"/>
                <w:b/>
                <w:color w:val="000000"/>
                <w:sz w:val="18"/>
                <w:szCs w:val="18"/>
              </w:rPr>
            </w:pPr>
            <w:r w:rsidRPr="00DF1DC1">
              <w:rPr>
                <w:rFonts w:eastAsia="Times New Roman" w:cs="Times New Roman"/>
                <w:b/>
                <w:color w:val="000000"/>
                <w:sz w:val="18"/>
                <w:szCs w:val="18"/>
              </w:rPr>
              <w:t>ES1</w:t>
            </w:r>
          </w:p>
        </w:tc>
        <w:tc>
          <w:tcPr>
            <w:tcW w:w="900" w:type="dxa"/>
            <w:shd w:val="clear" w:color="auto" w:fill="auto"/>
            <w:vAlign w:val="center"/>
            <w:hideMark/>
          </w:tcPr>
          <w:p w14:paraId="138BE2E6" w14:textId="77777777" w:rsidR="00CE1830" w:rsidRPr="00DF1DC1" w:rsidRDefault="00CE1830" w:rsidP="00CE1830">
            <w:pPr>
              <w:spacing w:after="0" w:line="240" w:lineRule="auto"/>
              <w:rPr>
                <w:rFonts w:eastAsia="Times New Roman" w:cs="Times New Roman"/>
                <w:b/>
                <w:color w:val="000000"/>
                <w:sz w:val="18"/>
                <w:szCs w:val="18"/>
              </w:rPr>
            </w:pPr>
            <w:r w:rsidRPr="00DF1DC1">
              <w:rPr>
                <w:rFonts w:eastAsia="Times New Roman" w:cs="Times New Roman"/>
                <w:b/>
                <w:color w:val="000000"/>
                <w:sz w:val="18"/>
                <w:szCs w:val="18"/>
              </w:rPr>
              <w:t>ES2</w:t>
            </w:r>
          </w:p>
        </w:tc>
        <w:tc>
          <w:tcPr>
            <w:tcW w:w="900" w:type="dxa"/>
            <w:shd w:val="clear" w:color="auto" w:fill="auto"/>
            <w:vAlign w:val="center"/>
            <w:hideMark/>
          </w:tcPr>
          <w:p w14:paraId="788C3E6F" w14:textId="77777777" w:rsidR="00CE1830" w:rsidRPr="00DF1DC1" w:rsidRDefault="00CE1830" w:rsidP="00CE1830">
            <w:pPr>
              <w:spacing w:after="0" w:line="240" w:lineRule="auto"/>
              <w:rPr>
                <w:rFonts w:eastAsia="Times New Roman" w:cs="Times New Roman"/>
                <w:b/>
                <w:color w:val="000000"/>
                <w:sz w:val="18"/>
                <w:szCs w:val="18"/>
              </w:rPr>
            </w:pPr>
            <w:r w:rsidRPr="00DF1DC1">
              <w:rPr>
                <w:rFonts w:eastAsia="Times New Roman" w:cs="Times New Roman"/>
                <w:b/>
                <w:color w:val="000000"/>
                <w:sz w:val="18"/>
                <w:szCs w:val="18"/>
              </w:rPr>
              <w:t>ES3</w:t>
            </w:r>
          </w:p>
        </w:tc>
        <w:tc>
          <w:tcPr>
            <w:tcW w:w="900" w:type="dxa"/>
            <w:shd w:val="clear" w:color="auto" w:fill="auto"/>
            <w:vAlign w:val="center"/>
            <w:hideMark/>
          </w:tcPr>
          <w:p w14:paraId="374420F6" w14:textId="77777777" w:rsidR="00CE1830" w:rsidRPr="00DF1DC1" w:rsidRDefault="00CE1830" w:rsidP="00CE1830">
            <w:pPr>
              <w:spacing w:after="0" w:line="240" w:lineRule="auto"/>
              <w:rPr>
                <w:rFonts w:eastAsia="Times New Roman" w:cs="Times New Roman"/>
                <w:b/>
                <w:color w:val="000000"/>
                <w:sz w:val="18"/>
                <w:szCs w:val="18"/>
              </w:rPr>
            </w:pPr>
            <w:r w:rsidRPr="00DF1DC1">
              <w:rPr>
                <w:rFonts w:eastAsia="Times New Roman" w:cs="Times New Roman"/>
                <w:b/>
                <w:color w:val="000000"/>
                <w:sz w:val="18"/>
                <w:szCs w:val="18"/>
              </w:rPr>
              <w:t>ES4</w:t>
            </w:r>
          </w:p>
        </w:tc>
        <w:tc>
          <w:tcPr>
            <w:tcW w:w="900" w:type="dxa"/>
            <w:shd w:val="clear" w:color="auto" w:fill="auto"/>
            <w:vAlign w:val="center"/>
            <w:hideMark/>
          </w:tcPr>
          <w:p w14:paraId="4BB141ED" w14:textId="77777777" w:rsidR="00CE1830" w:rsidRPr="00DF1DC1" w:rsidRDefault="00CE1830" w:rsidP="00CE1830">
            <w:pPr>
              <w:spacing w:after="0" w:line="240" w:lineRule="auto"/>
              <w:rPr>
                <w:rFonts w:eastAsia="Times New Roman" w:cs="Times New Roman"/>
                <w:b/>
                <w:color w:val="000000"/>
                <w:sz w:val="18"/>
                <w:szCs w:val="18"/>
              </w:rPr>
            </w:pPr>
            <w:r w:rsidRPr="00DF1DC1">
              <w:rPr>
                <w:rFonts w:eastAsia="Times New Roman" w:cs="Times New Roman"/>
                <w:b/>
                <w:color w:val="000000"/>
                <w:sz w:val="18"/>
                <w:szCs w:val="18"/>
              </w:rPr>
              <w:t>ES5</w:t>
            </w:r>
          </w:p>
        </w:tc>
        <w:tc>
          <w:tcPr>
            <w:tcW w:w="900" w:type="dxa"/>
            <w:shd w:val="clear" w:color="auto" w:fill="auto"/>
            <w:vAlign w:val="center"/>
            <w:hideMark/>
          </w:tcPr>
          <w:p w14:paraId="6A3B02A7" w14:textId="77777777" w:rsidR="00CE1830" w:rsidRPr="00DF1DC1" w:rsidRDefault="00CE1830" w:rsidP="00CE1830">
            <w:pPr>
              <w:spacing w:after="0" w:line="240" w:lineRule="auto"/>
              <w:rPr>
                <w:rFonts w:eastAsia="Times New Roman" w:cs="Times New Roman"/>
                <w:b/>
                <w:color w:val="000000"/>
                <w:sz w:val="18"/>
                <w:szCs w:val="18"/>
              </w:rPr>
            </w:pPr>
            <w:r w:rsidRPr="00DF1DC1">
              <w:rPr>
                <w:rFonts w:eastAsia="Times New Roman" w:cs="Times New Roman"/>
                <w:b/>
                <w:color w:val="000000"/>
                <w:sz w:val="18"/>
                <w:szCs w:val="18"/>
              </w:rPr>
              <w:t>ES6</w:t>
            </w:r>
          </w:p>
        </w:tc>
        <w:tc>
          <w:tcPr>
            <w:tcW w:w="900" w:type="dxa"/>
            <w:shd w:val="clear" w:color="auto" w:fill="auto"/>
            <w:vAlign w:val="center"/>
            <w:hideMark/>
          </w:tcPr>
          <w:p w14:paraId="74E1AD89" w14:textId="77777777" w:rsidR="00CE1830" w:rsidRPr="00DF1DC1" w:rsidRDefault="00CE1830" w:rsidP="00CE1830">
            <w:pPr>
              <w:spacing w:after="0" w:line="240" w:lineRule="auto"/>
              <w:rPr>
                <w:rFonts w:eastAsia="Times New Roman" w:cs="Times New Roman"/>
                <w:b/>
                <w:color w:val="000000"/>
                <w:sz w:val="18"/>
                <w:szCs w:val="18"/>
              </w:rPr>
            </w:pPr>
            <w:r w:rsidRPr="00DF1DC1">
              <w:rPr>
                <w:rFonts w:eastAsia="Times New Roman" w:cs="Times New Roman"/>
                <w:b/>
                <w:color w:val="000000"/>
                <w:sz w:val="18"/>
                <w:szCs w:val="18"/>
              </w:rPr>
              <w:t>ES7</w:t>
            </w:r>
          </w:p>
        </w:tc>
        <w:tc>
          <w:tcPr>
            <w:tcW w:w="900" w:type="dxa"/>
            <w:shd w:val="clear" w:color="auto" w:fill="auto"/>
            <w:vAlign w:val="center"/>
            <w:hideMark/>
          </w:tcPr>
          <w:p w14:paraId="10CB5E0E" w14:textId="77777777" w:rsidR="00CE1830" w:rsidRPr="00DF1DC1" w:rsidRDefault="00CE1830" w:rsidP="00CE1830">
            <w:pPr>
              <w:spacing w:after="0" w:line="240" w:lineRule="auto"/>
              <w:rPr>
                <w:rFonts w:eastAsia="Times New Roman" w:cs="Times New Roman"/>
                <w:b/>
                <w:color w:val="000000"/>
                <w:sz w:val="18"/>
                <w:szCs w:val="18"/>
              </w:rPr>
            </w:pPr>
            <w:r w:rsidRPr="00DF1DC1">
              <w:rPr>
                <w:rFonts w:eastAsia="Times New Roman" w:cs="Times New Roman"/>
                <w:b/>
                <w:color w:val="000000"/>
                <w:sz w:val="18"/>
                <w:szCs w:val="18"/>
              </w:rPr>
              <w:t>ES8</w:t>
            </w:r>
          </w:p>
        </w:tc>
        <w:tc>
          <w:tcPr>
            <w:tcW w:w="900" w:type="dxa"/>
            <w:shd w:val="clear" w:color="auto" w:fill="auto"/>
            <w:vAlign w:val="center"/>
            <w:hideMark/>
          </w:tcPr>
          <w:p w14:paraId="64E3E72C" w14:textId="77777777" w:rsidR="00CE1830" w:rsidRPr="00DF1DC1" w:rsidRDefault="00CE1830" w:rsidP="00CE1830">
            <w:pPr>
              <w:spacing w:after="0" w:line="240" w:lineRule="auto"/>
              <w:rPr>
                <w:rFonts w:eastAsia="Times New Roman" w:cs="Times New Roman"/>
                <w:b/>
                <w:color w:val="000000"/>
                <w:sz w:val="18"/>
                <w:szCs w:val="18"/>
              </w:rPr>
            </w:pPr>
            <w:r w:rsidRPr="00DF1DC1">
              <w:rPr>
                <w:rFonts w:eastAsia="Times New Roman" w:cs="Times New Roman"/>
                <w:b/>
                <w:color w:val="000000"/>
                <w:sz w:val="18"/>
                <w:szCs w:val="18"/>
              </w:rPr>
              <w:t>ES9</w:t>
            </w:r>
          </w:p>
        </w:tc>
      </w:tr>
      <w:tr w:rsidR="00CE1830" w:rsidRPr="00DF1DC1" w14:paraId="4F51D704" w14:textId="77777777" w:rsidTr="00667EB3">
        <w:trPr>
          <w:trHeight w:val="20"/>
        </w:trPr>
        <w:tc>
          <w:tcPr>
            <w:tcW w:w="1980" w:type="dxa"/>
            <w:shd w:val="clear" w:color="auto" w:fill="auto"/>
            <w:vAlign w:val="center"/>
            <w:hideMark/>
          </w:tcPr>
          <w:p w14:paraId="2683708F" w14:textId="77777777" w:rsidR="00CE1830" w:rsidRPr="00DF1DC1" w:rsidRDefault="00CE1830" w:rsidP="00CE1830">
            <w:pPr>
              <w:spacing w:after="0" w:line="240" w:lineRule="auto"/>
              <w:rPr>
                <w:rFonts w:eastAsia="Times New Roman" w:cs="Times New Roman"/>
                <w:b/>
                <w:bCs/>
                <w:color w:val="000000"/>
                <w:sz w:val="18"/>
                <w:szCs w:val="18"/>
              </w:rPr>
            </w:pPr>
            <w:r>
              <w:rPr>
                <w:rFonts w:eastAsia="Times New Roman" w:cs="Times New Roman"/>
                <w:b/>
                <w:bCs/>
                <w:color w:val="000000"/>
                <w:sz w:val="18"/>
                <w:szCs w:val="18"/>
              </w:rPr>
              <w:t xml:space="preserve">RR </w:t>
            </w:r>
            <w:r w:rsidRPr="00DF1DC1">
              <w:rPr>
                <w:rFonts w:eastAsia="Times New Roman" w:cs="Times New Roman"/>
                <w:b/>
                <w:bCs/>
                <w:color w:val="000000"/>
                <w:sz w:val="18"/>
                <w:szCs w:val="18"/>
              </w:rPr>
              <w:t>GM</w:t>
            </w:r>
          </w:p>
        </w:tc>
        <w:tc>
          <w:tcPr>
            <w:tcW w:w="930" w:type="dxa"/>
            <w:shd w:val="clear" w:color="auto" w:fill="auto"/>
            <w:noWrap/>
            <w:vAlign w:val="center"/>
          </w:tcPr>
          <w:p w14:paraId="1B81D998" w14:textId="77777777" w:rsidR="00CE1830" w:rsidRPr="00DF1DC1" w:rsidRDefault="00CE1830" w:rsidP="00CE1830">
            <w:pPr>
              <w:spacing w:after="0" w:line="240" w:lineRule="auto"/>
              <w:rPr>
                <w:rFonts w:eastAsia="Times New Roman" w:cs="Times New Roman"/>
                <w:color w:val="000000"/>
                <w:sz w:val="18"/>
                <w:szCs w:val="18"/>
              </w:rPr>
            </w:pPr>
            <w:r w:rsidRPr="00DF1DC1">
              <w:rPr>
                <w:color w:val="000000"/>
                <w:sz w:val="18"/>
                <w:szCs w:val="18"/>
              </w:rPr>
              <w:t>1.63E-08</w:t>
            </w:r>
          </w:p>
        </w:tc>
        <w:tc>
          <w:tcPr>
            <w:tcW w:w="900" w:type="dxa"/>
            <w:shd w:val="clear" w:color="auto" w:fill="auto"/>
            <w:noWrap/>
            <w:vAlign w:val="center"/>
          </w:tcPr>
          <w:p w14:paraId="5F85662C" w14:textId="77777777" w:rsidR="00CE1830" w:rsidRPr="00DF1DC1" w:rsidRDefault="00CE1830" w:rsidP="00CE1830">
            <w:pPr>
              <w:spacing w:after="0" w:line="240" w:lineRule="auto"/>
              <w:rPr>
                <w:rFonts w:eastAsia="Times New Roman" w:cs="Times New Roman"/>
                <w:color w:val="000000"/>
                <w:sz w:val="18"/>
                <w:szCs w:val="18"/>
              </w:rPr>
            </w:pPr>
            <w:r w:rsidRPr="00DF1DC1">
              <w:rPr>
                <w:color w:val="000000"/>
                <w:sz w:val="18"/>
                <w:szCs w:val="18"/>
              </w:rPr>
              <w:t>2.30E-03</w:t>
            </w:r>
          </w:p>
        </w:tc>
        <w:tc>
          <w:tcPr>
            <w:tcW w:w="900" w:type="dxa"/>
            <w:shd w:val="clear" w:color="auto" w:fill="auto"/>
            <w:noWrap/>
            <w:vAlign w:val="center"/>
          </w:tcPr>
          <w:p w14:paraId="1BAD8A8A" w14:textId="77777777" w:rsidR="00CE1830" w:rsidRPr="00DF1DC1" w:rsidRDefault="00CE1830" w:rsidP="00CE1830">
            <w:pPr>
              <w:spacing w:after="0" w:line="240" w:lineRule="auto"/>
              <w:rPr>
                <w:rFonts w:eastAsia="Times New Roman" w:cs="Times New Roman"/>
                <w:color w:val="000000"/>
                <w:sz w:val="18"/>
                <w:szCs w:val="18"/>
              </w:rPr>
            </w:pPr>
            <w:r w:rsidRPr="00DF1DC1">
              <w:rPr>
                <w:color w:val="000000"/>
                <w:sz w:val="18"/>
                <w:szCs w:val="18"/>
              </w:rPr>
              <w:t>7.33E-03</w:t>
            </w:r>
          </w:p>
        </w:tc>
        <w:tc>
          <w:tcPr>
            <w:tcW w:w="900" w:type="dxa"/>
            <w:shd w:val="clear" w:color="auto" w:fill="auto"/>
            <w:noWrap/>
            <w:vAlign w:val="center"/>
          </w:tcPr>
          <w:p w14:paraId="6BA8A0D4" w14:textId="77777777" w:rsidR="00CE1830" w:rsidRPr="00DF1DC1" w:rsidRDefault="00CE1830" w:rsidP="00CE1830">
            <w:pPr>
              <w:spacing w:after="0" w:line="240" w:lineRule="auto"/>
              <w:rPr>
                <w:rFonts w:eastAsia="Times New Roman" w:cs="Times New Roman"/>
                <w:color w:val="000000"/>
                <w:sz w:val="18"/>
                <w:szCs w:val="18"/>
              </w:rPr>
            </w:pPr>
            <w:r w:rsidRPr="00DF1DC1">
              <w:rPr>
                <w:color w:val="000000"/>
                <w:sz w:val="18"/>
                <w:szCs w:val="18"/>
              </w:rPr>
              <w:t>6.00E-06</w:t>
            </w:r>
          </w:p>
        </w:tc>
        <w:tc>
          <w:tcPr>
            <w:tcW w:w="900" w:type="dxa"/>
            <w:shd w:val="clear" w:color="auto" w:fill="auto"/>
            <w:noWrap/>
            <w:vAlign w:val="center"/>
          </w:tcPr>
          <w:p w14:paraId="3F2ED6E8" w14:textId="77777777" w:rsidR="00CE1830" w:rsidRPr="00DF1DC1" w:rsidRDefault="00CE1830" w:rsidP="00CE1830">
            <w:pPr>
              <w:spacing w:after="0" w:line="240" w:lineRule="auto"/>
              <w:rPr>
                <w:rFonts w:eastAsia="Times New Roman" w:cs="Times New Roman"/>
                <w:color w:val="000000"/>
                <w:sz w:val="18"/>
                <w:szCs w:val="18"/>
              </w:rPr>
            </w:pPr>
            <w:r w:rsidRPr="00DF1DC1">
              <w:rPr>
                <w:color w:val="000000"/>
                <w:sz w:val="18"/>
                <w:szCs w:val="18"/>
              </w:rPr>
              <w:t>1.63E-08</w:t>
            </w:r>
          </w:p>
        </w:tc>
        <w:tc>
          <w:tcPr>
            <w:tcW w:w="900" w:type="dxa"/>
            <w:shd w:val="clear" w:color="auto" w:fill="auto"/>
            <w:noWrap/>
            <w:vAlign w:val="center"/>
          </w:tcPr>
          <w:p w14:paraId="02F75FB9" w14:textId="77777777" w:rsidR="00CE1830" w:rsidRPr="00DF1DC1" w:rsidRDefault="00CE1830" w:rsidP="00CE1830">
            <w:pPr>
              <w:spacing w:after="0" w:line="240" w:lineRule="auto"/>
              <w:rPr>
                <w:rFonts w:eastAsia="Times New Roman" w:cs="Times New Roman"/>
                <w:color w:val="000000"/>
                <w:sz w:val="18"/>
                <w:szCs w:val="18"/>
              </w:rPr>
            </w:pPr>
            <w:r w:rsidRPr="00DF1DC1">
              <w:rPr>
                <w:color w:val="000000"/>
                <w:sz w:val="18"/>
                <w:szCs w:val="18"/>
              </w:rPr>
              <w:t>2.97E-01</w:t>
            </w:r>
          </w:p>
        </w:tc>
        <w:tc>
          <w:tcPr>
            <w:tcW w:w="900" w:type="dxa"/>
            <w:shd w:val="clear" w:color="auto" w:fill="auto"/>
            <w:noWrap/>
            <w:vAlign w:val="center"/>
          </w:tcPr>
          <w:p w14:paraId="671FDCB9" w14:textId="77777777" w:rsidR="00CE1830" w:rsidRPr="00DF1DC1" w:rsidRDefault="00CE1830" w:rsidP="00CE1830">
            <w:pPr>
              <w:spacing w:after="0" w:line="240" w:lineRule="auto"/>
              <w:rPr>
                <w:rFonts w:eastAsia="Times New Roman" w:cs="Times New Roman"/>
                <w:color w:val="000000"/>
                <w:sz w:val="18"/>
                <w:szCs w:val="18"/>
              </w:rPr>
            </w:pPr>
            <w:r w:rsidRPr="00DF1DC1">
              <w:rPr>
                <w:color w:val="000000"/>
                <w:sz w:val="18"/>
                <w:szCs w:val="18"/>
              </w:rPr>
              <w:t>6.71E-03</w:t>
            </w:r>
          </w:p>
        </w:tc>
        <w:tc>
          <w:tcPr>
            <w:tcW w:w="900" w:type="dxa"/>
            <w:shd w:val="clear" w:color="auto" w:fill="auto"/>
            <w:noWrap/>
            <w:vAlign w:val="center"/>
          </w:tcPr>
          <w:p w14:paraId="4C639EF8" w14:textId="77777777" w:rsidR="00CE1830" w:rsidRPr="00DF1DC1" w:rsidRDefault="00CE1830" w:rsidP="00CE1830">
            <w:pPr>
              <w:spacing w:after="0" w:line="240" w:lineRule="auto"/>
              <w:rPr>
                <w:rFonts w:eastAsia="Times New Roman" w:cs="Times New Roman"/>
                <w:color w:val="000000"/>
                <w:sz w:val="18"/>
                <w:szCs w:val="18"/>
              </w:rPr>
            </w:pPr>
            <w:r w:rsidRPr="00DF1DC1">
              <w:rPr>
                <w:color w:val="000000"/>
                <w:sz w:val="18"/>
                <w:szCs w:val="18"/>
              </w:rPr>
              <w:t>8.48E-07</w:t>
            </w:r>
          </w:p>
        </w:tc>
        <w:tc>
          <w:tcPr>
            <w:tcW w:w="900" w:type="dxa"/>
            <w:shd w:val="clear" w:color="auto" w:fill="auto"/>
            <w:noWrap/>
            <w:vAlign w:val="center"/>
          </w:tcPr>
          <w:p w14:paraId="24D660F2" w14:textId="77777777" w:rsidR="00CE1830" w:rsidRPr="00DF1DC1" w:rsidRDefault="00CE1830" w:rsidP="00CE1830">
            <w:pPr>
              <w:spacing w:after="0" w:line="240" w:lineRule="auto"/>
              <w:rPr>
                <w:rFonts w:eastAsia="Times New Roman" w:cs="Times New Roman"/>
                <w:color w:val="000000"/>
                <w:sz w:val="18"/>
                <w:szCs w:val="18"/>
              </w:rPr>
            </w:pPr>
            <w:r w:rsidRPr="00DF1DC1">
              <w:rPr>
                <w:color w:val="000000"/>
                <w:sz w:val="18"/>
                <w:szCs w:val="18"/>
              </w:rPr>
              <w:t>8.21E-09</w:t>
            </w:r>
          </w:p>
        </w:tc>
      </w:tr>
      <w:tr w:rsidR="00CE1830" w:rsidRPr="00DF1DC1" w14:paraId="2D32CAAD" w14:textId="77777777" w:rsidTr="00667EB3">
        <w:trPr>
          <w:trHeight w:val="20"/>
        </w:trPr>
        <w:tc>
          <w:tcPr>
            <w:tcW w:w="1980" w:type="dxa"/>
            <w:shd w:val="clear" w:color="auto" w:fill="auto"/>
            <w:vAlign w:val="center"/>
            <w:hideMark/>
          </w:tcPr>
          <w:p w14:paraId="11B289A6" w14:textId="77777777" w:rsidR="00CE1830" w:rsidRPr="00DF1DC1" w:rsidRDefault="00CE1830" w:rsidP="00CE1830">
            <w:pPr>
              <w:spacing w:after="0" w:line="240" w:lineRule="auto"/>
              <w:rPr>
                <w:rFonts w:eastAsia="Times New Roman" w:cs="Times New Roman"/>
                <w:b/>
                <w:bCs/>
                <w:color w:val="000000"/>
                <w:sz w:val="18"/>
                <w:szCs w:val="18"/>
              </w:rPr>
            </w:pPr>
            <w:r>
              <w:rPr>
                <w:rFonts w:eastAsia="Times New Roman" w:cs="Times New Roman"/>
                <w:b/>
                <w:bCs/>
                <w:color w:val="000000"/>
                <w:sz w:val="18"/>
                <w:szCs w:val="18"/>
              </w:rPr>
              <w:t xml:space="preserve">RR </w:t>
            </w:r>
            <w:r w:rsidRPr="00DF1DC1">
              <w:rPr>
                <w:rFonts w:eastAsia="Times New Roman" w:cs="Times New Roman"/>
                <w:b/>
                <w:bCs/>
                <w:color w:val="000000"/>
                <w:sz w:val="18"/>
                <w:szCs w:val="18"/>
              </w:rPr>
              <w:t>GSD</w:t>
            </w:r>
          </w:p>
        </w:tc>
        <w:tc>
          <w:tcPr>
            <w:tcW w:w="930" w:type="dxa"/>
            <w:shd w:val="clear" w:color="auto" w:fill="auto"/>
            <w:noWrap/>
            <w:vAlign w:val="center"/>
          </w:tcPr>
          <w:p w14:paraId="09576CF1" w14:textId="77777777" w:rsidR="00CE1830" w:rsidRPr="00DF1DC1" w:rsidRDefault="00CE1830" w:rsidP="00CE1830">
            <w:pPr>
              <w:spacing w:after="0" w:line="240" w:lineRule="auto"/>
              <w:rPr>
                <w:rFonts w:eastAsia="Times New Roman" w:cs="Times New Roman"/>
                <w:color w:val="000000"/>
                <w:sz w:val="18"/>
                <w:szCs w:val="18"/>
              </w:rPr>
            </w:pPr>
            <w:r w:rsidRPr="00DF1DC1">
              <w:rPr>
                <w:color w:val="000000"/>
                <w:sz w:val="18"/>
                <w:szCs w:val="18"/>
              </w:rPr>
              <w:t>1.66E-08</w:t>
            </w:r>
          </w:p>
        </w:tc>
        <w:tc>
          <w:tcPr>
            <w:tcW w:w="900" w:type="dxa"/>
            <w:shd w:val="clear" w:color="auto" w:fill="auto"/>
            <w:noWrap/>
            <w:vAlign w:val="center"/>
          </w:tcPr>
          <w:p w14:paraId="79FAFF89" w14:textId="77777777" w:rsidR="00CE1830" w:rsidRPr="00DF1DC1" w:rsidRDefault="00CE1830" w:rsidP="00CE1830">
            <w:pPr>
              <w:spacing w:after="0" w:line="240" w:lineRule="auto"/>
              <w:rPr>
                <w:rFonts w:eastAsia="Times New Roman" w:cs="Times New Roman"/>
                <w:color w:val="000000"/>
                <w:sz w:val="18"/>
                <w:szCs w:val="18"/>
              </w:rPr>
            </w:pPr>
            <w:r w:rsidRPr="00DF1DC1">
              <w:rPr>
                <w:color w:val="000000"/>
                <w:sz w:val="18"/>
                <w:szCs w:val="18"/>
              </w:rPr>
              <w:t>2.30E-03</w:t>
            </w:r>
          </w:p>
        </w:tc>
        <w:tc>
          <w:tcPr>
            <w:tcW w:w="900" w:type="dxa"/>
            <w:shd w:val="clear" w:color="auto" w:fill="auto"/>
            <w:noWrap/>
            <w:vAlign w:val="center"/>
          </w:tcPr>
          <w:p w14:paraId="2D2A2E7F" w14:textId="77777777" w:rsidR="00CE1830" w:rsidRPr="00DF1DC1" w:rsidRDefault="00CE1830" w:rsidP="00CE1830">
            <w:pPr>
              <w:spacing w:after="0" w:line="240" w:lineRule="auto"/>
              <w:rPr>
                <w:rFonts w:eastAsia="Times New Roman" w:cs="Times New Roman"/>
                <w:color w:val="000000"/>
                <w:sz w:val="18"/>
                <w:szCs w:val="18"/>
              </w:rPr>
            </w:pPr>
            <w:r w:rsidRPr="00DF1DC1">
              <w:rPr>
                <w:color w:val="000000"/>
                <w:sz w:val="18"/>
                <w:szCs w:val="18"/>
              </w:rPr>
              <w:t>7.15E-03</w:t>
            </w:r>
          </w:p>
        </w:tc>
        <w:tc>
          <w:tcPr>
            <w:tcW w:w="900" w:type="dxa"/>
            <w:shd w:val="clear" w:color="auto" w:fill="auto"/>
            <w:noWrap/>
            <w:vAlign w:val="center"/>
          </w:tcPr>
          <w:p w14:paraId="46467E33" w14:textId="77777777" w:rsidR="00CE1830" w:rsidRPr="00DF1DC1" w:rsidRDefault="00CE1830" w:rsidP="00CE1830">
            <w:pPr>
              <w:spacing w:after="0" w:line="240" w:lineRule="auto"/>
              <w:rPr>
                <w:rFonts w:eastAsia="Times New Roman" w:cs="Times New Roman"/>
                <w:color w:val="000000"/>
                <w:sz w:val="18"/>
                <w:szCs w:val="18"/>
              </w:rPr>
            </w:pPr>
            <w:r w:rsidRPr="00DF1DC1">
              <w:rPr>
                <w:color w:val="000000"/>
                <w:sz w:val="18"/>
                <w:szCs w:val="18"/>
              </w:rPr>
              <w:t>6.13E-06</w:t>
            </w:r>
          </w:p>
        </w:tc>
        <w:tc>
          <w:tcPr>
            <w:tcW w:w="900" w:type="dxa"/>
            <w:shd w:val="clear" w:color="auto" w:fill="auto"/>
            <w:noWrap/>
            <w:vAlign w:val="center"/>
          </w:tcPr>
          <w:p w14:paraId="19644FFC" w14:textId="77777777" w:rsidR="00CE1830" w:rsidRPr="00DF1DC1" w:rsidRDefault="00CE1830" w:rsidP="00CE1830">
            <w:pPr>
              <w:spacing w:after="0" w:line="240" w:lineRule="auto"/>
              <w:rPr>
                <w:rFonts w:eastAsia="Times New Roman" w:cs="Times New Roman"/>
                <w:color w:val="000000"/>
                <w:sz w:val="18"/>
                <w:szCs w:val="18"/>
              </w:rPr>
            </w:pPr>
            <w:r w:rsidRPr="00DF1DC1">
              <w:rPr>
                <w:color w:val="000000"/>
                <w:sz w:val="18"/>
                <w:szCs w:val="18"/>
              </w:rPr>
              <w:t>1.61E-08</w:t>
            </w:r>
          </w:p>
        </w:tc>
        <w:tc>
          <w:tcPr>
            <w:tcW w:w="900" w:type="dxa"/>
            <w:shd w:val="clear" w:color="auto" w:fill="auto"/>
            <w:noWrap/>
            <w:vAlign w:val="center"/>
          </w:tcPr>
          <w:p w14:paraId="385D27C7" w14:textId="77777777" w:rsidR="00CE1830" w:rsidRPr="00DF1DC1" w:rsidRDefault="00CE1830" w:rsidP="00CE1830">
            <w:pPr>
              <w:spacing w:after="0" w:line="240" w:lineRule="auto"/>
              <w:rPr>
                <w:rFonts w:eastAsia="Times New Roman" w:cs="Times New Roman"/>
                <w:color w:val="000000"/>
                <w:sz w:val="18"/>
                <w:szCs w:val="18"/>
              </w:rPr>
            </w:pPr>
            <w:r w:rsidRPr="00DF1DC1">
              <w:rPr>
                <w:color w:val="000000"/>
                <w:sz w:val="18"/>
                <w:szCs w:val="18"/>
              </w:rPr>
              <w:t>2.96E-01</w:t>
            </w:r>
          </w:p>
        </w:tc>
        <w:tc>
          <w:tcPr>
            <w:tcW w:w="900" w:type="dxa"/>
            <w:shd w:val="clear" w:color="auto" w:fill="auto"/>
            <w:noWrap/>
            <w:vAlign w:val="center"/>
          </w:tcPr>
          <w:p w14:paraId="68CBBDBB" w14:textId="77777777" w:rsidR="00CE1830" w:rsidRPr="00DF1DC1" w:rsidRDefault="00CE1830" w:rsidP="00CE1830">
            <w:pPr>
              <w:spacing w:after="0" w:line="240" w:lineRule="auto"/>
              <w:rPr>
                <w:rFonts w:eastAsia="Times New Roman" w:cs="Times New Roman"/>
                <w:color w:val="000000"/>
                <w:sz w:val="18"/>
                <w:szCs w:val="18"/>
              </w:rPr>
            </w:pPr>
            <w:r w:rsidRPr="00DF1DC1">
              <w:rPr>
                <w:color w:val="000000"/>
                <w:sz w:val="18"/>
                <w:szCs w:val="18"/>
              </w:rPr>
              <w:t>6.72E-03</w:t>
            </w:r>
          </w:p>
        </w:tc>
        <w:tc>
          <w:tcPr>
            <w:tcW w:w="900" w:type="dxa"/>
            <w:shd w:val="clear" w:color="auto" w:fill="auto"/>
            <w:noWrap/>
            <w:vAlign w:val="center"/>
          </w:tcPr>
          <w:p w14:paraId="6B3A90DD" w14:textId="77777777" w:rsidR="00CE1830" w:rsidRPr="00DF1DC1" w:rsidRDefault="00CE1830" w:rsidP="00CE1830">
            <w:pPr>
              <w:spacing w:after="0" w:line="240" w:lineRule="auto"/>
              <w:rPr>
                <w:rFonts w:eastAsia="Times New Roman" w:cs="Times New Roman"/>
                <w:color w:val="000000"/>
                <w:sz w:val="18"/>
                <w:szCs w:val="18"/>
              </w:rPr>
            </w:pPr>
            <w:r w:rsidRPr="00DF1DC1">
              <w:rPr>
                <w:color w:val="000000"/>
                <w:sz w:val="18"/>
                <w:szCs w:val="18"/>
              </w:rPr>
              <w:t>8.66E-07</w:t>
            </w:r>
          </w:p>
        </w:tc>
        <w:tc>
          <w:tcPr>
            <w:tcW w:w="900" w:type="dxa"/>
            <w:shd w:val="clear" w:color="auto" w:fill="auto"/>
            <w:noWrap/>
            <w:vAlign w:val="center"/>
          </w:tcPr>
          <w:p w14:paraId="40D457A2" w14:textId="77777777" w:rsidR="00CE1830" w:rsidRPr="00DF1DC1" w:rsidRDefault="00CE1830" w:rsidP="00CE1830">
            <w:pPr>
              <w:spacing w:after="0" w:line="240" w:lineRule="auto"/>
              <w:rPr>
                <w:rFonts w:eastAsia="Times New Roman" w:cs="Times New Roman"/>
                <w:color w:val="000000"/>
                <w:sz w:val="18"/>
                <w:szCs w:val="18"/>
              </w:rPr>
            </w:pPr>
            <w:r w:rsidRPr="00DF1DC1">
              <w:rPr>
                <w:color w:val="000000"/>
                <w:sz w:val="18"/>
                <w:szCs w:val="18"/>
              </w:rPr>
              <w:t>8.23E-09</w:t>
            </w:r>
          </w:p>
        </w:tc>
      </w:tr>
      <w:tr w:rsidR="00CE1830" w:rsidRPr="00DF1DC1" w14:paraId="2F434E8B" w14:textId="77777777" w:rsidTr="00667EB3">
        <w:trPr>
          <w:trHeight w:val="20"/>
        </w:trPr>
        <w:tc>
          <w:tcPr>
            <w:tcW w:w="1980" w:type="dxa"/>
            <w:shd w:val="clear" w:color="auto" w:fill="auto"/>
            <w:vAlign w:val="center"/>
            <w:hideMark/>
          </w:tcPr>
          <w:p w14:paraId="10962D1C" w14:textId="77777777" w:rsidR="00CE1830" w:rsidRPr="00DF1DC1" w:rsidRDefault="00CE1830" w:rsidP="00CE1830">
            <w:pPr>
              <w:spacing w:after="0" w:line="240" w:lineRule="auto"/>
              <w:rPr>
                <w:rFonts w:eastAsia="Times New Roman" w:cs="Times New Roman"/>
                <w:b/>
                <w:bCs/>
                <w:color w:val="000000"/>
                <w:sz w:val="18"/>
                <w:szCs w:val="18"/>
              </w:rPr>
            </w:pPr>
            <w:r>
              <w:rPr>
                <w:rFonts w:eastAsia="Times New Roman" w:cs="Times New Roman"/>
                <w:b/>
                <w:bCs/>
                <w:color w:val="000000"/>
                <w:sz w:val="18"/>
                <w:szCs w:val="18"/>
              </w:rPr>
              <w:t xml:space="preserve">RR </w:t>
            </w:r>
            <w:r w:rsidRPr="00DF1DC1">
              <w:rPr>
                <w:rFonts w:eastAsia="Times New Roman" w:cs="Times New Roman"/>
                <w:b/>
                <w:bCs/>
                <w:color w:val="000000"/>
                <w:sz w:val="18"/>
                <w:szCs w:val="18"/>
              </w:rPr>
              <w:t xml:space="preserve">Minimum </w:t>
            </w:r>
          </w:p>
        </w:tc>
        <w:tc>
          <w:tcPr>
            <w:tcW w:w="930" w:type="dxa"/>
            <w:shd w:val="clear" w:color="auto" w:fill="auto"/>
            <w:vAlign w:val="center"/>
          </w:tcPr>
          <w:p w14:paraId="6C4D51FA" w14:textId="77777777" w:rsidR="00CE1830" w:rsidRPr="00DF1DC1" w:rsidRDefault="00CE1830" w:rsidP="00CE1830">
            <w:pPr>
              <w:spacing w:after="0" w:line="240" w:lineRule="auto"/>
              <w:rPr>
                <w:rFonts w:eastAsia="Times New Roman" w:cs="Times New Roman"/>
                <w:color w:val="000000"/>
                <w:sz w:val="18"/>
                <w:szCs w:val="18"/>
              </w:rPr>
            </w:pPr>
            <w:r w:rsidRPr="00DF1DC1">
              <w:rPr>
                <w:color w:val="000000"/>
                <w:sz w:val="18"/>
                <w:szCs w:val="18"/>
              </w:rPr>
              <w:t>5.02E-11</w:t>
            </w:r>
          </w:p>
        </w:tc>
        <w:tc>
          <w:tcPr>
            <w:tcW w:w="900" w:type="dxa"/>
            <w:shd w:val="clear" w:color="auto" w:fill="auto"/>
            <w:vAlign w:val="center"/>
          </w:tcPr>
          <w:p w14:paraId="6D4ED69C" w14:textId="77777777" w:rsidR="00CE1830" w:rsidRPr="00DF1DC1" w:rsidRDefault="00CE1830" w:rsidP="00CE1830">
            <w:pPr>
              <w:spacing w:after="0" w:line="240" w:lineRule="auto"/>
              <w:rPr>
                <w:rFonts w:eastAsia="Times New Roman" w:cs="Times New Roman"/>
                <w:color w:val="000000"/>
                <w:sz w:val="18"/>
                <w:szCs w:val="18"/>
              </w:rPr>
            </w:pPr>
            <w:r w:rsidRPr="00DF1DC1">
              <w:rPr>
                <w:color w:val="000000"/>
                <w:sz w:val="18"/>
                <w:szCs w:val="18"/>
              </w:rPr>
              <w:t>1.02E-06</w:t>
            </w:r>
          </w:p>
        </w:tc>
        <w:tc>
          <w:tcPr>
            <w:tcW w:w="900" w:type="dxa"/>
            <w:shd w:val="clear" w:color="auto" w:fill="auto"/>
            <w:vAlign w:val="center"/>
          </w:tcPr>
          <w:p w14:paraId="048C0301" w14:textId="77777777" w:rsidR="00CE1830" w:rsidRPr="00DF1DC1" w:rsidRDefault="00CE1830" w:rsidP="00CE1830">
            <w:pPr>
              <w:spacing w:after="0" w:line="240" w:lineRule="auto"/>
              <w:rPr>
                <w:rFonts w:eastAsia="Times New Roman" w:cs="Times New Roman"/>
                <w:color w:val="000000"/>
                <w:sz w:val="18"/>
                <w:szCs w:val="18"/>
              </w:rPr>
            </w:pPr>
            <w:r w:rsidRPr="00DF1DC1">
              <w:rPr>
                <w:color w:val="000000"/>
                <w:sz w:val="18"/>
                <w:szCs w:val="18"/>
              </w:rPr>
              <w:t>2.07E-05</w:t>
            </w:r>
          </w:p>
        </w:tc>
        <w:tc>
          <w:tcPr>
            <w:tcW w:w="900" w:type="dxa"/>
            <w:shd w:val="clear" w:color="auto" w:fill="auto"/>
            <w:vAlign w:val="center"/>
          </w:tcPr>
          <w:p w14:paraId="0A5BF93C" w14:textId="77777777" w:rsidR="00CE1830" w:rsidRPr="00DF1DC1" w:rsidRDefault="00CE1830" w:rsidP="00CE1830">
            <w:pPr>
              <w:spacing w:after="0" w:line="240" w:lineRule="auto"/>
              <w:rPr>
                <w:rFonts w:eastAsia="Times New Roman" w:cs="Times New Roman"/>
                <w:color w:val="000000"/>
                <w:sz w:val="18"/>
                <w:szCs w:val="18"/>
              </w:rPr>
            </w:pPr>
            <w:r w:rsidRPr="00DF1DC1">
              <w:rPr>
                <w:color w:val="000000"/>
                <w:sz w:val="18"/>
                <w:szCs w:val="18"/>
              </w:rPr>
              <w:t>9.52E-09</w:t>
            </w:r>
          </w:p>
        </w:tc>
        <w:tc>
          <w:tcPr>
            <w:tcW w:w="900" w:type="dxa"/>
            <w:shd w:val="clear" w:color="auto" w:fill="auto"/>
            <w:vAlign w:val="center"/>
          </w:tcPr>
          <w:p w14:paraId="05752B4C" w14:textId="77777777" w:rsidR="00CE1830" w:rsidRPr="00DF1DC1" w:rsidRDefault="00CE1830" w:rsidP="00CE1830">
            <w:pPr>
              <w:spacing w:after="0" w:line="240" w:lineRule="auto"/>
              <w:rPr>
                <w:rFonts w:eastAsia="Times New Roman" w:cs="Times New Roman"/>
                <w:color w:val="000000"/>
                <w:sz w:val="18"/>
                <w:szCs w:val="18"/>
              </w:rPr>
            </w:pPr>
            <w:r w:rsidRPr="00DF1DC1">
              <w:rPr>
                <w:color w:val="000000"/>
                <w:sz w:val="18"/>
                <w:szCs w:val="18"/>
              </w:rPr>
              <w:t>1.60E-11</w:t>
            </w:r>
          </w:p>
        </w:tc>
        <w:tc>
          <w:tcPr>
            <w:tcW w:w="900" w:type="dxa"/>
            <w:shd w:val="clear" w:color="auto" w:fill="auto"/>
            <w:vAlign w:val="center"/>
          </w:tcPr>
          <w:p w14:paraId="7B0AB46F" w14:textId="77777777" w:rsidR="00CE1830" w:rsidRPr="00DF1DC1" w:rsidRDefault="00CE1830" w:rsidP="00CE1830">
            <w:pPr>
              <w:spacing w:after="0" w:line="240" w:lineRule="auto"/>
              <w:rPr>
                <w:rFonts w:eastAsia="Times New Roman" w:cs="Times New Roman"/>
                <w:color w:val="000000"/>
                <w:sz w:val="18"/>
                <w:szCs w:val="18"/>
              </w:rPr>
            </w:pPr>
            <w:r w:rsidRPr="00DF1DC1">
              <w:rPr>
                <w:color w:val="000000"/>
                <w:sz w:val="18"/>
                <w:szCs w:val="18"/>
              </w:rPr>
              <w:t>3.29E-04</w:t>
            </w:r>
          </w:p>
        </w:tc>
        <w:tc>
          <w:tcPr>
            <w:tcW w:w="900" w:type="dxa"/>
            <w:shd w:val="clear" w:color="auto" w:fill="auto"/>
            <w:vAlign w:val="center"/>
          </w:tcPr>
          <w:p w14:paraId="64B8FE82" w14:textId="77777777" w:rsidR="00CE1830" w:rsidRPr="00DF1DC1" w:rsidRDefault="00CE1830" w:rsidP="00CE1830">
            <w:pPr>
              <w:spacing w:after="0" w:line="240" w:lineRule="auto"/>
              <w:rPr>
                <w:rFonts w:eastAsia="Times New Roman" w:cs="Times New Roman"/>
                <w:color w:val="000000"/>
                <w:sz w:val="18"/>
                <w:szCs w:val="18"/>
              </w:rPr>
            </w:pPr>
            <w:r w:rsidRPr="00DF1DC1">
              <w:rPr>
                <w:color w:val="000000"/>
                <w:sz w:val="18"/>
                <w:szCs w:val="18"/>
              </w:rPr>
              <w:t>5.56E-06</w:t>
            </w:r>
          </w:p>
        </w:tc>
        <w:tc>
          <w:tcPr>
            <w:tcW w:w="900" w:type="dxa"/>
            <w:shd w:val="clear" w:color="auto" w:fill="auto"/>
            <w:vAlign w:val="center"/>
          </w:tcPr>
          <w:p w14:paraId="2808A88E" w14:textId="77777777" w:rsidR="00CE1830" w:rsidRPr="00DF1DC1" w:rsidRDefault="00CE1830" w:rsidP="00CE1830">
            <w:pPr>
              <w:spacing w:after="0" w:line="240" w:lineRule="auto"/>
              <w:rPr>
                <w:rFonts w:eastAsia="Times New Roman" w:cs="Times New Roman"/>
                <w:color w:val="000000"/>
                <w:sz w:val="18"/>
                <w:szCs w:val="18"/>
              </w:rPr>
            </w:pPr>
            <w:r w:rsidRPr="00DF1DC1">
              <w:rPr>
                <w:color w:val="000000"/>
                <w:sz w:val="18"/>
                <w:szCs w:val="18"/>
              </w:rPr>
              <w:t>3.06E-10</w:t>
            </w:r>
          </w:p>
        </w:tc>
        <w:tc>
          <w:tcPr>
            <w:tcW w:w="900" w:type="dxa"/>
            <w:shd w:val="clear" w:color="auto" w:fill="auto"/>
            <w:vAlign w:val="center"/>
          </w:tcPr>
          <w:p w14:paraId="6F371591" w14:textId="77777777" w:rsidR="00CE1830" w:rsidRPr="00DF1DC1" w:rsidRDefault="00CE1830" w:rsidP="00CE1830">
            <w:pPr>
              <w:spacing w:after="0" w:line="240" w:lineRule="auto"/>
              <w:rPr>
                <w:rFonts w:eastAsia="Times New Roman" w:cs="Times New Roman"/>
                <w:color w:val="000000"/>
                <w:sz w:val="18"/>
                <w:szCs w:val="18"/>
              </w:rPr>
            </w:pPr>
            <w:r w:rsidRPr="00DF1DC1">
              <w:rPr>
                <w:color w:val="000000"/>
                <w:sz w:val="18"/>
                <w:szCs w:val="18"/>
              </w:rPr>
              <w:t>4.72E-12</w:t>
            </w:r>
          </w:p>
        </w:tc>
      </w:tr>
      <w:tr w:rsidR="00CE1830" w:rsidRPr="00DF1DC1" w14:paraId="06F0B954" w14:textId="77777777" w:rsidTr="00667EB3">
        <w:trPr>
          <w:trHeight w:val="20"/>
        </w:trPr>
        <w:tc>
          <w:tcPr>
            <w:tcW w:w="1980" w:type="dxa"/>
            <w:tcBorders>
              <w:bottom w:val="single" w:sz="4" w:space="0" w:color="auto"/>
            </w:tcBorders>
            <w:shd w:val="clear" w:color="auto" w:fill="auto"/>
            <w:vAlign w:val="center"/>
            <w:hideMark/>
          </w:tcPr>
          <w:p w14:paraId="4428EF81" w14:textId="77777777" w:rsidR="00CE1830" w:rsidRPr="00DF1DC1" w:rsidRDefault="00CE1830" w:rsidP="00CE1830">
            <w:pPr>
              <w:spacing w:after="0" w:line="240" w:lineRule="auto"/>
              <w:rPr>
                <w:rFonts w:eastAsia="Times New Roman" w:cs="Times New Roman"/>
                <w:b/>
                <w:bCs/>
                <w:color w:val="000000"/>
                <w:sz w:val="18"/>
                <w:szCs w:val="18"/>
              </w:rPr>
            </w:pPr>
            <w:r>
              <w:rPr>
                <w:rFonts w:eastAsia="Times New Roman" w:cs="Times New Roman"/>
                <w:b/>
                <w:bCs/>
                <w:color w:val="000000"/>
                <w:sz w:val="18"/>
                <w:szCs w:val="18"/>
              </w:rPr>
              <w:t xml:space="preserve">RR </w:t>
            </w:r>
            <w:r w:rsidRPr="00DF1DC1">
              <w:rPr>
                <w:rFonts w:eastAsia="Times New Roman" w:cs="Times New Roman"/>
                <w:b/>
                <w:bCs/>
                <w:color w:val="000000"/>
                <w:sz w:val="18"/>
                <w:szCs w:val="18"/>
              </w:rPr>
              <w:t xml:space="preserve">Maximum </w:t>
            </w:r>
          </w:p>
        </w:tc>
        <w:tc>
          <w:tcPr>
            <w:tcW w:w="930" w:type="dxa"/>
            <w:tcBorders>
              <w:bottom w:val="single" w:sz="4" w:space="0" w:color="auto"/>
            </w:tcBorders>
            <w:shd w:val="clear" w:color="auto" w:fill="auto"/>
            <w:vAlign w:val="center"/>
          </w:tcPr>
          <w:p w14:paraId="71790CDD" w14:textId="77777777" w:rsidR="00CE1830" w:rsidRPr="00DF1DC1" w:rsidRDefault="00CE1830" w:rsidP="00CE1830">
            <w:pPr>
              <w:spacing w:after="0" w:line="240" w:lineRule="auto"/>
              <w:rPr>
                <w:rFonts w:eastAsia="Times New Roman" w:cs="Times New Roman"/>
                <w:color w:val="000000"/>
                <w:sz w:val="18"/>
                <w:szCs w:val="18"/>
              </w:rPr>
            </w:pPr>
            <w:r w:rsidRPr="00DF1DC1">
              <w:rPr>
                <w:color w:val="000000"/>
                <w:sz w:val="18"/>
                <w:szCs w:val="18"/>
              </w:rPr>
              <w:t>5.98E-06</w:t>
            </w:r>
          </w:p>
        </w:tc>
        <w:tc>
          <w:tcPr>
            <w:tcW w:w="900" w:type="dxa"/>
            <w:tcBorders>
              <w:bottom w:val="single" w:sz="4" w:space="0" w:color="auto"/>
            </w:tcBorders>
            <w:shd w:val="clear" w:color="auto" w:fill="auto"/>
            <w:vAlign w:val="center"/>
          </w:tcPr>
          <w:p w14:paraId="4BEF74CB" w14:textId="77777777" w:rsidR="00CE1830" w:rsidRPr="00DF1DC1" w:rsidRDefault="00CE1830" w:rsidP="00CE1830">
            <w:pPr>
              <w:spacing w:after="0" w:line="240" w:lineRule="auto"/>
              <w:rPr>
                <w:rFonts w:eastAsia="Times New Roman" w:cs="Times New Roman"/>
                <w:color w:val="000000"/>
                <w:sz w:val="18"/>
                <w:szCs w:val="18"/>
              </w:rPr>
            </w:pPr>
            <w:r w:rsidRPr="00DF1DC1">
              <w:rPr>
                <w:color w:val="000000"/>
                <w:sz w:val="18"/>
                <w:szCs w:val="18"/>
              </w:rPr>
              <w:t>1.27E+00</w:t>
            </w:r>
          </w:p>
        </w:tc>
        <w:tc>
          <w:tcPr>
            <w:tcW w:w="900" w:type="dxa"/>
            <w:tcBorders>
              <w:bottom w:val="single" w:sz="4" w:space="0" w:color="auto"/>
            </w:tcBorders>
            <w:shd w:val="clear" w:color="auto" w:fill="auto"/>
            <w:vAlign w:val="center"/>
          </w:tcPr>
          <w:p w14:paraId="3C6068FC" w14:textId="77777777" w:rsidR="00CE1830" w:rsidRPr="00DF1DC1" w:rsidRDefault="00CE1830" w:rsidP="00CE1830">
            <w:pPr>
              <w:spacing w:after="0" w:line="240" w:lineRule="auto"/>
              <w:rPr>
                <w:rFonts w:eastAsia="Times New Roman" w:cs="Times New Roman"/>
                <w:color w:val="000000"/>
                <w:sz w:val="18"/>
                <w:szCs w:val="18"/>
              </w:rPr>
            </w:pPr>
            <w:r w:rsidRPr="00DF1DC1">
              <w:rPr>
                <w:color w:val="000000"/>
                <w:sz w:val="18"/>
                <w:szCs w:val="18"/>
              </w:rPr>
              <w:t>6.81E+00</w:t>
            </w:r>
          </w:p>
        </w:tc>
        <w:tc>
          <w:tcPr>
            <w:tcW w:w="900" w:type="dxa"/>
            <w:tcBorders>
              <w:bottom w:val="single" w:sz="4" w:space="0" w:color="auto"/>
            </w:tcBorders>
            <w:shd w:val="clear" w:color="auto" w:fill="auto"/>
            <w:vAlign w:val="center"/>
          </w:tcPr>
          <w:p w14:paraId="59A87233" w14:textId="77777777" w:rsidR="00CE1830" w:rsidRPr="00DF1DC1" w:rsidRDefault="00CE1830" w:rsidP="00CE1830">
            <w:pPr>
              <w:spacing w:after="0" w:line="240" w:lineRule="auto"/>
              <w:rPr>
                <w:rFonts w:eastAsia="Times New Roman" w:cs="Times New Roman"/>
                <w:color w:val="000000"/>
                <w:sz w:val="18"/>
                <w:szCs w:val="18"/>
              </w:rPr>
            </w:pPr>
            <w:r w:rsidRPr="00DF1DC1">
              <w:rPr>
                <w:color w:val="000000"/>
                <w:sz w:val="18"/>
                <w:szCs w:val="18"/>
              </w:rPr>
              <w:t>4.77E-03</w:t>
            </w:r>
          </w:p>
        </w:tc>
        <w:tc>
          <w:tcPr>
            <w:tcW w:w="900" w:type="dxa"/>
            <w:tcBorders>
              <w:bottom w:val="single" w:sz="4" w:space="0" w:color="auto"/>
            </w:tcBorders>
            <w:shd w:val="clear" w:color="auto" w:fill="auto"/>
            <w:vAlign w:val="center"/>
          </w:tcPr>
          <w:p w14:paraId="2E31E286" w14:textId="77777777" w:rsidR="00CE1830" w:rsidRPr="00DF1DC1" w:rsidRDefault="00CE1830" w:rsidP="00CE1830">
            <w:pPr>
              <w:spacing w:after="0" w:line="240" w:lineRule="auto"/>
              <w:rPr>
                <w:rFonts w:eastAsia="Times New Roman" w:cs="Times New Roman"/>
                <w:color w:val="000000"/>
                <w:sz w:val="18"/>
                <w:szCs w:val="18"/>
              </w:rPr>
            </w:pPr>
            <w:r w:rsidRPr="00DF1DC1">
              <w:rPr>
                <w:color w:val="000000"/>
                <w:sz w:val="18"/>
                <w:szCs w:val="18"/>
              </w:rPr>
              <w:t>1.07E-05</w:t>
            </w:r>
          </w:p>
        </w:tc>
        <w:tc>
          <w:tcPr>
            <w:tcW w:w="900" w:type="dxa"/>
            <w:tcBorders>
              <w:bottom w:val="single" w:sz="4" w:space="0" w:color="auto"/>
            </w:tcBorders>
            <w:shd w:val="clear" w:color="auto" w:fill="auto"/>
            <w:vAlign w:val="center"/>
          </w:tcPr>
          <w:p w14:paraId="4ACBF9E8" w14:textId="77777777" w:rsidR="00CE1830" w:rsidRPr="00DF1DC1" w:rsidRDefault="00CE1830" w:rsidP="00CE1830">
            <w:pPr>
              <w:spacing w:after="0" w:line="240" w:lineRule="auto"/>
              <w:rPr>
                <w:rFonts w:eastAsia="Times New Roman" w:cs="Times New Roman"/>
                <w:color w:val="000000"/>
                <w:sz w:val="18"/>
                <w:szCs w:val="18"/>
              </w:rPr>
            </w:pPr>
            <w:r w:rsidRPr="00DF1DC1">
              <w:rPr>
                <w:color w:val="000000"/>
                <w:sz w:val="18"/>
                <w:szCs w:val="18"/>
              </w:rPr>
              <w:t>1.33E+02</w:t>
            </w:r>
          </w:p>
        </w:tc>
        <w:tc>
          <w:tcPr>
            <w:tcW w:w="900" w:type="dxa"/>
            <w:tcBorders>
              <w:bottom w:val="single" w:sz="4" w:space="0" w:color="auto"/>
            </w:tcBorders>
            <w:shd w:val="clear" w:color="auto" w:fill="auto"/>
            <w:vAlign w:val="center"/>
          </w:tcPr>
          <w:p w14:paraId="0E3F2136" w14:textId="77777777" w:rsidR="00CE1830" w:rsidRPr="00DF1DC1" w:rsidRDefault="00CE1830" w:rsidP="00CE1830">
            <w:pPr>
              <w:spacing w:after="0" w:line="240" w:lineRule="auto"/>
              <w:rPr>
                <w:rFonts w:eastAsia="Times New Roman" w:cs="Times New Roman"/>
                <w:color w:val="000000"/>
                <w:sz w:val="18"/>
                <w:szCs w:val="18"/>
              </w:rPr>
            </w:pPr>
            <w:r w:rsidRPr="00DF1DC1">
              <w:rPr>
                <w:color w:val="000000"/>
                <w:sz w:val="18"/>
                <w:szCs w:val="18"/>
              </w:rPr>
              <w:t>6.07E+00</w:t>
            </w:r>
          </w:p>
        </w:tc>
        <w:tc>
          <w:tcPr>
            <w:tcW w:w="900" w:type="dxa"/>
            <w:tcBorders>
              <w:bottom w:val="single" w:sz="4" w:space="0" w:color="auto"/>
            </w:tcBorders>
            <w:shd w:val="clear" w:color="auto" w:fill="auto"/>
            <w:vAlign w:val="center"/>
          </w:tcPr>
          <w:p w14:paraId="26E9C59F" w14:textId="77777777" w:rsidR="00CE1830" w:rsidRPr="00DF1DC1" w:rsidRDefault="00CE1830" w:rsidP="00CE1830">
            <w:pPr>
              <w:spacing w:after="0" w:line="240" w:lineRule="auto"/>
              <w:rPr>
                <w:rFonts w:eastAsia="Times New Roman" w:cs="Times New Roman"/>
                <w:color w:val="000000"/>
                <w:sz w:val="18"/>
                <w:szCs w:val="18"/>
              </w:rPr>
            </w:pPr>
            <w:r w:rsidRPr="00DF1DC1">
              <w:rPr>
                <w:color w:val="000000"/>
                <w:sz w:val="18"/>
                <w:szCs w:val="18"/>
              </w:rPr>
              <w:t>3.67E-04</w:t>
            </w:r>
          </w:p>
        </w:tc>
        <w:tc>
          <w:tcPr>
            <w:tcW w:w="900" w:type="dxa"/>
            <w:tcBorders>
              <w:bottom w:val="single" w:sz="4" w:space="0" w:color="auto"/>
            </w:tcBorders>
            <w:shd w:val="clear" w:color="auto" w:fill="auto"/>
            <w:vAlign w:val="center"/>
          </w:tcPr>
          <w:p w14:paraId="714F36A8" w14:textId="77777777" w:rsidR="00CE1830" w:rsidRPr="00DF1DC1" w:rsidRDefault="00CE1830" w:rsidP="00CE1830">
            <w:pPr>
              <w:spacing w:after="0" w:line="240" w:lineRule="auto"/>
              <w:rPr>
                <w:rFonts w:eastAsia="Times New Roman" w:cs="Times New Roman"/>
                <w:color w:val="000000"/>
                <w:sz w:val="18"/>
                <w:szCs w:val="18"/>
              </w:rPr>
            </w:pPr>
            <w:r w:rsidRPr="00DF1DC1">
              <w:rPr>
                <w:color w:val="000000"/>
                <w:sz w:val="18"/>
                <w:szCs w:val="18"/>
              </w:rPr>
              <w:t>1.29E-05</w:t>
            </w:r>
          </w:p>
        </w:tc>
      </w:tr>
      <w:tr w:rsidR="00CE1830" w:rsidRPr="00DF1DC1" w14:paraId="5AD38C66" w14:textId="77777777" w:rsidTr="00667EB3">
        <w:trPr>
          <w:trHeight w:val="20"/>
        </w:trPr>
        <w:tc>
          <w:tcPr>
            <w:tcW w:w="1980" w:type="dxa"/>
            <w:tcBorders>
              <w:top w:val="single" w:sz="4" w:space="0" w:color="auto"/>
            </w:tcBorders>
            <w:shd w:val="clear" w:color="auto" w:fill="auto"/>
            <w:vAlign w:val="center"/>
            <w:hideMark/>
          </w:tcPr>
          <w:p w14:paraId="5C028D60" w14:textId="77777777" w:rsidR="00CE1830" w:rsidRPr="00DF1DC1" w:rsidRDefault="00CE1830" w:rsidP="00CE1830">
            <w:pPr>
              <w:spacing w:after="0" w:line="240" w:lineRule="auto"/>
              <w:rPr>
                <w:rFonts w:eastAsia="Times New Roman" w:cs="Times New Roman"/>
                <w:b/>
                <w:bCs/>
                <w:color w:val="000000"/>
                <w:sz w:val="18"/>
                <w:szCs w:val="18"/>
              </w:rPr>
            </w:pPr>
            <w:r>
              <w:rPr>
                <w:rFonts w:eastAsia="Times New Roman" w:cs="Times New Roman"/>
                <w:b/>
                <w:bCs/>
                <w:color w:val="000000"/>
                <w:sz w:val="18"/>
                <w:szCs w:val="18"/>
              </w:rPr>
              <w:lastRenderedPageBreak/>
              <w:t>Any RR≥1?</w:t>
            </w:r>
          </w:p>
        </w:tc>
        <w:tc>
          <w:tcPr>
            <w:tcW w:w="930" w:type="dxa"/>
            <w:tcBorders>
              <w:top w:val="single" w:sz="4" w:space="0" w:color="auto"/>
            </w:tcBorders>
            <w:shd w:val="clear" w:color="auto" w:fill="auto"/>
            <w:noWrap/>
            <w:vAlign w:val="center"/>
          </w:tcPr>
          <w:p w14:paraId="68F68F1D" w14:textId="77777777" w:rsidR="00CE1830" w:rsidRPr="00DF1DC1" w:rsidRDefault="00CE1830" w:rsidP="00CE1830">
            <w:pPr>
              <w:spacing w:after="0" w:line="240" w:lineRule="auto"/>
              <w:rPr>
                <w:rFonts w:eastAsia="Times New Roman" w:cs="Times New Roman"/>
                <w:color w:val="000000"/>
                <w:sz w:val="18"/>
                <w:szCs w:val="18"/>
              </w:rPr>
            </w:pPr>
            <w:r w:rsidRPr="00DF1DC1">
              <w:rPr>
                <w:color w:val="000000"/>
                <w:sz w:val="18"/>
                <w:szCs w:val="18"/>
              </w:rPr>
              <w:t>No</w:t>
            </w:r>
          </w:p>
        </w:tc>
        <w:tc>
          <w:tcPr>
            <w:tcW w:w="900" w:type="dxa"/>
            <w:tcBorders>
              <w:top w:val="single" w:sz="4" w:space="0" w:color="auto"/>
            </w:tcBorders>
            <w:shd w:val="clear" w:color="000000" w:fill="FF0000"/>
            <w:noWrap/>
            <w:vAlign w:val="center"/>
          </w:tcPr>
          <w:p w14:paraId="55DD334F" w14:textId="77777777" w:rsidR="00CE1830" w:rsidRPr="00DF1DC1" w:rsidRDefault="00CE1830" w:rsidP="00CE1830">
            <w:pPr>
              <w:spacing w:after="0" w:line="240" w:lineRule="auto"/>
              <w:rPr>
                <w:rFonts w:eastAsia="Times New Roman" w:cs="Times New Roman"/>
                <w:b/>
                <w:bCs/>
                <w:color w:val="FFFFFF"/>
                <w:sz w:val="18"/>
                <w:szCs w:val="18"/>
              </w:rPr>
            </w:pPr>
            <w:r w:rsidRPr="00DF1DC1">
              <w:rPr>
                <w:b/>
                <w:bCs/>
                <w:color w:val="FFFFFF"/>
                <w:sz w:val="18"/>
                <w:szCs w:val="18"/>
              </w:rPr>
              <w:t>Yes</w:t>
            </w:r>
          </w:p>
        </w:tc>
        <w:tc>
          <w:tcPr>
            <w:tcW w:w="900" w:type="dxa"/>
            <w:tcBorders>
              <w:top w:val="single" w:sz="4" w:space="0" w:color="auto"/>
            </w:tcBorders>
            <w:shd w:val="clear" w:color="000000" w:fill="FF0000"/>
            <w:noWrap/>
            <w:vAlign w:val="center"/>
          </w:tcPr>
          <w:p w14:paraId="22064D7F" w14:textId="77777777" w:rsidR="00CE1830" w:rsidRPr="00DF1DC1" w:rsidRDefault="00CE1830" w:rsidP="00CE1830">
            <w:pPr>
              <w:spacing w:after="0" w:line="240" w:lineRule="auto"/>
              <w:rPr>
                <w:rFonts w:eastAsia="Times New Roman" w:cs="Times New Roman"/>
                <w:b/>
                <w:bCs/>
                <w:color w:val="FFFFFF"/>
                <w:sz w:val="18"/>
                <w:szCs w:val="18"/>
              </w:rPr>
            </w:pPr>
            <w:r w:rsidRPr="00DF1DC1">
              <w:rPr>
                <w:b/>
                <w:bCs/>
                <w:color w:val="FFFFFF"/>
                <w:sz w:val="18"/>
                <w:szCs w:val="18"/>
              </w:rPr>
              <w:t>Yes</w:t>
            </w:r>
          </w:p>
        </w:tc>
        <w:tc>
          <w:tcPr>
            <w:tcW w:w="900" w:type="dxa"/>
            <w:tcBorders>
              <w:top w:val="single" w:sz="4" w:space="0" w:color="auto"/>
            </w:tcBorders>
            <w:shd w:val="clear" w:color="auto" w:fill="auto"/>
            <w:noWrap/>
            <w:vAlign w:val="center"/>
          </w:tcPr>
          <w:p w14:paraId="66D7B4E9" w14:textId="77777777" w:rsidR="00CE1830" w:rsidRPr="00DF1DC1" w:rsidRDefault="00CE1830" w:rsidP="00CE1830">
            <w:pPr>
              <w:spacing w:after="0" w:line="240" w:lineRule="auto"/>
              <w:rPr>
                <w:rFonts w:eastAsia="Times New Roman" w:cs="Times New Roman"/>
                <w:color w:val="000000"/>
                <w:sz w:val="18"/>
                <w:szCs w:val="18"/>
              </w:rPr>
            </w:pPr>
            <w:r w:rsidRPr="00DF1DC1">
              <w:rPr>
                <w:color w:val="000000"/>
                <w:sz w:val="18"/>
                <w:szCs w:val="18"/>
              </w:rPr>
              <w:t>No</w:t>
            </w:r>
          </w:p>
        </w:tc>
        <w:tc>
          <w:tcPr>
            <w:tcW w:w="900" w:type="dxa"/>
            <w:tcBorders>
              <w:top w:val="single" w:sz="4" w:space="0" w:color="auto"/>
            </w:tcBorders>
            <w:shd w:val="clear" w:color="auto" w:fill="auto"/>
            <w:noWrap/>
            <w:vAlign w:val="center"/>
          </w:tcPr>
          <w:p w14:paraId="7C443C30" w14:textId="77777777" w:rsidR="00CE1830" w:rsidRPr="00DF1DC1" w:rsidRDefault="00CE1830" w:rsidP="00CE1830">
            <w:pPr>
              <w:spacing w:after="0" w:line="240" w:lineRule="auto"/>
              <w:rPr>
                <w:rFonts w:eastAsia="Times New Roman" w:cs="Times New Roman"/>
                <w:color w:val="000000"/>
                <w:sz w:val="18"/>
                <w:szCs w:val="18"/>
              </w:rPr>
            </w:pPr>
            <w:r w:rsidRPr="00DF1DC1">
              <w:rPr>
                <w:color w:val="000000"/>
                <w:sz w:val="18"/>
                <w:szCs w:val="18"/>
              </w:rPr>
              <w:t>No</w:t>
            </w:r>
          </w:p>
        </w:tc>
        <w:tc>
          <w:tcPr>
            <w:tcW w:w="900" w:type="dxa"/>
            <w:tcBorders>
              <w:top w:val="single" w:sz="4" w:space="0" w:color="auto"/>
            </w:tcBorders>
            <w:shd w:val="clear" w:color="000000" w:fill="FF0000"/>
            <w:noWrap/>
            <w:vAlign w:val="center"/>
          </w:tcPr>
          <w:p w14:paraId="60C5ECB4" w14:textId="77777777" w:rsidR="00CE1830" w:rsidRPr="00DF1DC1" w:rsidRDefault="00CE1830" w:rsidP="00CE1830">
            <w:pPr>
              <w:spacing w:after="0" w:line="240" w:lineRule="auto"/>
              <w:rPr>
                <w:rFonts w:eastAsia="Times New Roman" w:cs="Times New Roman"/>
                <w:b/>
                <w:bCs/>
                <w:color w:val="FFFFFF"/>
                <w:sz w:val="18"/>
                <w:szCs w:val="18"/>
              </w:rPr>
            </w:pPr>
            <w:r w:rsidRPr="00DF1DC1">
              <w:rPr>
                <w:b/>
                <w:bCs/>
                <w:color w:val="FFFFFF"/>
                <w:sz w:val="18"/>
                <w:szCs w:val="18"/>
              </w:rPr>
              <w:t>Yes</w:t>
            </w:r>
          </w:p>
        </w:tc>
        <w:tc>
          <w:tcPr>
            <w:tcW w:w="900" w:type="dxa"/>
            <w:tcBorders>
              <w:top w:val="single" w:sz="4" w:space="0" w:color="auto"/>
            </w:tcBorders>
            <w:shd w:val="clear" w:color="000000" w:fill="FF0000"/>
            <w:noWrap/>
            <w:vAlign w:val="center"/>
          </w:tcPr>
          <w:p w14:paraId="2416AB8E" w14:textId="77777777" w:rsidR="00CE1830" w:rsidRPr="00DF1DC1" w:rsidRDefault="00CE1830" w:rsidP="00CE1830">
            <w:pPr>
              <w:spacing w:after="0" w:line="240" w:lineRule="auto"/>
              <w:rPr>
                <w:rFonts w:eastAsia="Times New Roman" w:cs="Times New Roman"/>
                <w:b/>
                <w:bCs/>
                <w:color w:val="FFFFFF"/>
                <w:sz w:val="18"/>
                <w:szCs w:val="18"/>
              </w:rPr>
            </w:pPr>
            <w:r w:rsidRPr="00DF1DC1">
              <w:rPr>
                <w:b/>
                <w:bCs/>
                <w:color w:val="FFFFFF"/>
                <w:sz w:val="18"/>
                <w:szCs w:val="18"/>
              </w:rPr>
              <w:t>Yes</w:t>
            </w:r>
          </w:p>
        </w:tc>
        <w:tc>
          <w:tcPr>
            <w:tcW w:w="900" w:type="dxa"/>
            <w:tcBorders>
              <w:top w:val="single" w:sz="4" w:space="0" w:color="auto"/>
            </w:tcBorders>
            <w:shd w:val="clear" w:color="auto" w:fill="auto"/>
            <w:noWrap/>
            <w:vAlign w:val="center"/>
          </w:tcPr>
          <w:p w14:paraId="14C02B39" w14:textId="77777777" w:rsidR="00CE1830" w:rsidRPr="00DF1DC1" w:rsidRDefault="00CE1830" w:rsidP="00CE1830">
            <w:pPr>
              <w:spacing w:after="0" w:line="240" w:lineRule="auto"/>
              <w:rPr>
                <w:rFonts w:eastAsia="Times New Roman" w:cs="Times New Roman"/>
                <w:color w:val="000000"/>
                <w:sz w:val="18"/>
                <w:szCs w:val="18"/>
              </w:rPr>
            </w:pPr>
            <w:r w:rsidRPr="00DF1DC1">
              <w:rPr>
                <w:color w:val="000000"/>
                <w:sz w:val="18"/>
                <w:szCs w:val="18"/>
              </w:rPr>
              <w:t>No</w:t>
            </w:r>
          </w:p>
        </w:tc>
        <w:tc>
          <w:tcPr>
            <w:tcW w:w="900" w:type="dxa"/>
            <w:tcBorders>
              <w:top w:val="single" w:sz="4" w:space="0" w:color="auto"/>
            </w:tcBorders>
            <w:shd w:val="clear" w:color="auto" w:fill="auto"/>
            <w:noWrap/>
            <w:vAlign w:val="center"/>
          </w:tcPr>
          <w:p w14:paraId="2B46EBDF" w14:textId="77777777" w:rsidR="00CE1830" w:rsidRPr="00DF1DC1" w:rsidRDefault="00CE1830" w:rsidP="00CE1830">
            <w:pPr>
              <w:spacing w:after="0" w:line="240" w:lineRule="auto"/>
              <w:rPr>
                <w:rFonts w:eastAsia="Times New Roman" w:cs="Times New Roman"/>
                <w:color w:val="000000"/>
                <w:sz w:val="18"/>
                <w:szCs w:val="18"/>
              </w:rPr>
            </w:pPr>
            <w:r w:rsidRPr="00DF1DC1">
              <w:rPr>
                <w:color w:val="000000"/>
                <w:sz w:val="18"/>
                <w:szCs w:val="18"/>
              </w:rPr>
              <w:t>No</w:t>
            </w:r>
          </w:p>
        </w:tc>
      </w:tr>
      <w:tr w:rsidR="00CE1830" w:rsidRPr="00DF1DC1" w14:paraId="60830B8D" w14:textId="77777777" w:rsidTr="00667EB3">
        <w:trPr>
          <w:trHeight w:val="20"/>
        </w:trPr>
        <w:tc>
          <w:tcPr>
            <w:tcW w:w="1980" w:type="dxa"/>
            <w:tcBorders>
              <w:top w:val="single" w:sz="4" w:space="0" w:color="auto"/>
              <w:bottom w:val="single" w:sz="4" w:space="0" w:color="auto"/>
            </w:tcBorders>
            <w:shd w:val="clear" w:color="auto" w:fill="auto"/>
            <w:vAlign w:val="center"/>
            <w:hideMark/>
          </w:tcPr>
          <w:p w14:paraId="00BDFC5A" w14:textId="77777777" w:rsidR="00CE1830" w:rsidRPr="00DF1DC1" w:rsidRDefault="00CE1830" w:rsidP="00CE1830">
            <w:pPr>
              <w:spacing w:after="0" w:line="240" w:lineRule="auto"/>
              <w:rPr>
                <w:rFonts w:eastAsia="Times New Roman" w:cs="Times New Roman"/>
                <w:b/>
                <w:bCs/>
                <w:color w:val="000000"/>
                <w:sz w:val="18"/>
                <w:szCs w:val="18"/>
              </w:rPr>
            </w:pPr>
            <w:r w:rsidRPr="00DF1DC1">
              <w:rPr>
                <w:rFonts w:eastAsia="Times New Roman" w:cs="Times New Roman"/>
                <w:b/>
                <w:bCs/>
                <w:color w:val="000000"/>
                <w:sz w:val="18"/>
                <w:szCs w:val="18"/>
              </w:rPr>
              <w:t xml:space="preserve">Probability </w:t>
            </w:r>
            <w:r>
              <w:rPr>
                <w:rFonts w:eastAsia="Times New Roman" w:cs="Times New Roman"/>
                <w:b/>
                <w:bCs/>
                <w:color w:val="000000"/>
                <w:sz w:val="18"/>
                <w:szCs w:val="18"/>
              </w:rPr>
              <w:t>RR≥</w:t>
            </w:r>
            <w:r w:rsidRPr="00DF1DC1">
              <w:rPr>
                <w:rFonts w:eastAsia="Times New Roman" w:cs="Times New Roman"/>
                <w:b/>
                <w:bCs/>
                <w:color w:val="000000"/>
                <w:sz w:val="18"/>
                <w:szCs w:val="18"/>
              </w:rPr>
              <w:t xml:space="preserve">1 (i.e. </w:t>
            </w:r>
            <w:r>
              <w:rPr>
                <w:rFonts w:eastAsia="Times New Roman" w:cs="Times New Roman"/>
                <w:b/>
                <w:bCs/>
                <w:color w:val="000000"/>
                <w:sz w:val="18"/>
                <w:szCs w:val="18"/>
              </w:rPr>
              <w:t>No.</w:t>
            </w:r>
            <w:r w:rsidRPr="00DF1DC1">
              <w:rPr>
                <w:rFonts w:eastAsia="Times New Roman" w:cs="Times New Roman"/>
                <w:b/>
                <w:bCs/>
                <w:color w:val="000000"/>
                <w:sz w:val="18"/>
                <w:szCs w:val="18"/>
              </w:rPr>
              <w:t xml:space="preserve"> </w:t>
            </w:r>
            <w:r>
              <w:rPr>
                <w:rFonts w:eastAsia="Times New Roman" w:cs="Times New Roman"/>
                <w:b/>
                <w:bCs/>
                <w:color w:val="000000"/>
                <w:sz w:val="18"/>
                <w:szCs w:val="18"/>
              </w:rPr>
              <w:t>RR</w:t>
            </w:r>
            <w:r w:rsidRPr="00DF1DC1">
              <w:rPr>
                <w:rFonts w:eastAsia="Times New Roman" w:cs="Times New Roman"/>
                <w:b/>
                <w:bCs/>
                <w:color w:val="000000"/>
                <w:sz w:val="18"/>
                <w:szCs w:val="18"/>
              </w:rPr>
              <w:t xml:space="preserve"> </w:t>
            </w:r>
            <w:r>
              <w:rPr>
                <w:rFonts w:eastAsia="Times New Roman" w:cs="Times New Roman"/>
                <w:b/>
                <w:bCs/>
                <w:color w:val="000000"/>
                <w:sz w:val="18"/>
                <w:szCs w:val="18"/>
              </w:rPr>
              <w:t>simulations≥</w:t>
            </w:r>
            <w:r w:rsidRPr="00DF1DC1">
              <w:rPr>
                <w:rFonts w:eastAsia="Times New Roman" w:cs="Times New Roman"/>
                <w:b/>
                <w:bCs/>
                <w:color w:val="000000"/>
                <w:sz w:val="18"/>
                <w:szCs w:val="18"/>
              </w:rPr>
              <w:t>1)</w:t>
            </w:r>
          </w:p>
        </w:tc>
        <w:tc>
          <w:tcPr>
            <w:tcW w:w="930" w:type="dxa"/>
            <w:tcBorders>
              <w:top w:val="single" w:sz="4" w:space="0" w:color="auto"/>
              <w:bottom w:val="single" w:sz="4" w:space="0" w:color="auto"/>
            </w:tcBorders>
            <w:shd w:val="clear" w:color="auto" w:fill="auto"/>
            <w:vAlign w:val="center"/>
          </w:tcPr>
          <w:p w14:paraId="1386AD43" w14:textId="77777777" w:rsidR="00CE1830" w:rsidRPr="00DF1DC1" w:rsidRDefault="00CE1830" w:rsidP="00CE1830">
            <w:pPr>
              <w:spacing w:after="0" w:line="240" w:lineRule="auto"/>
              <w:rPr>
                <w:rFonts w:eastAsia="Times New Roman" w:cs="Times New Roman"/>
                <w:color w:val="000000"/>
                <w:sz w:val="18"/>
                <w:szCs w:val="18"/>
              </w:rPr>
            </w:pPr>
            <w:r w:rsidRPr="00DF1DC1">
              <w:rPr>
                <w:color w:val="000000"/>
                <w:sz w:val="18"/>
                <w:szCs w:val="18"/>
              </w:rPr>
              <w:t>0.00%</w:t>
            </w:r>
          </w:p>
        </w:tc>
        <w:tc>
          <w:tcPr>
            <w:tcW w:w="900" w:type="dxa"/>
            <w:tcBorders>
              <w:top w:val="single" w:sz="4" w:space="0" w:color="auto"/>
              <w:bottom w:val="single" w:sz="4" w:space="0" w:color="auto"/>
            </w:tcBorders>
            <w:shd w:val="clear" w:color="auto" w:fill="auto"/>
            <w:vAlign w:val="center"/>
          </w:tcPr>
          <w:p w14:paraId="30B1AF65" w14:textId="77777777" w:rsidR="00CE1830" w:rsidRPr="00DF1DC1" w:rsidRDefault="00CE1830" w:rsidP="00CE1830">
            <w:pPr>
              <w:spacing w:after="0" w:line="240" w:lineRule="auto"/>
              <w:rPr>
                <w:rFonts w:eastAsia="Times New Roman" w:cs="Times New Roman"/>
                <w:color w:val="000000"/>
                <w:sz w:val="18"/>
                <w:szCs w:val="18"/>
              </w:rPr>
            </w:pPr>
            <w:r w:rsidRPr="00DF1DC1">
              <w:rPr>
                <w:color w:val="000000"/>
                <w:sz w:val="18"/>
                <w:szCs w:val="18"/>
              </w:rPr>
              <w:t>0.03%</w:t>
            </w:r>
          </w:p>
        </w:tc>
        <w:tc>
          <w:tcPr>
            <w:tcW w:w="900" w:type="dxa"/>
            <w:tcBorders>
              <w:top w:val="single" w:sz="4" w:space="0" w:color="auto"/>
              <w:bottom w:val="single" w:sz="4" w:space="0" w:color="auto"/>
            </w:tcBorders>
            <w:shd w:val="clear" w:color="auto" w:fill="auto"/>
            <w:vAlign w:val="center"/>
          </w:tcPr>
          <w:p w14:paraId="2BA282AF" w14:textId="77777777" w:rsidR="00CE1830" w:rsidRPr="00DF1DC1" w:rsidRDefault="00CE1830" w:rsidP="00CE1830">
            <w:pPr>
              <w:spacing w:after="0" w:line="240" w:lineRule="auto"/>
              <w:rPr>
                <w:rFonts w:eastAsia="Times New Roman" w:cs="Times New Roman"/>
                <w:color w:val="000000"/>
                <w:sz w:val="18"/>
                <w:szCs w:val="18"/>
              </w:rPr>
            </w:pPr>
            <w:r w:rsidRPr="00DF1DC1">
              <w:rPr>
                <w:color w:val="000000"/>
                <w:sz w:val="18"/>
                <w:szCs w:val="18"/>
              </w:rPr>
              <w:t>0.16%</w:t>
            </w:r>
          </w:p>
        </w:tc>
        <w:tc>
          <w:tcPr>
            <w:tcW w:w="900" w:type="dxa"/>
            <w:tcBorders>
              <w:top w:val="single" w:sz="4" w:space="0" w:color="auto"/>
              <w:bottom w:val="single" w:sz="4" w:space="0" w:color="auto"/>
            </w:tcBorders>
            <w:shd w:val="clear" w:color="auto" w:fill="auto"/>
            <w:vAlign w:val="center"/>
          </w:tcPr>
          <w:p w14:paraId="147C2C43" w14:textId="77777777" w:rsidR="00CE1830" w:rsidRPr="00DF1DC1" w:rsidRDefault="00CE1830" w:rsidP="00CE1830">
            <w:pPr>
              <w:spacing w:after="0" w:line="240" w:lineRule="auto"/>
              <w:rPr>
                <w:rFonts w:eastAsia="Times New Roman" w:cs="Times New Roman"/>
                <w:color w:val="000000"/>
                <w:sz w:val="18"/>
                <w:szCs w:val="18"/>
              </w:rPr>
            </w:pPr>
            <w:r w:rsidRPr="00DF1DC1">
              <w:rPr>
                <w:color w:val="000000"/>
                <w:sz w:val="18"/>
                <w:szCs w:val="18"/>
              </w:rPr>
              <w:t>0.00%</w:t>
            </w:r>
          </w:p>
        </w:tc>
        <w:tc>
          <w:tcPr>
            <w:tcW w:w="900" w:type="dxa"/>
            <w:tcBorders>
              <w:top w:val="single" w:sz="4" w:space="0" w:color="auto"/>
              <w:bottom w:val="single" w:sz="4" w:space="0" w:color="auto"/>
            </w:tcBorders>
            <w:shd w:val="clear" w:color="auto" w:fill="auto"/>
            <w:vAlign w:val="center"/>
          </w:tcPr>
          <w:p w14:paraId="7ABAB667" w14:textId="77777777" w:rsidR="00CE1830" w:rsidRPr="00DF1DC1" w:rsidRDefault="00CE1830" w:rsidP="00CE1830">
            <w:pPr>
              <w:spacing w:after="0" w:line="240" w:lineRule="auto"/>
              <w:rPr>
                <w:rFonts w:eastAsia="Times New Roman" w:cs="Times New Roman"/>
                <w:color w:val="000000"/>
                <w:sz w:val="18"/>
                <w:szCs w:val="18"/>
              </w:rPr>
            </w:pPr>
            <w:r w:rsidRPr="00DF1DC1">
              <w:rPr>
                <w:color w:val="000000"/>
                <w:sz w:val="18"/>
                <w:szCs w:val="18"/>
              </w:rPr>
              <w:t>0.00%</w:t>
            </w:r>
          </w:p>
        </w:tc>
        <w:tc>
          <w:tcPr>
            <w:tcW w:w="900" w:type="dxa"/>
            <w:tcBorders>
              <w:top w:val="single" w:sz="4" w:space="0" w:color="auto"/>
              <w:bottom w:val="single" w:sz="4" w:space="0" w:color="auto"/>
            </w:tcBorders>
            <w:shd w:val="clear" w:color="auto" w:fill="auto"/>
            <w:vAlign w:val="center"/>
          </w:tcPr>
          <w:p w14:paraId="67F48E7B" w14:textId="77777777" w:rsidR="00CE1830" w:rsidRPr="00DF1DC1" w:rsidRDefault="00CE1830" w:rsidP="00CE1830">
            <w:pPr>
              <w:spacing w:after="0" w:line="240" w:lineRule="auto"/>
              <w:rPr>
                <w:rFonts w:eastAsia="Times New Roman" w:cs="Times New Roman"/>
                <w:color w:val="000000"/>
                <w:sz w:val="18"/>
                <w:szCs w:val="18"/>
              </w:rPr>
            </w:pPr>
            <w:r w:rsidRPr="00DF1DC1">
              <w:rPr>
                <w:color w:val="000000"/>
                <w:sz w:val="18"/>
                <w:szCs w:val="18"/>
              </w:rPr>
              <w:t>23.53%</w:t>
            </w:r>
          </w:p>
        </w:tc>
        <w:tc>
          <w:tcPr>
            <w:tcW w:w="900" w:type="dxa"/>
            <w:tcBorders>
              <w:top w:val="single" w:sz="4" w:space="0" w:color="auto"/>
              <w:bottom w:val="single" w:sz="4" w:space="0" w:color="auto"/>
            </w:tcBorders>
            <w:shd w:val="clear" w:color="auto" w:fill="auto"/>
            <w:vAlign w:val="center"/>
          </w:tcPr>
          <w:p w14:paraId="2C0AED0F" w14:textId="77777777" w:rsidR="00CE1830" w:rsidRPr="00DF1DC1" w:rsidRDefault="00CE1830" w:rsidP="00CE1830">
            <w:pPr>
              <w:spacing w:after="0" w:line="240" w:lineRule="auto"/>
              <w:rPr>
                <w:rFonts w:eastAsia="Times New Roman" w:cs="Times New Roman"/>
                <w:color w:val="000000"/>
                <w:sz w:val="18"/>
                <w:szCs w:val="18"/>
              </w:rPr>
            </w:pPr>
            <w:r w:rsidRPr="00DF1DC1">
              <w:rPr>
                <w:color w:val="000000"/>
                <w:sz w:val="18"/>
                <w:szCs w:val="18"/>
              </w:rPr>
              <w:t>0.17%</w:t>
            </w:r>
          </w:p>
        </w:tc>
        <w:tc>
          <w:tcPr>
            <w:tcW w:w="900" w:type="dxa"/>
            <w:tcBorders>
              <w:top w:val="single" w:sz="4" w:space="0" w:color="auto"/>
              <w:bottom w:val="single" w:sz="4" w:space="0" w:color="auto"/>
            </w:tcBorders>
            <w:shd w:val="clear" w:color="auto" w:fill="auto"/>
            <w:vAlign w:val="center"/>
          </w:tcPr>
          <w:p w14:paraId="3A353343" w14:textId="77777777" w:rsidR="00CE1830" w:rsidRPr="00DF1DC1" w:rsidRDefault="00CE1830" w:rsidP="00CE1830">
            <w:pPr>
              <w:spacing w:after="0" w:line="240" w:lineRule="auto"/>
              <w:rPr>
                <w:rFonts w:eastAsia="Times New Roman" w:cs="Times New Roman"/>
                <w:color w:val="000000"/>
                <w:sz w:val="18"/>
                <w:szCs w:val="18"/>
              </w:rPr>
            </w:pPr>
            <w:r w:rsidRPr="00DF1DC1">
              <w:rPr>
                <w:color w:val="000000"/>
                <w:sz w:val="18"/>
                <w:szCs w:val="18"/>
              </w:rPr>
              <w:t>0.00%</w:t>
            </w:r>
          </w:p>
        </w:tc>
        <w:tc>
          <w:tcPr>
            <w:tcW w:w="900" w:type="dxa"/>
            <w:tcBorders>
              <w:top w:val="single" w:sz="4" w:space="0" w:color="auto"/>
              <w:bottom w:val="single" w:sz="4" w:space="0" w:color="auto"/>
            </w:tcBorders>
            <w:shd w:val="clear" w:color="auto" w:fill="auto"/>
            <w:vAlign w:val="center"/>
          </w:tcPr>
          <w:p w14:paraId="25FC70E0" w14:textId="77777777" w:rsidR="00CE1830" w:rsidRPr="00DF1DC1" w:rsidRDefault="00CE1830" w:rsidP="00CE1830">
            <w:pPr>
              <w:spacing w:after="0" w:line="240" w:lineRule="auto"/>
              <w:rPr>
                <w:rFonts w:eastAsia="Times New Roman" w:cs="Times New Roman"/>
                <w:color w:val="000000"/>
                <w:sz w:val="18"/>
                <w:szCs w:val="18"/>
              </w:rPr>
            </w:pPr>
            <w:r w:rsidRPr="00DF1DC1">
              <w:rPr>
                <w:color w:val="000000"/>
                <w:sz w:val="18"/>
                <w:szCs w:val="18"/>
              </w:rPr>
              <w:t>0.00%</w:t>
            </w:r>
          </w:p>
        </w:tc>
      </w:tr>
      <w:tr w:rsidR="00CE1830" w:rsidRPr="00DF1DC1" w14:paraId="3FA98735" w14:textId="77777777" w:rsidTr="00667EB3">
        <w:trPr>
          <w:trHeight w:val="20"/>
        </w:trPr>
        <w:tc>
          <w:tcPr>
            <w:tcW w:w="1980" w:type="dxa"/>
            <w:shd w:val="clear" w:color="auto" w:fill="auto"/>
            <w:vAlign w:val="center"/>
            <w:hideMark/>
          </w:tcPr>
          <w:p w14:paraId="1E5F19AF" w14:textId="77777777" w:rsidR="00CE1830" w:rsidRPr="00DF1DC1" w:rsidRDefault="00CE1830" w:rsidP="00CE1830">
            <w:pPr>
              <w:spacing w:after="0" w:line="240" w:lineRule="auto"/>
              <w:rPr>
                <w:rFonts w:eastAsia="Times New Roman" w:cs="Times New Roman"/>
                <w:b/>
                <w:bCs/>
                <w:color w:val="000000"/>
                <w:sz w:val="18"/>
                <w:szCs w:val="18"/>
              </w:rPr>
            </w:pPr>
            <w:r>
              <w:rPr>
                <w:rFonts w:eastAsia="Times New Roman" w:cs="Times New Roman"/>
                <w:b/>
                <w:bCs/>
                <w:color w:val="000000"/>
                <w:sz w:val="18"/>
                <w:szCs w:val="18"/>
              </w:rPr>
              <w:t>Lower 95%-CI RR value</w:t>
            </w:r>
          </w:p>
        </w:tc>
        <w:tc>
          <w:tcPr>
            <w:tcW w:w="930" w:type="dxa"/>
            <w:shd w:val="clear" w:color="auto" w:fill="auto"/>
            <w:vAlign w:val="center"/>
          </w:tcPr>
          <w:p w14:paraId="416912E9" w14:textId="77777777" w:rsidR="00CE1830" w:rsidRPr="00DF1DC1" w:rsidRDefault="00CE1830" w:rsidP="00CE1830">
            <w:pPr>
              <w:spacing w:after="0" w:line="240" w:lineRule="auto"/>
              <w:rPr>
                <w:rFonts w:eastAsia="Times New Roman" w:cs="Times New Roman"/>
                <w:color w:val="000000"/>
                <w:sz w:val="18"/>
                <w:szCs w:val="18"/>
              </w:rPr>
            </w:pPr>
            <w:r w:rsidRPr="00DF1DC1">
              <w:rPr>
                <w:color w:val="000000"/>
                <w:sz w:val="18"/>
                <w:szCs w:val="18"/>
              </w:rPr>
              <w:t>8.48E-08</w:t>
            </w:r>
          </w:p>
        </w:tc>
        <w:tc>
          <w:tcPr>
            <w:tcW w:w="900" w:type="dxa"/>
            <w:shd w:val="clear" w:color="auto" w:fill="auto"/>
            <w:vAlign w:val="center"/>
          </w:tcPr>
          <w:p w14:paraId="7707414B" w14:textId="77777777" w:rsidR="00CE1830" w:rsidRPr="00DF1DC1" w:rsidRDefault="00CE1830" w:rsidP="00CE1830">
            <w:pPr>
              <w:spacing w:after="0" w:line="240" w:lineRule="auto"/>
              <w:rPr>
                <w:rFonts w:eastAsia="Times New Roman" w:cs="Times New Roman"/>
                <w:color w:val="000000"/>
                <w:sz w:val="18"/>
                <w:szCs w:val="18"/>
              </w:rPr>
            </w:pPr>
            <w:r w:rsidRPr="00DF1DC1">
              <w:rPr>
                <w:color w:val="000000"/>
                <w:sz w:val="18"/>
                <w:szCs w:val="18"/>
              </w:rPr>
              <w:t>1.18E-02</w:t>
            </w:r>
          </w:p>
        </w:tc>
        <w:tc>
          <w:tcPr>
            <w:tcW w:w="900" w:type="dxa"/>
            <w:shd w:val="clear" w:color="auto" w:fill="auto"/>
            <w:vAlign w:val="center"/>
          </w:tcPr>
          <w:p w14:paraId="6C60D37A" w14:textId="77777777" w:rsidR="00CE1830" w:rsidRPr="00DF1DC1" w:rsidRDefault="00CE1830" w:rsidP="00CE1830">
            <w:pPr>
              <w:spacing w:after="0" w:line="240" w:lineRule="auto"/>
              <w:rPr>
                <w:rFonts w:eastAsia="Times New Roman" w:cs="Times New Roman"/>
                <w:color w:val="000000"/>
                <w:sz w:val="18"/>
                <w:szCs w:val="18"/>
              </w:rPr>
            </w:pPr>
            <w:r w:rsidRPr="00DF1DC1">
              <w:rPr>
                <w:color w:val="000000"/>
                <w:sz w:val="18"/>
                <w:szCs w:val="18"/>
              </w:rPr>
              <w:t>3.79E-02</w:t>
            </w:r>
          </w:p>
        </w:tc>
        <w:tc>
          <w:tcPr>
            <w:tcW w:w="900" w:type="dxa"/>
            <w:shd w:val="clear" w:color="auto" w:fill="auto"/>
            <w:vAlign w:val="center"/>
          </w:tcPr>
          <w:p w14:paraId="599DEBA0" w14:textId="77777777" w:rsidR="00CE1830" w:rsidRPr="00DF1DC1" w:rsidRDefault="00CE1830" w:rsidP="00CE1830">
            <w:pPr>
              <w:spacing w:after="0" w:line="240" w:lineRule="auto"/>
              <w:rPr>
                <w:rFonts w:eastAsia="Times New Roman" w:cs="Times New Roman"/>
                <w:color w:val="000000"/>
                <w:sz w:val="18"/>
                <w:szCs w:val="18"/>
              </w:rPr>
            </w:pPr>
            <w:r w:rsidRPr="00DF1DC1">
              <w:rPr>
                <w:color w:val="000000"/>
                <w:sz w:val="18"/>
                <w:szCs w:val="18"/>
              </w:rPr>
              <w:t>3.16E-05</w:t>
            </w:r>
          </w:p>
        </w:tc>
        <w:tc>
          <w:tcPr>
            <w:tcW w:w="900" w:type="dxa"/>
            <w:shd w:val="clear" w:color="auto" w:fill="auto"/>
            <w:vAlign w:val="center"/>
          </w:tcPr>
          <w:p w14:paraId="1A654027" w14:textId="77777777" w:rsidR="00CE1830" w:rsidRPr="00DF1DC1" w:rsidRDefault="00CE1830" w:rsidP="00CE1830">
            <w:pPr>
              <w:spacing w:after="0" w:line="240" w:lineRule="auto"/>
              <w:rPr>
                <w:rFonts w:eastAsia="Times New Roman" w:cs="Times New Roman"/>
                <w:color w:val="000000"/>
                <w:sz w:val="18"/>
                <w:szCs w:val="18"/>
              </w:rPr>
            </w:pPr>
            <w:r w:rsidRPr="00DF1DC1">
              <w:rPr>
                <w:color w:val="000000"/>
                <w:sz w:val="18"/>
                <w:szCs w:val="18"/>
              </w:rPr>
              <w:t>8.48E-08</w:t>
            </w:r>
          </w:p>
        </w:tc>
        <w:tc>
          <w:tcPr>
            <w:tcW w:w="900" w:type="dxa"/>
            <w:shd w:val="clear" w:color="auto" w:fill="auto"/>
            <w:vAlign w:val="center"/>
          </w:tcPr>
          <w:p w14:paraId="395AE8A4" w14:textId="77777777" w:rsidR="00CE1830" w:rsidRPr="00DF1DC1" w:rsidRDefault="00CE1830" w:rsidP="00CE1830">
            <w:pPr>
              <w:spacing w:after="0" w:line="240" w:lineRule="auto"/>
              <w:rPr>
                <w:rFonts w:eastAsia="Times New Roman" w:cs="Times New Roman"/>
                <w:color w:val="000000"/>
                <w:sz w:val="18"/>
                <w:szCs w:val="18"/>
              </w:rPr>
            </w:pPr>
            <w:r w:rsidRPr="00DF1DC1">
              <w:rPr>
                <w:color w:val="000000"/>
                <w:sz w:val="18"/>
                <w:szCs w:val="18"/>
              </w:rPr>
              <w:t>1.53E+00</w:t>
            </w:r>
          </w:p>
        </w:tc>
        <w:tc>
          <w:tcPr>
            <w:tcW w:w="900" w:type="dxa"/>
            <w:shd w:val="clear" w:color="auto" w:fill="auto"/>
            <w:vAlign w:val="center"/>
          </w:tcPr>
          <w:p w14:paraId="6F9BB890" w14:textId="77777777" w:rsidR="00CE1830" w:rsidRPr="00DF1DC1" w:rsidRDefault="00CE1830" w:rsidP="00CE1830">
            <w:pPr>
              <w:spacing w:after="0" w:line="240" w:lineRule="auto"/>
              <w:rPr>
                <w:rFonts w:eastAsia="Times New Roman" w:cs="Times New Roman"/>
                <w:color w:val="000000"/>
                <w:sz w:val="18"/>
                <w:szCs w:val="18"/>
              </w:rPr>
            </w:pPr>
            <w:r w:rsidRPr="00DF1DC1">
              <w:rPr>
                <w:color w:val="000000"/>
                <w:sz w:val="18"/>
                <w:szCs w:val="18"/>
              </w:rPr>
              <w:t>3.50E-02</w:t>
            </w:r>
          </w:p>
        </w:tc>
        <w:tc>
          <w:tcPr>
            <w:tcW w:w="900" w:type="dxa"/>
            <w:shd w:val="clear" w:color="auto" w:fill="auto"/>
            <w:vAlign w:val="center"/>
          </w:tcPr>
          <w:p w14:paraId="4404561C" w14:textId="77777777" w:rsidR="00CE1830" w:rsidRPr="00DF1DC1" w:rsidRDefault="00CE1830" w:rsidP="00CE1830">
            <w:pPr>
              <w:spacing w:after="0" w:line="240" w:lineRule="auto"/>
              <w:rPr>
                <w:rFonts w:eastAsia="Times New Roman" w:cs="Times New Roman"/>
                <w:color w:val="000000"/>
                <w:sz w:val="18"/>
                <w:szCs w:val="18"/>
              </w:rPr>
            </w:pPr>
            <w:r w:rsidRPr="00DF1DC1">
              <w:rPr>
                <w:color w:val="000000"/>
                <w:sz w:val="18"/>
                <w:szCs w:val="18"/>
              </w:rPr>
              <w:t>4.37E-06</w:t>
            </w:r>
          </w:p>
        </w:tc>
        <w:tc>
          <w:tcPr>
            <w:tcW w:w="900" w:type="dxa"/>
            <w:shd w:val="clear" w:color="auto" w:fill="auto"/>
            <w:vAlign w:val="center"/>
          </w:tcPr>
          <w:p w14:paraId="75685C4A" w14:textId="77777777" w:rsidR="00CE1830" w:rsidRPr="00DF1DC1" w:rsidRDefault="00CE1830" w:rsidP="00CE1830">
            <w:pPr>
              <w:spacing w:after="0" w:line="240" w:lineRule="auto"/>
              <w:rPr>
                <w:rFonts w:eastAsia="Times New Roman" w:cs="Times New Roman"/>
                <w:color w:val="000000"/>
                <w:sz w:val="18"/>
                <w:szCs w:val="18"/>
              </w:rPr>
            </w:pPr>
            <w:r w:rsidRPr="00DF1DC1">
              <w:rPr>
                <w:color w:val="000000"/>
                <w:sz w:val="18"/>
                <w:szCs w:val="18"/>
              </w:rPr>
              <w:t>4.24E-08</w:t>
            </w:r>
          </w:p>
        </w:tc>
      </w:tr>
      <w:tr w:rsidR="00CE1830" w:rsidRPr="00DF1DC1" w14:paraId="5AD0F1FE" w14:textId="77777777" w:rsidTr="00667EB3">
        <w:trPr>
          <w:trHeight w:val="20"/>
        </w:trPr>
        <w:tc>
          <w:tcPr>
            <w:tcW w:w="1980" w:type="dxa"/>
            <w:shd w:val="clear" w:color="auto" w:fill="auto"/>
            <w:vAlign w:val="center"/>
            <w:hideMark/>
          </w:tcPr>
          <w:p w14:paraId="65B4CDB3" w14:textId="77777777" w:rsidR="00CE1830" w:rsidRPr="00DF1DC1" w:rsidRDefault="00CE1830" w:rsidP="00CE1830">
            <w:pPr>
              <w:spacing w:after="0" w:line="240" w:lineRule="auto"/>
              <w:rPr>
                <w:rFonts w:eastAsia="Times New Roman" w:cs="Times New Roman"/>
                <w:b/>
                <w:bCs/>
                <w:color w:val="000000"/>
                <w:sz w:val="18"/>
                <w:szCs w:val="18"/>
              </w:rPr>
            </w:pPr>
            <w:r>
              <w:rPr>
                <w:rFonts w:eastAsia="Times New Roman" w:cs="Times New Roman"/>
                <w:b/>
                <w:bCs/>
                <w:color w:val="000000"/>
                <w:sz w:val="18"/>
                <w:szCs w:val="18"/>
              </w:rPr>
              <w:t>Lower 95%-CI RR≥</w:t>
            </w:r>
            <w:r w:rsidRPr="00DF1DC1">
              <w:rPr>
                <w:rFonts w:eastAsia="Times New Roman" w:cs="Times New Roman"/>
                <w:b/>
                <w:bCs/>
                <w:color w:val="000000"/>
                <w:sz w:val="18"/>
                <w:szCs w:val="18"/>
              </w:rPr>
              <w:t>1?</w:t>
            </w:r>
          </w:p>
        </w:tc>
        <w:tc>
          <w:tcPr>
            <w:tcW w:w="930" w:type="dxa"/>
            <w:shd w:val="clear" w:color="auto" w:fill="auto"/>
            <w:noWrap/>
            <w:vAlign w:val="center"/>
          </w:tcPr>
          <w:p w14:paraId="644436E0" w14:textId="77777777" w:rsidR="00CE1830" w:rsidRPr="00DF1DC1" w:rsidRDefault="00CE1830" w:rsidP="00CE1830">
            <w:pPr>
              <w:spacing w:after="0" w:line="240" w:lineRule="auto"/>
              <w:rPr>
                <w:rFonts w:eastAsia="Times New Roman" w:cs="Times New Roman"/>
                <w:color w:val="000000"/>
                <w:sz w:val="18"/>
                <w:szCs w:val="18"/>
              </w:rPr>
            </w:pPr>
            <w:r w:rsidRPr="00DF1DC1">
              <w:rPr>
                <w:color w:val="000000"/>
                <w:sz w:val="18"/>
                <w:szCs w:val="18"/>
              </w:rPr>
              <w:t>No</w:t>
            </w:r>
          </w:p>
        </w:tc>
        <w:tc>
          <w:tcPr>
            <w:tcW w:w="900" w:type="dxa"/>
            <w:shd w:val="clear" w:color="auto" w:fill="auto"/>
            <w:noWrap/>
            <w:vAlign w:val="center"/>
          </w:tcPr>
          <w:p w14:paraId="27FA09F7" w14:textId="77777777" w:rsidR="00CE1830" w:rsidRPr="00DF1DC1" w:rsidRDefault="00CE1830" w:rsidP="00CE1830">
            <w:pPr>
              <w:spacing w:after="0" w:line="240" w:lineRule="auto"/>
              <w:rPr>
                <w:rFonts w:eastAsia="Times New Roman" w:cs="Times New Roman"/>
                <w:color w:val="000000"/>
                <w:sz w:val="18"/>
                <w:szCs w:val="18"/>
              </w:rPr>
            </w:pPr>
            <w:r w:rsidRPr="00DF1DC1">
              <w:rPr>
                <w:color w:val="000000"/>
                <w:sz w:val="18"/>
                <w:szCs w:val="18"/>
              </w:rPr>
              <w:t>No</w:t>
            </w:r>
          </w:p>
        </w:tc>
        <w:tc>
          <w:tcPr>
            <w:tcW w:w="900" w:type="dxa"/>
            <w:shd w:val="clear" w:color="auto" w:fill="auto"/>
            <w:noWrap/>
            <w:vAlign w:val="center"/>
          </w:tcPr>
          <w:p w14:paraId="3E5D135C" w14:textId="77777777" w:rsidR="00CE1830" w:rsidRPr="00DF1DC1" w:rsidRDefault="00CE1830" w:rsidP="00CE1830">
            <w:pPr>
              <w:spacing w:after="0" w:line="240" w:lineRule="auto"/>
              <w:rPr>
                <w:rFonts w:eastAsia="Times New Roman" w:cs="Times New Roman"/>
                <w:b/>
                <w:bCs/>
                <w:color w:val="FFFFFF"/>
                <w:sz w:val="18"/>
                <w:szCs w:val="18"/>
              </w:rPr>
            </w:pPr>
            <w:r w:rsidRPr="00DF1DC1">
              <w:rPr>
                <w:color w:val="000000"/>
                <w:sz w:val="18"/>
                <w:szCs w:val="18"/>
              </w:rPr>
              <w:t>No</w:t>
            </w:r>
          </w:p>
        </w:tc>
        <w:tc>
          <w:tcPr>
            <w:tcW w:w="900" w:type="dxa"/>
            <w:shd w:val="clear" w:color="auto" w:fill="auto"/>
            <w:noWrap/>
            <w:vAlign w:val="center"/>
          </w:tcPr>
          <w:p w14:paraId="13BC86F8" w14:textId="77777777" w:rsidR="00CE1830" w:rsidRPr="00DF1DC1" w:rsidRDefault="00CE1830" w:rsidP="00CE1830">
            <w:pPr>
              <w:spacing w:after="0" w:line="240" w:lineRule="auto"/>
              <w:rPr>
                <w:rFonts w:eastAsia="Times New Roman" w:cs="Times New Roman"/>
                <w:color w:val="000000"/>
                <w:sz w:val="18"/>
                <w:szCs w:val="18"/>
              </w:rPr>
            </w:pPr>
            <w:r w:rsidRPr="00DF1DC1">
              <w:rPr>
                <w:color w:val="000000"/>
                <w:sz w:val="18"/>
                <w:szCs w:val="18"/>
              </w:rPr>
              <w:t>No</w:t>
            </w:r>
          </w:p>
        </w:tc>
        <w:tc>
          <w:tcPr>
            <w:tcW w:w="900" w:type="dxa"/>
            <w:shd w:val="clear" w:color="auto" w:fill="auto"/>
            <w:noWrap/>
            <w:vAlign w:val="center"/>
          </w:tcPr>
          <w:p w14:paraId="429283B4" w14:textId="77777777" w:rsidR="00CE1830" w:rsidRPr="00DF1DC1" w:rsidRDefault="00CE1830" w:rsidP="00CE1830">
            <w:pPr>
              <w:spacing w:after="0" w:line="240" w:lineRule="auto"/>
              <w:rPr>
                <w:rFonts w:eastAsia="Times New Roman" w:cs="Times New Roman"/>
                <w:color w:val="000000"/>
                <w:sz w:val="18"/>
                <w:szCs w:val="18"/>
              </w:rPr>
            </w:pPr>
            <w:r w:rsidRPr="00DF1DC1">
              <w:rPr>
                <w:color w:val="000000"/>
                <w:sz w:val="18"/>
                <w:szCs w:val="18"/>
              </w:rPr>
              <w:t>No</w:t>
            </w:r>
          </w:p>
        </w:tc>
        <w:tc>
          <w:tcPr>
            <w:tcW w:w="900" w:type="dxa"/>
            <w:shd w:val="clear" w:color="000000" w:fill="FF0000"/>
            <w:noWrap/>
            <w:vAlign w:val="center"/>
          </w:tcPr>
          <w:p w14:paraId="09D35F4B" w14:textId="77777777" w:rsidR="00CE1830" w:rsidRPr="00DF1DC1" w:rsidRDefault="00CE1830" w:rsidP="00CE1830">
            <w:pPr>
              <w:spacing w:after="0" w:line="240" w:lineRule="auto"/>
              <w:rPr>
                <w:rFonts w:eastAsia="Times New Roman" w:cs="Times New Roman"/>
                <w:b/>
                <w:bCs/>
                <w:color w:val="FFFFFF"/>
                <w:sz w:val="18"/>
                <w:szCs w:val="18"/>
              </w:rPr>
            </w:pPr>
            <w:r w:rsidRPr="00DF1DC1">
              <w:rPr>
                <w:b/>
                <w:bCs/>
                <w:color w:val="FFFFFF"/>
                <w:sz w:val="18"/>
                <w:szCs w:val="18"/>
              </w:rPr>
              <w:t>Yes</w:t>
            </w:r>
          </w:p>
        </w:tc>
        <w:tc>
          <w:tcPr>
            <w:tcW w:w="900" w:type="dxa"/>
            <w:shd w:val="clear" w:color="auto" w:fill="auto"/>
            <w:noWrap/>
            <w:vAlign w:val="center"/>
          </w:tcPr>
          <w:p w14:paraId="0CFB7DFE" w14:textId="77777777" w:rsidR="00CE1830" w:rsidRPr="00DF1DC1" w:rsidRDefault="00CE1830" w:rsidP="00CE1830">
            <w:pPr>
              <w:spacing w:after="0" w:line="240" w:lineRule="auto"/>
              <w:rPr>
                <w:rFonts w:eastAsia="Times New Roman" w:cs="Times New Roman"/>
                <w:b/>
                <w:bCs/>
                <w:color w:val="FFFFFF"/>
                <w:sz w:val="18"/>
                <w:szCs w:val="18"/>
              </w:rPr>
            </w:pPr>
            <w:r w:rsidRPr="00DF1DC1">
              <w:rPr>
                <w:color w:val="000000"/>
                <w:sz w:val="18"/>
                <w:szCs w:val="18"/>
              </w:rPr>
              <w:t>No</w:t>
            </w:r>
          </w:p>
        </w:tc>
        <w:tc>
          <w:tcPr>
            <w:tcW w:w="900" w:type="dxa"/>
            <w:shd w:val="clear" w:color="auto" w:fill="auto"/>
            <w:noWrap/>
            <w:vAlign w:val="center"/>
          </w:tcPr>
          <w:p w14:paraId="271D202A" w14:textId="77777777" w:rsidR="00CE1830" w:rsidRPr="00DF1DC1" w:rsidRDefault="00CE1830" w:rsidP="00CE1830">
            <w:pPr>
              <w:spacing w:after="0" w:line="240" w:lineRule="auto"/>
              <w:rPr>
                <w:rFonts w:eastAsia="Times New Roman" w:cs="Times New Roman"/>
                <w:color w:val="000000"/>
                <w:sz w:val="18"/>
                <w:szCs w:val="18"/>
              </w:rPr>
            </w:pPr>
            <w:r w:rsidRPr="00DF1DC1">
              <w:rPr>
                <w:color w:val="000000"/>
                <w:sz w:val="18"/>
                <w:szCs w:val="18"/>
              </w:rPr>
              <w:t>No</w:t>
            </w:r>
          </w:p>
        </w:tc>
        <w:tc>
          <w:tcPr>
            <w:tcW w:w="900" w:type="dxa"/>
            <w:shd w:val="clear" w:color="auto" w:fill="auto"/>
            <w:noWrap/>
            <w:vAlign w:val="center"/>
          </w:tcPr>
          <w:p w14:paraId="2367A927" w14:textId="77777777" w:rsidR="00CE1830" w:rsidRPr="00DF1DC1" w:rsidRDefault="00CE1830" w:rsidP="00CE1830">
            <w:pPr>
              <w:spacing w:after="0" w:line="240" w:lineRule="auto"/>
              <w:rPr>
                <w:rFonts w:eastAsia="Times New Roman" w:cs="Times New Roman"/>
                <w:color w:val="000000"/>
                <w:sz w:val="18"/>
                <w:szCs w:val="18"/>
              </w:rPr>
            </w:pPr>
            <w:r w:rsidRPr="00DF1DC1">
              <w:rPr>
                <w:color w:val="000000"/>
                <w:sz w:val="18"/>
                <w:szCs w:val="18"/>
              </w:rPr>
              <w:t>No</w:t>
            </w:r>
          </w:p>
        </w:tc>
      </w:tr>
    </w:tbl>
    <w:p w14:paraId="1CE0794A" w14:textId="77777777" w:rsidR="00CE1830" w:rsidRPr="00DF1DC1" w:rsidRDefault="00CE1830" w:rsidP="00CE1830">
      <w:pPr>
        <w:tabs>
          <w:tab w:val="left" w:pos="7116"/>
        </w:tabs>
        <w:spacing w:after="0" w:line="240" w:lineRule="auto"/>
        <w:rPr>
          <w:sz w:val="18"/>
          <w:szCs w:val="18"/>
        </w:rPr>
      </w:pPr>
    </w:p>
    <w:tbl>
      <w:tblPr>
        <w:tblW w:w="10080" w:type="dxa"/>
        <w:tblInd w:w="-180" w:type="dxa"/>
        <w:tblLayout w:type="fixed"/>
        <w:tblCellMar>
          <w:left w:w="0" w:type="dxa"/>
          <w:right w:w="0" w:type="dxa"/>
        </w:tblCellMar>
        <w:tblLook w:val="04A0" w:firstRow="1" w:lastRow="0" w:firstColumn="1" w:lastColumn="0" w:noHBand="0" w:noVBand="1"/>
      </w:tblPr>
      <w:tblGrid>
        <w:gridCol w:w="1980"/>
        <w:gridCol w:w="900"/>
        <w:gridCol w:w="900"/>
        <w:gridCol w:w="900"/>
        <w:gridCol w:w="900"/>
        <w:gridCol w:w="900"/>
        <w:gridCol w:w="900"/>
        <w:gridCol w:w="900"/>
        <w:gridCol w:w="900"/>
        <w:gridCol w:w="900"/>
      </w:tblGrid>
      <w:tr w:rsidR="00CE1830" w:rsidRPr="00DF1DC1" w14:paraId="279F7A79" w14:textId="77777777" w:rsidTr="00667EB3">
        <w:trPr>
          <w:trHeight w:val="20"/>
        </w:trPr>
        <w:tc>
          <w:tcPr>
            <w:tcW w:w="10080" w:type="dxa"/>
            <w:gridSpan w:val="10"/>
            <w:tcBorders>
              <w:bottom w:val="single" w:sz="4" w:space="0" w:color="auto"/>
            </w:tcBorders>
            <w:shd w:val="clear" w:color="auto" w:fill="auto"/>
            <w:vAlign w:val="center"/>
          </w:tcPr>
          <w:p w14:paraId="6A99C174" w14:textId="77777777" w:rsidR="00CE1830" w:rsidRPr="00DF1DC1" w:rsidRDefault="00CE1830" w:rsidP="002A0C4F">
            <w:pPr>
              <w:spacing w:after="0" w:line="240" w:lineRule="auto"/>
              <w:jc w:val="both"/>
              <w:rPr>
                <w:rFonts w:eastAsia="Times New Roman" w:cs="Times New Roman"/>
                <w:b/>
                <w:bCs/>
                <w:color w:val="000000"/>
                <w:sz w:val="18"/>
                <w:szCs w:val="18"/>
              </w:rPr>
            </w:pPr>
            <w:r w:rsidRPr="00DF1DC1">
              <w:rPr>
                <w:rFonts w:eastAsia="Times New Roman" w:cs="Times New Roman"/>
                <w:b/>
                <w:bCs/>
                <w:color w:val="000000"/>
                <w:sz w:val="18"/>
                <w:szCs w:val="18"/>
              </w:rPr>
              <w:t xml:space="preserve">Table ## </w:t>
            </w:r>
            <w:r>
              <w:rPr>
                <w:rFonts w:eastAsia="Times New Roman" w:cs="Times New Roman"/>
                <w:bCs/>
                <w:color w:val="000000"/>
                <w:sz w:val="18"/>
                <w:szCs w:val="18"/>
              </w:rPr>
              <w:t>Summary of the risk characterization (reported as risk ratios) distributions for each near-field exposure scenario over 10,000 Monte Carlo simulations.</w:t>
            </w:r>
          </w:p>
        </w:tc>
      </w:tr>
      <w:tr w:rsidR="00CE1830" w:rsidRPr="00DF1DC1" w14:paraId="6518CA86" w14:textId="77777777" w:rsidTr="00667EB3">
        <w:trPr>
          <w:trHeight w:val="20"/>
        </w:trPr>
        <w:tc>
          <w:tcPr>
            <w:tcW w:w="1980" w:type="dxa"/>
            <w:shd w:val="clear" w:color="auto" w:fill="A6A6A6" w:themeFill="background1" w:themeFillShade="A6"/>
            <w:vAlign w:val="center"/>
            <w:hideMark/>
          </w:tcPr>
          <w:p w14:paraId="2C2A4D0C" w14:textId="77777777" w:rsidR="00CE1830" w:rsidRPr="00DF1DC1" w:rsidRDefault="00CE1830" w:rsidP="00CE1830">
            <w:pPr>
              <w:spacing w:after="0" w:line="240" w:lineRule="auto"/>
              <w:rPr>
                <w:rFonts w:eastAsia="Times New Roman" w:cs="Times New Roman"/>
                <w:b/>
                <w:bCs/>
                <w:color w:val="000000"/>
                <w:sz w:val="18"/>
                <w:szCs w:val="18"/>
              </w:rPr>
            </w:pPr>
            <w:r w:rsidRPr="00DF1DC1">
              <w:rPr>
                <w:rFonts w:eastAsia="Times New Roman" w:cs="Times New Roman"/>
                <w:b/>
                <w:bCs/>
                <w:color w:val="000000"/>
                <w:sz w:val="18"/>
                <w:szCs w:val="18"/>
              </w:rPr>
              <w:t>Exposure (Far Field)</w:t>
            </w:r>
          </w:p>
        </w:tc>
        <w:tc>
          <w:tcPr>
            <w:tcW w:w="900" w:type="dxa"/>
            <w:shd w:val="clear" w:color="auto" w:fill="auto"/>
            <w:vAlign w:val="center"/>
            <w:hideMark/>
          </w:tcPr>
          <w:p w14:paraId="6DDA9E12" w14:textId="77777777" w:rsidR="00CE1830" w:rsidRPr="00DF1DC1" w:rsidRDefault="00CE1830" w:rsidP="00CE1830">
            <w:pPr>
              <w:spacing w:after="0" w:line="240" w:lineRule="auto"/>
              <w:rPr>
                <w:rFonts w:eastAsia="Times New Roman" w:cs="Times New Roman"/>
                <w:b/>
                <w:color w:val="000000"/>
                <w:sz w:val="18"/>
                <w:szCs w:val="18"/>
              </w:rPr>
            </w:pPr>
            <w:r w:rsidRPr="00DF1DC1">
              <w:rPr>
                <w:rFonts w:eastAsia="Times New Roman" w:cs="Times New Roman"/>
                <w:b/>
                <w:color w:val="000000"/>
                <w:sz w:val="18"/>
                <w:szCs w:val="18"/>
              </w:rPr>
              <w:t>ES1</w:t>
            </w:r>
          </w:p>
        </w:tc>
        <w:tc>
          <w:tcPr>
            <w:tcW w:w="900" w:type="dxa"/>
            <w:shd w:val="clear" w:color="auto" w:fill="auto"/>
            <w:vAlign w:val="center"/>
            <w:hideMark/>
          </w:tcPr>
          <w:p w14:paraId="76EF1B23" w14:textId="77777777" w:rsidR="00CE1830" w:rsidRPr="00DF1DC1" w:rsidRDefault="00CE1830" w:rsidP="00CE1830">
            <w:pPr>
              <w:spacing w:after="0" w:line="240" w:lineRule="auto"/>
              <w:rPr>
                <w:rFonts w:eastAsia="Times New Roman" w:cs="Times New Roman"/>
                <w:b/>
                <w:color w:val="000000"/>
                <w:sz w:val="18"/>
                <w:szCs w:val="18"/>
              </w:rPr>
            </w:pPr>
            <w:r w:rsidRPr="00DF1DC1">
              <w:rPr>
                <w:rFonts w:eastAsia="Times New Roman" w:cs="Times New Roman"/>
                <w:b/>
                <w:color w:val="000000"/>
                <w:sz w:val="18"/>
                <w:szCs w:val="18"/>
              </w:rPr>
              <w:t>ES2</w:t>
            </w:r>
          </w:p>
        </w:tc>
        <w:tc>
          <w:tcPr>
            <w:tcW w:w="900" w:type="dxa"/>
            <w:shd w:val="clear" w:color="auto" w:fill="auto"/>
            <w:vAlign w:val="center"/>
            <w:hideMark/>
          </w:tcPr>
          <w:p w14:paraId="4DF0FEA2" w14:textId="77777777" w:rsidR="00CE1830" w:rsidRPr="00DF1DC1" w:rsidRDefault="00CE1830" w:rsidP="00CE1830">
            <w:pPr>
              <w:spacing w:after="0" w:line="240" w:lineRule="auto"/>
              <w:rPr>
                <w:rFonts w:eastAsia="Times New Roman" w:cs="Times New Roman"/>
                <w:b/>
                <w:color w:val="000000"/>
                <w:sz w:val="18"/>
                <w:szCs w:val="18"/>
              </w:rPr>
            </w:pPr>
            <w:r w:rsidRPr="00DF1DC1">
              <w:rPr>
                <w:rFonts w:eastAsia="Times New Roman" w:cs="Times New Roman"/>
                <w:b/>
                <w:color w:val="000000"/>
                <w:sz w:val="18"/>
                <w:szCs w:val="18"/>
              </w:rPr>
              <w:t>ES3</w:t>
            </w:r>
          </w:p>
        </w:tc>
        <w:tc>
          <w:tcPr>
            <w:tcW w:w="900" w:type="dxa"/>
            <w:shd w:val="clear" w:color="auto" w:fill="auto"/>
            <w:vAlign w:val="center"/>
            <w:hideMark/>
          </w:tcPr>
          <w:p w14:paraId="31655C80" w14:textId="77777777" w:rsidR="00CE1830" w:rsidRPr="00DF1DC1" w:rsidRDefault="00CE1830" w:rsidP="00CE1830">
            <w:pPr>
              <w:spacing w:after="0" w:line="240" w:lineRule="auto"/>
              <w:rPr>
                <w:rFonts w:eastAsia="Times New Roman" w:cs="Times New Roman"/>
                <w:b/>
                <w:color w:val="000000"/>
                <w:sz w:val="18"/>
                <w:szCs w:val="18"/>
              </w:rPr>
            </w:pPr>
            <w:r w:rsidRPr="00DF1DC1">
              <w:rPr>
                <w:rFonts w:eastAsia="Times New Roman" w:cs="Times New Roman"/>
                <w:b/>
                <w:color w:val="000000"/>
                <w:sz w:val="18"/>
                <w:szCs w:val="18"/>
              </w:rPr>
              <w:t>ES4</w:t>
            </w:r>
          </w:p>
        </w:tc>
        <w:tc>
          <w:tcPr>
            <w:tcW w:w="900" w:type="dxa"/>
            <w:shd w:val="clear" w:color="auto" w:fill="auto"/>
            <w:vAlign w:val="center"/>
            <w:hideMark/>
          </w:tcPr>
          <w:p w14:paraId="189A7790" w14:textId="77777777" w:rsidR="00CE1830" w:rsidRPr="00DF1DC1" w:rsidRDefault="00CE1830" w:rsidP="00CE1830">
            <w:pPr>
              <w:spacing w:after="0" w:line="240" w:lineRule="auto"/>
              <w:rPr>
                <w:rFonts w:eastAsia="Times New Roman" w:cs="Times New Roman"/>
                <w:b/>
                <w:color w:val="000000"/>
                <w:sz w:val="18"/>
                <w:szCs w:val="18"/>
              </w:rPr>
            </w:pPr>
            <w:r w:rsidRPr="00DF1DC1">
              <w:rPr>
                <w:rFonts w:eastAsia="Times New Roman" w:cs="Times New Roman"/>
                <w:b/>
                <w:color w:val="000000"/>
                <w:sz w:val="18"/>
                <w:szCs w:val="18"/>
              </w:rPr>
              <w:t>ES5</w:t>
            </w:r>
          </w:p>
        </w:tc>
        <w:tc>
          <w:tcPr>
            <w:tcW w:w="900" w:type="dxa"/>
            <w:shd w:val="clear" w:color="auto" w:fill="auto"/>
            <w:vAlign w:val="center"/>
            <w:hideMark/>
          </w:tcPr>
          <w:p w14:paraId="78E999B7" w14:textId="77777777" w:rsidR="00CE1830" w:rsidRPr="00DF1DC1" w:rsidRDefault="00CE1830" w:rsidP="00CE1830">
            <w:pPr>
              <w:spacing w:after="0" w:line="240" w:lineRule="auto"/>
              <w:rPr>
                <w:rFonts w:eastAsia="Times New Roman" w:cs="Times New Roman"/>
                <w:b/>
                <w:color w:val="000000"/>
                <w:sz w:val="18"/>
                <w:szCs w:val="18"/>
              </w:rPr>
            </w:pPr>
            <w:r w:rsidRPr="00DF1DC1">
              <w:rPr>
                <w:rFonts w:eastAsia="Times New Roman" w:cs="Times New Roman"/>
                <w:b/>
                <w:color w:val="000000"/>
                <w:sz w:val="18"/>
                <w:szCs w:val="18"/>
              </w:rPr>
              <w:t>ES6</w:t>
            </w:r>
          </w:p>
        </w:tc>
        <w:tc>
          <w:tcPr>
            <w:tcW w:w="900" w:type="dxa"/>
            <w:shd w:val="clear" w:color="auto" w:fill="auto"/>
            <w:vAlign w:val="center"/>
            <w:hideMark/>
          </w:tcPr>
          <w:p w14:paraId="34BAE97B" w14:textId="77777777" w:rsidR="00CE1830" w:rsidRPr="00DF1DC1" w:rsidRDefault="00CE1830" w:rsidP="00CE1830">
            <w:pPr>
              <w:spacing w:after="0" w:line="240" w:lineRule="auto"/>
              <w:rPr>
                <w:rFonts w:eastAsia="Times New Roman" w:cs="Times New Roman"/>
                <w:b/>
                <w:color w:val="000000"/>
                <w:sz w:val="18"/>
                <w:szCs w:val="18"/>
              </w:rPr>
            </w:pPr>
            <w:r w:rsidRPr="00DF1DC1">
              <w:rPr>
                <w:rFonts w:eastAsia="Times New Roman" w:cs="Times New Roman"/>
                <w:b/>
                <w:color w:val="000000"/>
                <w:sz w:val="18"/>
                <w:szCs w:val="18"/>
              </w:rPr>
              <w:t>ES7</w:t>
            </w:r>
          </w:p>
        </w:tc>
        <w:tc>
          <w:tcPr>
            <w:tcW w:w="900" w:type="dxa"/>
            <w:shd w:val="clear" w:color="auto" w:fill="auto"/>
            <w:vAlign w:val="center"/>
            <w:hideMark/>
          </w:tcPr>
          <w:p w14:paraId="019BF206" w14:textId="77777777" w:rsidR="00CE1830" w:rsidRPr="00DF1DC1" w:rsidRDefault="00CE1830" w:rsidP="00CE1830">
            <w:pPr>
              <w:spacing w:after="0" w:line="240" w:lineRule="auto"/>
              <w:rPr>
                <w:rFonts w:eastAsia="Times New Roman" w:cs="Times New Roman"/>
                <w:b/>
                <w:color w:val="000000"/>
                <w:sz w:val="18"/>
                <w:szCs w:val="18"/>
              </w:rPr>
            </w:pPr>
            <w:r w:rsidRPr="00DF1DC1">
              <w:rPr>
                <w:rFonts w:eastAsia="Times New Roman" w:cs="Times New Roman"/>
                <w:b/>
                <w:color w:val="000000"/>
                <w:sz w:val="18"/>
                <w:szCs w:val="18"/>
              </w:rPr>
              <w:t>ES8</w:t>
            </w:r>
          </w:p>
        </w:tc>
        <w:tc>
          <w:tcPr>
            <w:tcW w:w="900" w:type="dxa"/>
            <w:shd w:val="clear" w:color="auto" w:fill="auto"/>
            <w:vAlign w:val="center"/>
            <w:hideMark/>
          </w:tcPr>
          <w:p w14:paraId="56A07797" w14:textId="77777777" w:rsidR="00CE1830" w:rsidRPr="00DF1DC1" w:rsidRDefault="00CE1830" w:rsidP="00CE1830">
            <w:pPr>
              <w:spacing w:after="0" w:line="240" w:lineRule="auto"/>
              <w:rPr>
                <w:rFonts w:eastAsia="Times New Roman" w:cs="Times New Roman"/>
                <w:b/>
                <w:color w:val="000000"/>
                <w:sz w:val="18"/>
                <w:szCs w:val="18"/>
              </w:rPr>
            </w:pPr>
            <w:r w:rsidRPr="00DF1DC1">
              <w:rPr>
                <w:rFonts w:eastAsia="Times New Roman" w:cs="Times New Roman"/>
                <w:b/>
                <w:color w:val="000000"/>
                <w:sz w:val="18"/>
                <w:szCs w:val="18"/>
              </w:rPr>
              <w:t>ES9</w:t>
            </w:r>
          </w:p>
        </w:tc>
      </w:tr>
      <w:tr w:rsidR="00CE1830" w:rsidRPr="00DF1DC1" w14:paraId="720A8B9C" w14:textId="77777777" w:rsidTr="00667EB3">
        <w:trPr>
          <w:trHeight w:val="20"/>
        </w:trPr>
        <w:tc>
          <w:tcPr>
            <w:tcW w:w="1980" w:type="dxa"/>
            <w:shd w:val="clear" w:color="auto" w:fill="auto"/>
            <w:vAlign w:val="center"/>
            <w:hideMark/>
          </w:tcPr>
          <w:p w14:paraId="031E66DA" w14:textId="77777777" w:rsidR="00CE1830" w:rsidRPr="00DF1DC1" w:rsidRDefault="00CE1830" w:rsidP="00CE1830">
            <w:pPr>
              <w:spacing w:after="0" w:line="240" w:lineRule="auto"/>
              <w:rPr>
                <w:rFonts w:eastAsia="Times New Roman" w:cs="Times New Roman"/>
                <w:b/>
                <w:bCs/>
                <w:color w:val="000000"/>
                <w:sz w:val="18"/>
                <w:szCs w:val="18"/>
              </w:rPr>
            </w:pPr>
            <w:r>
              <w:rPr>
                <w:rFonts w:eastAsia="Times New Roman" w:cs="Times New Roman"/>
                <w:b/>
                <w:bCs/>
                <w:color w:val="000000"/>
                <w:sz w:val="18"/>
                <w:szCs w:val="18"/>
              </w:rPr>
              <w:t xml:space="preserve">RR </w:t>
            </w:r>
            <w:r w:rsidRPr="00DF1DC1">
              <w:rPr>
                <w:rFonts w:eastAsia="Times New Roman" w:cs="Times New Roman"/>
                <w:b/>
                <w:bCs/>
                <w:color w:val="000000"/>
                <w:sz w:val="18"/>
                <w:szCs w:val="18"/>
              </w:rPr>
              <w:t>GM</w:t>
            </w:r>
          </w:p>
        </w:tc>
        <w:tc>
          <w:tcPr>
            <w:tcW w:w="900" w:type="dxa"/>
            <w:shd w:val="clear" w:color="auto" w:fill="auto"/>
            <w:noWrap/>
            <w:vAlign w:val="center"/>
          </w:tcPr>
          <w:p w14:paraId="405C6973" w14:textId="77777777" w:rsidR="00CE1830" w:rsidRPr="00DF1DC1" w:rsidRDefault="00CE1830" w:rsidP="00CE1830">
            <w:pPr>
              <w:spacing w:after="0" w:line="240" w:lineRule="auto"/>
              <w:rPr>
                <w:rFonts w:eastAsia="Times New Roman" w:cs="Times New Roman"/>
                <w:color w:val="000000"/>
                <w:sz w:val="18"/>
                <w:szCs w:val="18"/>
              </w:rPr>
            </w:pPr>
            <w:r w:rsidRPr="00DF1DC1">
              <w:rPr>
                <w:color w:val="000000"/>
                <w:sz w:val="18"/>
                <w:szCs w:val="18"/>
              </w:rPr>
              <w:t>8.21E-09</w:t>
            </w:r>
          </w:p>
        </w:tc>
        <w:tc>
          <w:tcPr>
            <w:tcW w:w="900" w:type="dxa"/>
            <w:shd w:val="clear" w:color="auto" w:fill="auto"/>
            <w:noWrap/>
            <w:vAlign w:val="center"/>
          </w:tcPr>
          <w:p w14:paraId="344639B8" w14:textId="77777777" w:rsidR="00CE1830" w:rsidRPr="00DF1DC1" w:rsidRDefault="00CE1830" w:rsidP="00CE1830">
            <w:pPr>
              <w:spacing w:after="0" w:line="240" w:lineRule="auto"/>
              <w:rPr>
                <w:rFonts w:eastAsia="Times New Roman" w:cs="Times New Roman"/>
                <w:color w:val="000000"/>
                <w:sz w:val="18"/>
                <w:szCs w:val="18"/>
              </w:rPr>
            </w:pPr>
            <w:r w:rsidRPr="00DF1DC1">
              <w:rPr>
                <w:color w:val="000000"/>
                <w:sz w:val="18"/>
                <w:szCs w:val="18"/>
              </w:rPr>
              <w:t>7.27E-04</w:t>
            </w:r>
          </w:p>
        </w:tc>
        <w:tc>
          <w:tcPr>
            <w:tcW w:w="900" w:type="dxa"/>
            <w:shd w:val="clear" w:color="auto" w:fill="auto"/>
            <w:noWrap/>
            <w:vAlign w:val="center"/>
          </w:tcPr>
          <w:p w14:paraId="052129A1" w14:textId="77777777" w:rsidR="00CE1830" w:rsidRPr="00DF1DC1" w:rsidRDefault="00CE1830" w:rsidP="00CE1830">
            <w:pPr>
              <w:spacing w:after="0" w:line="240" w:lineRule="auto"/>
              <w:rPr>
                <w:rFonts w:eastAsia="Times New Roman" w:cs="Times New Roman"/>
                <w:color w:val="000000"/>
                <w:sz w:val="18"/>
                <w:szCs w:val="18"/>
              </w:rPr>
            </w:pPr>
            <w:r w:rsidRPr="00DF1DC1">
              <w:rPr>
                <w:color w:val="000000"/>
                <w:sz w:val="18"/>
                <w:szCs w:val="18"/>
              </w:rPr>
              <w:t>2.12E-03</w:t>
            </w:r>
          </w:p>
        </w:tc>
        <w:tc>
          <w:tcPr>
            <w:tcW w:w="900" w:type="dxa"/>
            <w:shd w:val="clear" w:color="auto" w:fill="auto"/>
            <w:noWrap/>
            <w:vAlign w:val="center"/>
          </w:tcPr>
          <w:p w14:paraId="6446BA89" w14:textId="77777777" w:rsidR="00CE1830" w:rsidRPr="00DF1DC1" w:rsidRDefault="00CE1830" w:rsidP="00CE1830">
            <w:pPr>
              <w:spacing w:after="0" w:line="240" w:lineRule="auto"/>
              <w:rPr>
                <w:rFonts w:eastAsia="Times New Roman" w:cs="Times New Roman"/>
                <w:color w:val="000000"/>
                <w:sz w:val="18"/>
                <w:szCs w:val="18"/>
              </w:rPr>
            </w:pPr>
            <w:r w:rsidRPr="00DF1DC1">
              <w:rPr>
                <w:color w:val="000000"/>
                <w:sz w:val="18"/>
                <w:szCs w:val="18"/>
              </w:rPr>
              <w:t>1.78E-06</w:t>
            </w:r>
          </w:p>
        </w:tc>
        <w:tc>
          <w:tcPr>
            <w:tcW w:w="900" w:type="dxa"/>
            <w:shd w:val="clear" w:color="auto" w:fill="auto"/>
            <w:noWrap/>
            <w:vAlign w:val="center"/>
          </w:tcPr>
          <w:p w14:paraId="086F0AB1" w14:textId="77777777" w:rsidR="00CE1830" w:rsidRPr="00DF1DC1" w:rsidRDefault="00CE1830" w:rsidP="00CE1830">
            <w:pPr>
              <w:spacing w:after="0" w:line="240" w:lineRule="auto"/>
              <w:rPr>
                <w:rFonts w:eastAsia="Times New Roman" w:cs="Times New Roman"/>
                <w:color w:val="000000"/>
                <w:sz w:val="18"/>
                <w:szCs w:val="18"/>
              </w:rPr>
            </w:pPr>
            <w:r w:rsidRPr="00DF1DC1">
              <w:rPr>
                <w:color w:val="000000"/>
                <w:sz w:val="18"/>
                <w:szCs w:val="18"/>
              </w:rPr>
              <w:t>8.08E-09</w:t>
            </w:r>
          </w:p>
        </w:tc>
        <w:tc>
          <w:tcPr>
            <w:tcW w:w="900" w:type="dxa"/>
            <w:shd w:val="clear" w:color="auto" w:fill="auto"/>
            <w:noWrap/>
            <w:vAlign w:val="center"/>
          </w:tcPr>
          <w:p w14:paraId="26F9D183" w14:textId="77777777" w:rsidR="00CE1830" w:rsidRPr="00DF1DC1" w:rsidRDefault="00CE1830" w:rsidP="00CE1830">
            <w:pPr>
              <w:spacing w:after="0" w:line="240" w:lineRule="auto"/>
              <w:rPr>
                <w:rFonts w:eastAsia="Times New Roman" w:cs="Times New Roman"/>
                <w:color w:val="000000"/>
                <w:sz w:val="18"/>
                <w:szCs w:val="18"/>
              </w:rPr>
            </w:pPr>
            <w:r w:rsidRPr="00DF1DC1">
              <w:rPr>
                <w:color w:val="000000"/>
                <w:sz w:val="18"/>
                <w:szCs w:val="18"/>
              </w:rPr>
              <w:t>9.55E-02</w:t>
            </w:r>
          </w:p>
        </w:tc>
        <w:tc>
          <w:tcPr>
            <w:tcW w:w="900" w:type="dxa"/>
            <w:shd w:val="clear" w:color="auto" w:fill="auto"/>
            <w:noWrap/>
            <w:vAlign w:val="center"/>
          </w:tcPr>
          <w:p w14:paraId="58E764AE" w14:textId="77777777" w:rsidR="00CE1830" w:rsidRPr="00DF1DC1" w:rsidRDefault="00CE1830" w:rsidP="00CE1830">
            <w:pPr>
              <w:spacing w:after="0" w:line="240" w:lineRule="auto"/>
              <w:rPr>
                <w:rFonts w:eastAsia="Times New Roman" w:cs="Times New Roman"/>
                <w:color w:val="000000"/>
                <w:sz w:val="18"/>
                <w:szCs w:val="18"/>
              </w:rPr>
            </w:pPr>
            <w:r w:rsidRPr="00DF1DC1">
              <w:rPr>
                <w:color w:val="000000"/>
                <w:sz w:val="18"/>
                <w:szCs w:val="18"/>
              </w:rPr>
              <w:t>1.31E-03</w:t>
            </w:r>
          </w:p>
        </w:tc>
        <w:tc>
          <w:tcPr>
            <w:tcW w:w="900" w:type="dxa"/>
            <w:shd w:val="clear" w:color="auto" w:fill="auto"/>
            <w:noWrap/>
            <w:vAlign w:val="center"/>
          </w:tcPr>
          <w:p w14:paraId="400E5C19" w14:textId="77777777" w:rsidR="00CE1830" w:rsidRPr="00DF1DC1" w:rsidRDefault="00CE1830" w:rsidP="00CE1830">
            <w:pPr>
              <w:spacing w:after="0" w:line="240" w:lineRule="auto"/>
              <w:rPr>
                <w:rFonts w:eastAsia="Times New Roman" w:cs="Times New Roman"/>
                <w:color w:val="000000"/>
                <w:sz w:val="18"/>
                <w:szCs w:val="18"/>
              </w:rPr>
            </w:pPr>
            <w:r w:rsidRPr="00DF1DC1">
              <w:rPr>
                <w:color w:val="000000"/>
                <w:sz w:val="18"/>
                <w:szCs w:val="18"/>
              </w:rPr>
              <w:t>1.98E-07</w:t>
            </w:r>
          </w:p>
        </w:tc>
        <w:tc>
          <w:tcPr>
            <w:tcW w:w="900" w:type="dxa"/>
            <w:shd w:val="clear" w:color="auto" w:fill="auto"/>
            <w:noWrap/>
            <w:vAlign w:val="center"/>
          </w:tcPr>
          <w:p w14:paraId="01F012B6" w14:textId="77777777" w:rsidR="00CE1830" w:rsidRPr="00DF1DC1" w:rsidRDefault="00CE1830" w:rsidP="00CE1830">
            <w:pPr>
              <w:spacing w:after="0" w:line="240" w:lineRule="auto"/>
              <w:rPr>
                <w:rFonts w:eastAsia="Times New Roman" w:cs="Times New Roman"/>
                <w:color w:val="000000"/>
                <w:sz w:val="18"/>
                <w:szCs w:val="18"/>
              </w:rPr>
            </w:pPr>
            <w:r w:rsidRPr="00DF1DC1">
              <w:rPr>
                <w:color w:val="000000"/>
                <w:sz w:val="18"/>
                <w:szCs w:val="18"/>
              </w:rPr>
              <w:t>2.50E-09</w:t>
            </w:r>
          </w:p>
        </w:tc>
      </w:tr>
      <w:tr w:rsidR="00CE1830" w:rsidRPr="00DF1DC1" w14:paraId="7B6C9337" w14:textId="77777777" w:rsidTr="00667EB3">
        <w:trPr>
          <w:trHeight w:val="20"/>
        </w:trPr>
        <w:tc>
          <w:tcPr>
            <w:tcW w:w="1980" w:type="dxa"/>
            <w:shd w:val="clear" w:color="auto" w:fill="auto"/>
            <w:vAlign w:val="center"/>
            <w:hideMark/>
          </w:tcPr>
          <w:p w14:paraId="199AC20F" w14:textId="77777777" w:rsidR="00CE1830" w:rsidRPr="00DF1DC1" w:rsidRDefault="00CE1830" w:rsidP="00CE1830">
            <w:pPr>
              <w:spacing w:after="0" w:line="240" w:lineRule="auto"/>
              <w:rPr>
                <w:rFonts w:eastAsia="Times New Roman" w:cs="Times New Roman"/>
                <w:b/>
                <w:bCs/>
                <w:color w:val="000000"/>
                <w:sz w:val="18"/>
                <w:szCs w:val="18"/>
              </w:rPr>
            </w:pPr>
            <w:r>
              <w:rPr>
                <w:rFonts w:eastAsia="Times New Roman" w:cs="Times New Roman"/>
                <w:b/>
                <w:bCs/>
                <w:color w:val="000000"/>
                <w:sz w:val="18"/>
                <w:szCs w:val="18"/>
              </w:rPr>
              <w:t xml:space="preserve">RR </w:t>
            </w:r>
            <w:r w:rsidRPr="00DF1DC1">
              <w:rPr>
                <w:rFonts w:eastAsia="Times New Roman" w:cs="Times New Roman"/>
                <w:b/>
                <w:bCs/>
                <w:color w:val="000000"/>
                <w:sz w:val="18"/>
                <w:szCs w:val="18"/>
              </w:rPr>
              <w:t>GSD</w:t>
            </w:r>
          </w:p>
        </w:tc>
        <w:tc>
          <w:tcPr>
            <w:tcW w:w="900" w:type="dxa"/>
            <w:shd w:val="clear" w:color="auto" w:fill="auto"/>
            <w:noWrap/>
            <w:vAlign w:val="center"/>
          </w:tcPr>
          <w:p w14:paraId="61137085" w14:textId="77777777" w:rsidR="00CE1830" w:rsidRPr="00DF1DC1" w:rsidRDefault="00CE1830" w:rsidP="00CE1830">
            <w:pPr>
              <w:spacing w:after="0" w:line="240" w:lineRule="auto"/>
              <w:rPr>
                <w:rFonts w:eastAsia="Times New Roman" w:cs="Times New Roman"/>
                <w:color w:val="000000"/>
                <w:sz w:val="18"/>
                <w:szCs w:val="18"/>
              </w:rPr>
            </w:pPr>
            <w:r w:rsidRPr="00DF1DC1">
              <w:rPr>
                <w:color w:val="000000"/>
                <w:sz w:val="18"/>
                <w:szCs w:val="18"/>
              </w:rPr>
              <w:t>8.15E-09</w:t>
            </w:r>
          </w:p>
        </w:tc>
        <w:tc>
          <w:tcPr>
            <w:tcW w:w="900" w:type="dxa"/>
            <w:shd w:val="clear" w:color="auto" w:fill="auto"/>
            <w:noWrap/>
            <w:vAlign w:val="center"/>
          </w:tcPr>
          <w:p w14:paraId="41D08B90" w14:textId="77777777" w:rsidR="00CE1830" w:rsidRPr="00DF1DC1" w:rsidRDefault="00CE1830" w:rsidP="00CE1830">
            <w:pPr>
              <w:spacing w:after="0" w:line="240" w:lineRule="auto"/>
              <w:rPr>
                <w:rFonts w:eastAsia="Times New Roman" w:cs="Times New Roman"/>
                <w:color w:val="000000"/>
                <w:sz w:val="18"/>
                <w:szCs w:val="18"/>
              </w:rPr>
            </w:pPr>
            <w:r w:rsidRPr="00DF1DC1">
              <w:rPr>
                <w:color w:val="000000"/>
                <w:sz w:val="18"/>
                <w:szCs w:val="18"/>
              </w:rPr>
              <w:t>7.27E-04</w:t>
            </w:r>
          </w:p>
        </w:tc>
        <w:tc>
          <w:tcPr>
            <w:tcW w:w="900" w:type="dxa"/>
            <w:shd w:val="clear" w:color="auto" w:fill="auto"/>
            <w:noWrap/>
            <w:vAlign w:val="center"/>
          </w:tcPr>
          <w:p w14:paraId="7886E6B4" w14:textId="77777777" w:rsidR="00CE1830" w:rsidRPr="00DF1DC1" w:rsidRDefault="00CE1830" w:rsidP="00CE1830">
            <w:pPr>
              <w:spacing w:after="0" w:line="240" w:lineRule="auto"/>
              <w:rPr>
                <w:rFonts w:eastAsia="Times New Roman" w:cs="Times New Roman"/>
                <w:color w:val="000000"/>
                <w:sz w:val="18"/>
                <w:szCs w:val="18"/>
              </w:rPr>
            </w:pPr>
            <w:r w:rsidRPr="00DF1DC1">
              <w:rPr>
                <w:color w:val="000000"/>
                <w:sz w:val="18"/>
                <w:szCs w:val="18"/>
              </w:rPr>
              <w:t>2.08E-03</w:t>
            </w:r>
          </w:p>
        </w:tc>
        <w:tc>
          <w:tcPr>
            <w:tcW w:w="900" w:type="dxa"/>
            <w:shd w:val="clear" w:color="auto" w:fill="auto"/>
            <w:noWrap/>
            <w:vAlign w:val="center"/>
          </w:tcPr>
          <w:p w14:paraId="6A4D8DF6" w14:textId="77777777" w:rsidR="00CE1830" w:rsidRPr="00DF1DC1" w:rsidRDefault="00CE1830" w:rsidP="00CE1830">
            <w:pPr>
              <w:spacing w:after="0" w:line="240" w:lineRule="auto"/>
              <w:rPr>
                <w:rFonts w:eastAsia="Times New Roman" w:cs="Times New Roman"/>
                <w:color w:val="000000"/>
                <w:sz w:val="18"/>
                <w:szCs w:val="18"/>
              </w:rPr>
            </w:pPr>
            <w:r w:rsidRPr="00DF1DC1">
              <w:rPr>
                <w:color w:val="000000"/>
                <w:sz w:val="18"/>
                <w:szCs w:val="18"/>
              </w:rPr>
              <w:t>1.75E-06</w:t>
            </w:r>
          </w:p>
        </w:tc>
        <w:tc>
          <w:tcPr>
            <w:tcW w:w="900" w:type="dxa"/>
            <w:shd w:val="clear" w:color="auto" w:fill="auto"/>
            <w:noWrap/>
            <w:vAlign w:val="center"/>
          </w:tcPr>
          <w:p w14:paraId="3C4BF8E6" w14:textId="77777777" w:rsidR="00CE1830" w:rsidRPr="00DF1DC1" w:rsidRDefault="00CE1830" w:rsidP="00CE1830">
            <w:pPr>
              <w:spacing w:after="0" w:line="240" w:lineRule="auto"/>
              <w:rPr>
                <w:rFonts w:eastAsia="Times New Roman" w:cs="Times New Roman"/>
                <w:color w:val="000000"/>
                <w:sz w:val="18"/>
                <w:szCs w:val="18"/>
              </w:rPr>
            </w:pPr>
            <w:r w:rsidRPr="00DF1DC1">
              <w:rPr>
                <w:color w:val="000000"/>
                <w:sz w:val="18"/>
                <w:szCs w:val="18"/>
              </w:rPr>
              <w:t>8.19E-09</w:t>
            </w:r>
          </w:p>
        </w:tc>
        <w:tc>
          <w:tcPr>
            <w:tcW w:w="900" w:type="dxa"/>
            <w:shd w:val="clear" w:color="auto" w:fill="auto"/>
            <w:noWrap/>
            <w:vAlign w:val="center"/>
          </w:tcPr>
          <w:p w14:paraId="499863EC" w14:textId="77777777" w:rsidR="00CE1830" w:rsidRPr="00DF1DC1" w:rsidRDefault="00CE1830" w:rsidP="00CE1830">
            <w:pPr>
              <w:spacing w:after="0" w:line="240" w:lineRule="auto"/>
              <w:rPr>
                <w:rFonts w:eastAsia="Times New Roman" w:cs="Times New Roman"/>
                <w:color w:val="000000"/>
                <w:sz w:val="18"/>
                <w:szCs w:val="18"/>
              </w:rPr>
            </w:pPr>
            <w:r w:rsidRPr="00DF1DC1">
              <w:rPr>
                <w:color w:val="000000"/>
                <w:sz w:val="18"/>
                <w:szCs w:val="18"/>
              </w:rPr>
              <w:t>9.53E-02</w:t>
            </w:r>
          </w:p>
        </w:tc>
        <w:tc>
          <w:tcPr>
            <w:tcW w:w="900" w:type="dxa"/>
            <w:shd w:val="clear" w:color="auto" w:fill="auto"/>
            <w:noWrap/>
            <w:vAlign w:val="center"/>
          </w:tcPr>
          <w:p w14:paraId="763E42CD" w14:textId="77777777" w:rsidR="00CE1830" w:rsidRPr="00DF1DC1" w:rsidRDefault="00CE1830" w:rsidP="00CE1830">
            <w:pPr>
              <w:spacing w:after="0" w:line="240" w:lineRule="auto"/>
              <w:rPr>
                <w:rFonts w:eastAsia="Times New Roman" w:cs="Times New Roman"/>
                <w:color w:val="000000"/>
                <w:sz w:val="18"/>
                <w:szCs w:val="18"/>
              </w:rPr>
            </w:pPr>
            <w:r w:rsidRPr="00DF1DC1">
              <w:rPr>
                <w:color w:val="000000"/>
                <w:sz w:val="18"/>
                <w:szCs w:val="18"/>
              </w:rPr>
              <w:t>1.29E-03</w:t>
            </w:r>
          </w:p>
        </w:tc>
        <w:tc>
          <w:tcPr>
            <w:tcW w:w="900" w:type="dxa"/>
            <w:shd w:val="clear" w:color="auto" w:fill="auto"/>
            <w:noWrap/>
            <w:vAlign w:val="center"/>
          </w:tcPr>
          <w:p w14:paraId="4D95AC28" w14:textId="77777777" w:rsidR="00CE1830" w:rsidRPr="00DF1DC1" w:rsidRDefault="00CE1830" w:rsidP="00CE1830">
            <w:pPr>
              <w:spacing w:after="0" w:line="240" w:lineRule="auto"/>
              <w:rPr>
                <w:rFonts w:eastAsia="Times New Roman" w:cs="Times New Roman"/>
                <w:color w:val="000000"/>
                <w:sz w:val="18"/>
                <w:szCs w:val="18"/>
              </w:rPr>
            </w:pPr>
            <w:r w:rsidRPr="00DF1DC1">
              <w:rPr>
                <w:color w:val="000000"/>
                <w:sz w:val="18"/>
                <w:szCs w:val="18"/>
              </w:rPr>
              <w:t>1.98E-07</w:t>
            </w:r>
          </w:p>
        </w:tc>
        <w:tc>
          <w:tcPr>
            <w:tcW w:w="900" w:type="dxa"/>
            <w:shd w:val="clear" w:color="auto" w:fill="auto"/>
            <w:noWrap/>
            <w:vAlign w:val="center"/>
          </w:tcPr>
          <w:p w14:paraId="01FA53C6" w14:textId="77777777" w:rsidR="00CE1830" w:rsidRPr="00DF1DC1" w:rsidRDefault="00CE1830" w:rsidP="00CE1830">
            <w:pPr>
              <w:spacing w:after="0" w:line="240" w:lineRule="auto"/>
              <w:rPr>
                <w:rFonts w:eastAsia="Times New Roman" w:cs="Times New Roman"/>
                <w:color w:val="000000"/>
                <w:sz w:val="18"/>
                <w:szCs w:val="18"/>
              </w:rPr>
            </w:pPr>
            <w:r w:rsidRPr="00DF1DC1">
              <w:rPr>
                <w:color w:val="000000"/>
                <w:sz w:val="18"/>
                <w:szCs w:val="18"/>
              </w:rPr>
              <w:t>2.52E-09</w:t>
            </w:r>
          </w:p>
        </w:tc>
      </w:tr>
      <w:tr w:rsidR="00CE1830" w:rsidRPr="00DF1DC1" w14:paraId="08A3BF97" w14:textId="77777777" w:rsidTr="00667EB3">
        <w:trPr>
          <w:trHeight w:val="20"/>
        </w:trPr>
        <w:tc>
          <w:tcPr>
            <w:tcW w:w="1980" w:type="dxa"/>
            <w:shd w:val="clear" w:color="auto" w:fill="auto"/>
            <w:vAlign w:val="center"/>
            <w:hideMark/>
          </w:tcPr>
          <w:p w14:paraId="0F589F58" w14:textId="77777777" w:rsidR="00CE1830" w:rsidRPr="00DF1DC1" w:rsidRDefault="00CE1830" w:rsidP="00CE1830">
            <w:pPr>
              <w:spacing w:after="0" w:line="240" w:lineRule="auto"/>
              <w:rPr>
                <w:rFonts w:eastAsia="Times New Roman" w:cs="Times New Roman"/>
                <w:b/>
                <w:bCs/>
                <w:color w:val="000000"/>
                <w:sz w:val="18"/>
                <w:szCs w:val="18"/>
              </w:rPr>
            </w:pPr>
            <w:r>
              <w:rPr>
                <w:rFonts w:eastAsia="Times New Roman" w:cs="Times New Roman"/>
                <w:b/>
                <w:bCs/>
                <w:color w:val="000000"/>
                <w:sz w:val="18"/>
                <w:szCs w:val="18"/>
              </w:rPr>
              <w:t xml:space="preserve">RR </w:t>
            </w:r>
            <w:r w:rsidRPr="00DF1DC1">
              <w:rPr>
                <w:rFonts w:eastAsia="Times New Roman" w:cs="Times New Roman"/>
                <w:b/>
                <w:bCs/>
                <w:color w:val="000000"/>
                <w:sz w:val="18"/>
                <w:szCs w:val="18"/>
              </w:rPr>
              <w:t xml:space="preserve">Minimum </w:t>
            </w:r>
          </w:p>
        </w:tc>
        <w:tc>
          <w:tcPr>
            <w:tcW w:w="900" w:type="dxa"/>
            <w:shd w:val="clear" w:color="auto" w:fill="auto"/>
            <w:vAlign w:val="center"/>
          </w:tcPr>
          <w:p w14:paraId="55E5AED6" w14:textId="77777777" w:rsidR="00CE1830" w:rsidRPr="00DF1DC1" w:rsidRDefault="00CE1830" w:rsidP="00CE1830">
            <w:pPr>
              <w:spacing w:after="0" w:line="240" w:lineRule="auto"/>
              <w:rPr>
                <w:rFonts w:eastAsia="Times New Roman" w:cs="Times New Roman"/>
                <w:color w:val="000000"/>
                <w:sz w:val="18"/>
                <w:szCs w:val="18"/>
              </w:rPr>
            </w:pPr>
            <w:r w:rsidRPr="00DF1DC1">
              <w:rPr>
                <w:color w:val="000000"/>
                <w:sz w:val="18"/>
                <w:szCs w:val="18"/>
              </w:rPr>
              <w:t>1.66E-11</w:t>
            </w:r>
          </w:p>
        </w:tc>
        <w:tc>
          <w:tcPr>
            <w:tcW w:w="900" w:type="dxa"/>
            <w:shd w:val="clear" w:color="auto" w:fill="auto"/>
            <w:vAlign w:val="center"/>
          </w:tcPr>
          <w:p w14:paraId="67712699" w14:textId="77777777" w:rsidR="00CE1830" w:rsidRPr="00DF1DC1" w:rsidRDefault="00CE1830" w:rsidP="00CE1830">
            <w:pPr>
              <w:spacing w:after="0" w:line="240" w:lineRule="auto"/>
              <w:rPr>
                <w:rFonts w:eastAsia="Times New Roman" w:cs="Times New Roman"/>
                <w:color w:val="000000"/>
                <w:sz w:val="18"/>
                <w:szCs w:val="18"/>
              </w:rPr>
            </w:pPr>
            <w:r w:rsidRPr="00DF1DC1">
              <w:rPr>
                <w:color w:val="000000"/>
                <w:sz w:val="18"/>
                <w:szCs w:val="18"/>
              </w:rPr>
              <w:t>2.03E-06</w:t>
            </w:r>
          </w:p>
        </w:tc>
        <w:tc>
          <w:tcPr>
            <w:tcW w:w="900" w:type="dxa"/>
            <w:shd w:val="clear" w:color="auto" w:fill="auto"/>
            <w:vAlign w:val="center"/>
          </w:tcPr>
          <w:p w14:paraId="7AE2BA22" w14:textId="77777777" w:rsidR="00CE1830" w:rsidRPr="00DF1DC1" w:rsidRDefault="00CE1830" w:rsidP="00CE1830">
            <w:pPr>
              <w:spacing w:after="0" w:line="240" w:lineRule="auto"/>
              <w:rPr>
                <w:rFonts w:eastAsia="Times New Roman" w:cs="Times New Roman"/>
                <w:color w:val="000000"/>
                <w:sz w:val="18"/>
                <w:szCs w:val="18"/>
              </w:rPr>
            </w:pPr>
            <w:r w:rsidRPr="00DF1DC1">
              <w:rPr>
                <w:color w:val="000000"/>
                <w:sz w:val="18"/>
                <w:szCs w:val="18"/>
              </w:rPr>
              <w:t>3.29E-06</w:t>
            </w:r>
          </w:p>
        </w:tc>
        <w:tc>
          <w:tcPr>
            <w:tcW w:w="900" w:type="dxa"/>
            <w:shd w:val="clear" w:color="auto" w:fill="auto"/>
            <w:vAlign w:val="center"/>
          </w:tcPr>
          <w:p w14:paraId="670BA289" w14:textId="77777777" w:rsidR="00CE1830" w:rsidRPr="00DF1DC1" w:rsidRDefault="00CE1830" w:rsidP="00CE1830">
            <w:pPr>
              <w:spacing w:after="0" w:line="240" w:lineRule="auto"/>
              <w:rPr>
                <w:rFonts w:eastAsia="Times New Roman" w:cs="Times New Roman"/>
                <w:color w:val="000000"/>
                <w:sz w:val="18"/>
                <w:szCs w:val="18"/>
              </w:rPr>
            </w:pPr>
            <w:r w:rsidRPr="00DF1DC1">
              <w:rPr>
                <w:color w:val="000000"/>
                <w:sz w:val="18"/>
                <w:szCs w:val="18"/>
              </w:rPr>
              <w:t>3.67E-09</w:t>
            </w:r>
          </w:p>
        </w:tc>
        <w:tc>
          <w:tcPr>
            <w:tcW w:w="900" w:type="dxa"/>
            <w:shd w:val="clear" w:color="auto" w:fill="auto"/>
            <w:vAlign w:val="center"/>
          </w:tcPr>
          <w:p w14:paraId="44674918" w14:textId="77777777" w:rsidR="00CE1830" w:rsidRPr="00DF1DC1" w:rsidRDefault="00CE1830" w:rsidP="00CE1830">
            <w:pPr>
              <w:spacing w:after="0" w:line="240" w:lineRule="auto"/>
              <w:rPr>
                <w:rFonts w:eastAsia="Times New Roman" w:cs="Times New Roman"/>
                <w:color w:val="000000"/>
                <w:sz w:val="18"/>
                <w:szCs w:val="18"/>
              </w:rPr>
            </w:pPr>
            <w:r w:rsidRPr="00DF1DC1">
              <w:rPr>
                <w:color w:val="000000"/>
                <w:sz w:val="18"/>
                <w:szCs w:val="18"/>
              </w:rPr>
              <w:t>1.36E-11</w:t>
            </w:r>
          </w:p>
        </w:tc>
        <w:tc>
          <w:tcPr>
            <w:tcW w:w="900" w:type="dxa"/>
            <w:shd w:val="clear" w:color="auto" w:fill="auto"/>
            <w:vAlign w:val="center"/>
          </w:tcPr>
          <w:p w14:paraId="496C0A11" w14:textId="77777777" w:rsidR="00CE1830" w:rsidRPr="00DF1DC1" w:rsidRDefault="00CE1830" w:rsidP="00CE1830">
            <w:pPr>
              <w:spacing w:after="0" w:line="240" w:lineRule="auto"/>
              <w:rPr>
                <w:rFonts w:eastAsia="Times New Roman" w:cs="Times New Roman"/>
                <w:color w:val="000000"/>
                <w:sz w:val="18"/>
                <w:szCs w:val="18"/>
              </w:rPr>
            </w:pPr>
            <w:r w:rsidRPr="00DF1DC1">
              <w:rPr>
                <w:color w:val="000000"/>
                <w:sz w:val="18"/>
                <w:szCs w:val="18"/>
              </w:rPr>
              <w:t>1.40E-04</w:t>
            </w:r>
          </w:p>
        </w:tc>
        <w:tc>
          <w:tcPr>
            <w:tcW w:w="900" w:type="dxa"/>
            <w:shd w:val="clear" w:color="auto" w:fill="auto"/>
            <w:vAlign w:val="center"/>
          </w:tcPr>
          <w:p w14:paraId="50CAFAAD" w14:textId="77777777" w:rsidR="00CE1830" w:rsidRPr="00DF1DC1" w:rsidRDefault="00CE1830" w:rsidP="00CE1830">
            <w:pPr>
              <w:spacing w:after="0" w:line="240" w:lineRule="auto"/>
              <w:rPr>
                <w:rFonts w:eastAsia="Times New Roman" w:cs="Times New Roman"/>
                <w:color w:val="000000"/>
                <w:sz w:val="18"/>
                <w:szCs w:val="18"/>
              </w:rPr>
            </w:pPr>
            <w:r w:rsidRPr="00DF1DC1">
              <w:rPr>
                <w:color w:val="000000"/>
                <w:sz w:val="18"/>
                <w:szCs w:val="18"/>
              </w:rPr>
              <w:t>1.23E-06</w:t>
            </w:r>
          </w:p>
        </w:tc>
        <w:tc>
          <w:tcPr>
            <w:tcW w:w="900" w:type="dxa"/>
            <w:shd w:val="clear" w:color="auto" w:fill="auto"/>
            <w:vAlign w:val="center"/>
          </w:tcPr>
          <w:p w14:paraId="15FFAA26" w14:textId="77777777" w:rsidR="00CE1830" w:rsidRPr="00DF1DC1" w:rsidRDefault="00CE1830" w:rsidP="00CE1830">
            <w:pPr>
              <w:spacing w:after="0" w:line="240" w:lineRule="auto"/>
              <w:rPr>
                <w:rFonts w:eastAsia="Times New Roman" w:cs="Times New Roman"/>
                <w:color w:val="000000"/>
                <w:sz w:val="18"/>
                <w:szCs w:val="18"/>
              </w:rPr>
            </w:pPr>
            <w:r w:rsidRPr="00DF1DC1">
              <w:rPr>
                <w:color w:val="000000"/>
                <w:sz w:val="18"/>
                <w:szCs w:val="18"/>
              </w:rPr>
              <w:t>4.17E-10</w:t>
            </w:r>
          </w:p>
        </w:tc>
        <w:tc>
          <w:tcPr>
            <w:tcW w:w="900" w:type="dxa"/>
            <w:shd w:val="clear" w:color="auto" w:fill="auto"/>
            <w:vAlign w:val="center"/>
          </w:tcPr>
          <w:p w14:paraId="0C2F2B7B" w14:textId="77777777" w:rsidR="00CE1830" w:rsidRPr="00DF1DC1" w:rsidRDefault="00CE1830" w:rsidP="00CE1830">
            <w:pPr>
              <w:spacing w:after="0" w:line="240" w:lineRule="auto"/>
              <w:rPr>
                <w:rFonts w:eastAsia="Times New Roman" w:cs="Times New Roman"/>
                <w:color w:val="000000"/>
                <w:sz w:val="18"/>
                <w:szCs w:val="18"/>
              </w:rPr>
            </w:pPr>
            <w:r w:rsidRPr="00DF1DC1">
              <w:rPr>
                <w:color w:val="000000"/>
                <w:sz w:val="18"/>
                <w:szCs w:val="18"/>
              </w:rPr>
              <w:t>5.17E-12</w:t>
            </w:r>
          </w:p>
        </w:tc>
      </w:tr>
      <w:tr w:rsidR="00CE1830" w:rsidRPr="00DF1DC1" w14:paraId="340A9DE5" w14:textId="77777777" w:rsidTr="00667EB3">
        <w:trPr>
          <w:trHeight w:val="20"/>
        </w:trPr>
        <w:tc>
          <w:tcPr>
            <w:tcW w:w="1980" w:type="dxa"/>
            <w:tcBorders>
              <w:bottom w:val="single" w:sz="4" w:space="0" w:color="auto"/>
            </w:tcBorders>
            <w:shd w:val="clear" w:color="auto" w:fill="auto"/>
            <w:vAlign w:val="center"/>
            <w:hideMark/>
          </w:tcPr>
          <w:p w14:paraId="0CF9B649" w14:textId="77777777" w:rsidR="00CE1830" w:rsidRPr="00DF1DC1" w:rsidRDefault="00CE1830" w:rsidP="00CE1830">
            <w:pPr>
              <w:spacing w:after="0" w:line="240" w:lineRule="auto"/>
              <w:rPr>
                <w:rFonts w:eastAsia="Times New Roman" w:cs="Times New Roman"/>
                <w:b/>
                <w:bCs/>
                <w:color w:val="000000"/>
                <w:sz w:val="18"/>
                <w:szCs w:val="18"/>
              </w:rPr>
            </w:pPr>
            <w:r>
              <w:rPr>
                <w:rFonts w:eastAsia="Times New Roman" w:cs="Times New Roman"/>
                <w:b/>
                <w:bCs/>
                <w:color w:val="000000"/>
                <w:sz w:val="18"/>
                <w:szCs w:val="18"/>
              </w:rPr>
              <w:t xml:space="preserve">RR </w:t>
            </w:r>
            <w:r w:rsidRPr="00DF1DC1">
              <w:rPr>
                <w:rFonts w:eastAsia="Times New Roman" w:cs="Times New Roman"/>
                <w:b/>
                <w:bCs/>
                <w:color w:val="000000"/>
                <w:sz w:val="18"/>
                <w:szCs w:val="18"/>
              </w:rPr>
              <w:t xml:space="preserve">Maximum </w:t>
            </w:r>
          </w:p>
        </w:tc>
        <w:tc>
          <w:tcPr>
            <w:tcW w:w="900" w:type="dxa"/>
            <w:tcBorders>
              <w:bottom w:val="single" w:sz="4" w:space="0" w:color="auto"/>
            </w:tcBorders>
            <w:shd w:val="clear" w:color="auto" w:fill="auto"/>
            <w:vAlign w:val="center"/>
          </w:tcPr>
          <w:p w14:paraId="62D2CB5C" w14:textId="77777777" w:rsidR="00CE1830" w:rsidRPr="00DF1DC1" w:rsidRDefault="00CE1830" w:rsidP="00CE1830">
            <w:pPr>
              <w:spacing w:after="0" w:line="240" w:lineRule="auto"/>
              <w:rPr>
                <w:rFonts w:eastAsia="Times New Roman" w:cs="Times New Roman"/>
                <w:color w:val="000000"/>
                <w:sz w:val="18"/>
                <w:szCs w:val="18"/>
              </w:rPr>
            </w:pPr>
            <w:r w:rsidRPr="00DF1DC1">
              <w:rPr>
                <w:color w:val="000000"/>
                <w:sz w:val="18"/>
                <w:szCs w:val="18"/>
              </w:rPr>
              <w:t>5.83E-06</w:t>
            </w:r>
          </w:p>
        </w:tc>
        <w:tc>
          <w:tcPr>
            <w:tcW w:w="900" w:type="dxa"/>
            <w:tcBorders>
              <w:bottom w:val="single" w:sz="4" w:space="0" w:color="auto"/>
            </w:tcBorders>
            <w:shd w:val="clear" w:color="auto" w:fill="auto"/>
            <w:vAlign w:val="center"/>
          </w:tcPr>
          <w:p w14:paraId="4BD07524" w14:textId="77777777" w:rsidR="00CE1830" w:rsidRPr="00DF1DC1" w:rsidRDefault="00CE1830" w:rsidP="00CE1830">
            <w:pPr>
              <w:spacing w:after="0" w:line="240" w:lineRule="auto"/>
              <w:rPr>
                <w:rFonts w:eastAsia="Times New Roman" w:cs="Times New Roman"/>
                <w:color w:val="000000"/>
                <w:sz w:val="18"/>
                <w:szCs w:val="18"/>
              </w:rPr>
            </w:pPr>
            <w:r w:rsidRPr="00DF1DC1">
              <w:rPr>
                <w:color w:val="000000"/>
                <w:sz w:val="18"/>
                <w:szCs w:val="18"/>
              </w:rPr>
              <w:t>6.00E-01</w:t>
            </w:r>
          </w:p>
        </w:tc>
        <w:tc>
          <w:tcPr>
            <w:tcW w:w="900" w:type="dxa"/>
            <w:tcBorders>
              <w:bottom w:val="single" w:sz="4" w:space="0" w:color="auto"/>
            </w:tcBorders>
            <w:shd w:val="clear" w:color="auto" w:fill="auto"/>
            <w:vAlign w:val="center"/>
          </w:tcPr>
          <w:p w14:paraId="172AD56D" w14:textId="77777777" w:rsidR="00CE1830" w:rsidRPr="00DF1DC1" w:rsidRDefault="00CE1830" w:rsidP="00CE1830">
            <w:pPr>
              <w:spacing w:after="0" w:line="240" w:lineRule="auto"/>
              <w:rPr>
                <w:rFonts w:eastAsia="Times New Roman" w:cs="Times New Roman"/>
                <w:color w:val="000000"/>
                <w:sz w:val="18"/>
                <w:szCs w:val="18"/>
              </w:rPr>
            </w:pPr>
            <w:r w:rsidRPr="00DF1DC1">
              <w:rPr>
                <w:color w:val="000000"/>
                <w:sz w:val="18"/>
                <w:szCs w:val="18"/>
              </w:rPr>
              <w:t>1.60E+00</w:t>
            </w:r>
          </w:p>
        </w:tc>
        <w:tc>
          <w:tcPr>
            <w:tcW w:w="900" w:type="dxa"/>
            <w:tcBorders>
              <w:bottom w:val="single" w:sz="4" w:space="0" w:color="auto"/>
            </w:tcBorders>
            <w:shd w:val="clear" w:color="auto" w:fill="auto"/>
            <w:vAlign w:val="center"/>
          </w:tcPr>
          <w:p w14:paraId="614A66ED" w14:textId="77777777" w:rsidR="00CE1830" w:rsidRPr="00DF1DC1" w:rsidRDefault="00CE1830" w:rsidP="00CE1830">
            <w:pPr>
              <w:spacing w:after="0" w:line="240" w:lineRule="auto"/>
              <w:rPr>
                <w:rFonts w:eastAsia="Times New Roman" w:cs="Times New Roman"/>
                <w:color w:val="000000"/>
                <w:sz w:val="18"/>
                <w:szCs w:val="18"/>
              </w:rPr>
            </w:pPr>
            <w:r w:rsidRPr="00DF1DC1">
              <w:rPr>
                <w:color w:val="000000"/>
                <w:sz w:val="18"/>
                <w:szCs w:val="18"/>
              </w:rPr>
              <w:t>1.46E-03</w:t>
            </w:r>
          </w:p>
        </w:tc>
        <w:tc>
          <w:tcPr>
            <w:tcW w:w="900" w:type="dxa"/>
            <w:tcBorders>
              <w:bottom w:val="single" w:sz="4" w:space="0" w:color="auto"/>
            </w:tcBorders>
            <w:shd w:val="clear" w:color="auto" w:fill="auto"/>
            <w:vAlign w:val="center"/>
          </w:tcPr>
          <w:p w14:paraId="7E5B7201" w14:textId="77777777" w:rsidR="00CE1830" w:rsidRPr="00DF1DC1" w:rsidRDefault="00CE1830" w:rsidP="00CE1830">
            <w:pPr>
              <w:spacing w:after="0" w:line="240" w:lineRule="auto"/>
              <w:rPr>
                <w:rFonts w:eastAsia="Times New Roman" w:cs="Times New Roman"/>
                <w:color w:val="000000"/>
                <w:sz w:val="18"/>
                <w:szCs w:val="18"/>
              </w:rPr>
            </w:pPr>
            <w:r w:rsidRPr="00DF1DC1">
              <w:rPr>
                <w:color w:val="000000"/>
                <w:sz w:val="18"/>
                <w:szCs w:val="18"/>
              </w:rPr>
              <w:t>2.58E-06</w:t>
            </w:r>
          </w:p>
        </w:tc>
        <w:tc>
          <w:tcPr>
            <w:tcW w:w="900" w:type="dxa"/>
            <w:tcBorders>
              <w:bottom w:val="single" w:sz="4" w:space="0" w:color="auto"/>
            </w:tcBorders>
            <w:shd w:val="clear" w:color="auto" w:fill="auto"/>
            <w:vAlign w:val="center"/>
          </w:tcPr>
          <w:p w14:paraId="15317D63" w14:textId="77777777" w:rsidR="00CE1830" w:rsidRPr="00DF1DC1" w:rsidRDefault="00CE1830" w:rsidP="00CE1830">
            <w:pPr>
              <w:spacing w:after="0" w:line="240" w:lineRule="auto"/>
              <w:rPr>
                <w:rFonts w:eastAsia="Times New Roman" w:cs="Times New Roman"/>
                <w:color w:val="000000"/>
                <w:sz w:val="18"/>
                <w:szCs w:val="18"/>
              </w:rPr>
            </w:pPr>
            <w:r w:rsidRPr="00DF1DC1">
              <w:rPr>
                <w:color w:val="000000"/>
                <w:sz w:val="18"/>
                <w:szCs w:val="18"/>
              </w:rPr>
              <w:t>6.79E+01</w:t>
            </w:r>
          </w:p>
        </w:tc>
        <w:tc>
          <w:tcPr>
            <w:tcW w:w="900" w:type="dxa"/>
            <w:tcBorders>
              <w:bottom w:val="single" w:sz="4" w:space="0" w:color="auto"/>
            </w:tcBorders>
            <w:shd w:val="clear" w:color="auto" w:fill="auto"/>
            <w:vAlign w:val="center"/>
          </w:tcPr>
          <w:p w14:paraId="26A3FD88" w14:textId="77777777" w:rsidR="00CE1830" w:rsidRPr="00DF1DC1" w:rsidRDefault="00CE1830" w:rsidP="00CE1830">
            <w:pPr>
              <w:spacing w:after="0" w:line="240" w:lineRule="auto"/>
              <w:rPr>
                <w:rFonts w:eastAsia="Times New Roman" w:cs="Times New Roman"/>
                <w:color w:val="000000"/>
                <w:sz w:val="18"/>
                <w:szCs w:val="18"/>
              </w:rPr>
            </w:pPr>
            <w:r w:rsidRPr="00DF1DC1">
              <w:rPr>
                <w:color w:val="000000"/>
                <w:sz w:val="18"/>
                <w:szCs w:val="18"/>
              </w:rPr>
              <w:t>1.09E+00</w:t>
            </w:r>
          </w:p>
        </w:tc>
        <w:tc>
          <w:tcPr>
            <w:tcW w:w="900" w:type="dxa"/>
            <w:tcBorders>
              <w:bottom w:val="single" w:sz="4" w:space="0" w:color="auto"/>
            </w:tcBorders>
            <w:shd w:val="clear" w:color="auto" w:fill="auto"/>
            <w:vAlign w:val="center"/>
          </w:tcPr>
          <w:p w14:paraId="7C421794" w14:textId="77777777" w:rsidR="00CE1830" w:rsidRPr="00DF1DC1" w:rsidRDefault="00CE1830" w:rsidP="00CE1830">
            <w:pPr>
              <w:spacing w:after="0" w:line="240" w:lineRule="auto"/>
              <w:rPr>
                <w:rFonts w:eastAsia="Times New Roman" w:cs="Times New Roman"/>
                <w:color w:val="000000"/>
                <w:sz w:val="18"/>
                <w:szCs w:val="18"/>
              </w:rPr>
            </w:pPr>
            <w:r w:rsidRPr="00DF1DC1">
              <w:rPr>
                <w:color w:val="000000"/>
                <w:sz w:val="18"/>
                <w:szCs w:val="18"/>
              </w:rPr>
              <w:t>1.24E-04</w:t>
            </w:r>
          </w:p>
        </w:tc>
        <w:tc>
          <w:tcPr>
            <w:tcW w:w="900" w:type="dxa"/>
            <w:tcBorders>
              <w:bottom w:val="single" w:sz="4" w:space="0" w:color="auto"/>
            </w:tcBorders>
            <w:shd w:val="clear" w:color="auto" w:fill="auto"/>
            <w:vAlign w:val="center"/>
          </w:tcPr>
          <w:p w14:paraId="0E8F8C6B" w14:textId="77777777" w:rsidR="00CE1830" w:rsidRPr="00DF1DC1" w:rsidRDefault="00CE1830" w:rsidP="00CE1830">
            <w:pPr>
              <w:spacing w:after="0" w:line="240" w:lineRule="auto"/>
              <w:rPr>
                <w:rFonts w:eastAsia="Times New Roman" w:cs="Times New Roman"/>
                <w:color w:val="000000"/>
                <w:sz w:val="18"/>
                <w:szCs w:val="18"/>
              </w:rPr>
            </w:pPr>
            <w:r w:rsidRPr="00DF1DC1">
              <w:rPr>
                <w:color w:val="000000"/>
                <w:sz w:val="18"/>
                <w:szCs w:val="18"/>
              </w:rPr>
              <w:t>1.12E-06</w:t>
            </w:r>
          </w:p>
        </w:tc>
      </w:tr>
      <w:tr w:rsidR="00CE1830" w:rsidRPr="00DF1DC1" w14:paraId="1160FFF1" w14:textId="77777777" w:rsidTr="00667EB3">
        <w:trPr>
          <w:trHeight w:val="20"/>
        </w:trPr>
        <w:tc>
          <w:tcPr>
            <w:tcW w:w="1980" w:type="dxa"/>
            <w:tcBorders>
              <w:top w:val="single" w:sz="4" w:space="0" w:color="auto"/>
            </w:tcBorders>
            <w:shd w:val="clear" w:color="auto" w:fill="auto"/>
            <w:vAlign w:val="center"/>
            <w:hideMark/>
          </w:tcPr>
          <w:p w14:paraId="16581670" w14:textId="77777777" w:rsidR="00CE1830" w:rsidRPr="00DF1DC1" w:rsidRDefault="00CE1830" w:rsidP="00CE1830">
            <w:pPr>
              <w:spacing w:after="0" w:line="240" w:lineRule="auto"/>
              <w:rPr>
                <w:rFonts w:eastAsia="Times New Roman" w:cs="Times New Roman"/>
                <w:b/>
                <w:bCs/>
                <w:color w:val="000000"/>
                <w:sz w:val="18"/>
                <w:szCs w:val="18"/>
              </w:rPr>
            </w:pPr>
            <w:r>
              <w:rPr>
                <w:rFonts w:eastAsia="Times New Roman" w:cs="Times New Roman"/>
                <w:b/>
                <w:bCs/>
                <w:color w:val="000000"/>
                <w:sz w:val="18"/>
                <w:szCs w:val="18"/>
              </w:rPr>
              <w:t>Any RR≥1?</w:t>
            </w:r>
          </w:p>
        </w:tc>
        <w:tc>
          <w:tcPr>
            <w:tcW w:w="900" w:type="dxa"/>
            <w:tcBorders>
              <w:top w:val="single" w:sz="4" w:space="0" w:color="auto"/>
            </w:tcBorders>
            <w:shd w:val="clear" w:color="auto" w:fill="auto"/>
            <w:noWrap/>
            <w:vAlign w:val="center"/>
          </w:tcPr>
          <w:p w14:paraId="4C617BA9" w14:textId="77777777" w:rsidR="00CE1830" w:rsidRPr="00DF1DC1" w:rsidRDefault="00CE1830" w:rsidP="00CE1830">
            <w:pPr>
              <w:spacing w:after="0" w:line="240" w:lineRule="auto"/>
              <w:rPr>
                <w:rFonts w:eastAsia="Times New Roman" w:cs="Times New Roman"/>
                <w:color w:val="000000"/>
                <w:sz w:val="18"/>
                <w:szCs w:val="18"/>
              </w:rPr>
            </w:pPr>
            <w:r w:rsidRPr="00DF1DC1">
              <w:rPr>
                <w:color w:val="000000"/>
                <w:sz w:val="18"/>
                <w:szCs w:val="18"/>
              </w:rPr>
              <w:t>No</w:t>
            </w:r>
          </w:p>
        </w:tc>
        <w:tc>
          <w:tcPr>
            <w:tcW w:w="900" w:type="dxa"/>
            <w:tcBorders>
              <w:top w:val="single" w:sz="4" w:space="0" w:color="auto"/>
            </w:tcBorders>
            <w:shd w:val="clear" w:color="auto" w:fill="auto"/>
            <w:noWrap/>
            <w:vAlign w:val="center"/>
          </w:tcPr>
          <w:p w14:paraId="52D1EC58" w14:textId="77777777" w:rsidR="00CE1830" w:rsidRPr="00DF1DC1" w:rsidRDefault="00CE1830" w:rsidP="00CE1830">
            <w:pPr>
              <w:spacing w:after="0" w:line="240" w:lineRule="auto"/>
              <w:rPr>
                <w:rFonts w:eastAsia="Times New Roman" w:cs="Times New Roman"/>
                <w:b/>
                <w:bCs/>
                <w:color w:val="FFFFFF"/>
                <w:sz w:val="18"/>
                <w:szCs w:val="18"/>
              </w:rPr>
            </w:pPr>
            <w:r w:rsidRPr="00DF1DC1">
              <w:rPr>
                <w:color w:val="000000"/>
                <w:sz w:val="18"/>
                <w:szCs w:val="18"/>
              </w:rPr>
              <w:t>No</w:t>
            </w:r>
          </w:p>
        </w:tc>
        <w:tc>
          <w:tcPr>
            <w:tcW w:w="900" w:type="dxa"/>
            <w:tcBorders>
              <w:top w:val="single" w:sz="4" w:space="0" w:color="auto"/>
            </w:tcBorders>
            <w:shd w:val="clear" w:color="auto" w:fill="FF0000"/>
            <w:noWrap/>
            <w:vAlign w:val="center"/>
          </w:tcPr>
          <w:p w14:paraId="5A64BFAA" w14:textId="77777777" w:rsidR="00CE1830" w:rsidRPr="00DF1DC1" w:rsidRDefault="00CE1830" w:rsidP="00CE1830">
            <w:pPr>
              <w:spacing w:after="0" w:line="240" w:lineRule="auto"/>
              <w:rPr>
                <w:rFonts w:eastAsia="Times New Roman" w:cs="Times New Roman"/>
                <w:b/>
                <w:bCs/>
                <w:color w:val="FFFFFF"/>
                <w:sz w:val="18"/>
                <w:szCs w:val="18"/>
              </w:rPr>
            </w:pPr>
            <w:r w:rsidRPr="00DF1DC1">
              <w:rPr>
                <w:b/>
                <w:bCs/>
                <w:color w:val="FFFFFF"/>
                <w:sz w:val="18"/>
                <w:szCs w:val="18"/>
              </w:rPr>
              <w:t>Yes</w:t>
            </w:r>
          </w:p>
        </w:tc>
        <w:tc>
          <w:tcPr>
            <w:tcW w:w="900" w:type="dxa"/>
            <w:tcBorders>
              <w:top w:val="single" w:sz="4" w:space="0" w:color="auto"/>
            </w:tcBorders>
            <w:shd w:val="clear" w:color="auto" w:fill="auto"/>
            <w:noWrap/>
            <w:vAlign w:val="center"/>
          </w:tcPr>
          <w:p w14:paraId="6619B279" w14:textId="77777777" w:rsidR="00CE1830" w:rsidRPr="00DF1DC1" w:rsidRDefault="00CE1830" w:rsidP="00CE1830">
            <w:pPr>
              <w:spacing w:after="0" w:line="240" w:lineRule="auto"/>
              <w:rPr>
                <w:rFonts w:eastAsia="Times New Roman" w:cs="Times New Roman"/>
                <w:color w:val="000000"/>
                <w:sz w:val="18"/>
                <w:szCs w:val="18"/>
              </w:rPr>
            </w:pPr>
            <w:r w:rsidRPr="00DF1DC1">
              <w:rPr>
                <w:color w:val="000000"/>
                <w:sz w:val="18"/>
                <w:szCs w:val="18"/>
              </w:rPr>
              <w:t>No</w:t>
            </w:r>
          </w:p>
        </w:tc>
        <w:tc>
          <w:tcPr>
            <w:tcW w:w="900" w:type="dxa"/>
            <w:tcBorders>
              <w:top w:val="single" w:sz="4" w:space="0" w:color="auto"/>
            </w:tcBorders>
            <w:shd w:val="clear" w:color="auto" w:fill="auto"/>
            <w:noWrap/>
            <w:vAlign w:val="center"/>
          </w:tcPr>
          <w:p w14:paraId="02E0C45F" w14:textId="77777777" w:rsidR="00CE1830" w:rsidRPr="00DF1DC1" w:rsidRDefault="00CE1830" w:rsidP="00CE1830">
            <w:pPr>
              <w:spacing w:after="0" w:line="240" w:lineRule="auto"/>
              <w:rPr>
                <w:rFonts w:eastAsia="Times New Roman" w:cs="Times New Roman"/>
                <w:color w:val="000000"/>
                <w:sz w:val="18"/>
                <w:szCs w:val="18"/>
              </w:rPr>
            </w:pPr>
            <w:r w:rsidRPr="00DF1DC1">
              <w:rPr>
                <w:color w:val="000000"/>
                <w:sz w:val="18"/>
                <w:szCs w:val="18"/>
              </w:rPr>
              <w:t>No</w:t>
            </w:r>
          </w:p>
        </w:tc>
        <w:tc>
          <w:tcPr>
            <w:tcW w:w="900" w:type="dxa"/>
            <w:tcBorders>
              <w:top w:val="single" w:sz="4" w:space="0" w:color="auto"/>
            </w:tcBorders>
            <w:shd w:val="clear" w:color="auto" w:fill="FF0000"/>
            <w:noWrap/>
            <w:vAlign w:val="center"/>
          </w:tcPr>
          <w:p w14:paraId="03DA2005" w14:textId="77777777" w:rsidR="00CE1830" w:rsidRPr="00DF1DC1" w:rsidRDefault="00CE1830" w:rsidP="00CE1830">
            <w:pPr>
              <w:spacing w:after="0" w:line="240" w:lineRule="auto"/>
              <w:rPr>
                <w:rFonts w:eastAsia="Times New Roman" w:cs="Times New Roman"/>
                <w:b/>
                <w:bCs/>
                <w:color w:val="FFFFFF"/>
                <w:sz w:val="18"/>
                <w:szCs w:val="18"/>
              </w:rPr>
            </w:pPr>
            <w:r w:rsidRPr="00DF1DC1">
              <w:rPr>
                <w:b/>
                <w:bCs/>
                <w:color w:val="FFFFFF"/>
                <w:sz w:val="18"/>
                <w:szCs w:val="18"/>
              </w:rPr>
              <w:t>Yes</w:t>
            </w:r>
          </w:p>
        </w:tc>
        <w:tc>
          <w:tcPr>
            <w:tcW w:w="900" w:type="dxa"/>
            <w:tcBorders>
              <w:top w:val="single" w:sz="4" w:space="0" w:color="auto"/>
            </w:tcBorders>
            <w:shd w:val="clear" w:color="auto" w:fill="FF0000"/>
            <w:noWrap/>
            <w:vAlign w:val="center"/>
          </w:tcPr>
          <w:p w14:paraId="620B1970" w14:textId="77777777" w:rsidR="00CE1830" w:rsidRPr="00DF1DC1" w:rsidRDefault="00CE1830" w:rsidP="00CE1830">
            <w:pPr>
              <w:spacing w:after="0" w:line="240" w:lineRule="auto"/>
              <w:rPr>
                <w:rFonts w:eastAsia="Times New Roman" w:cs="Times New Roman"/>
                <w:b/>
                <w:bCs/>
                <w:color w:val="FFFFFF"/>
                <w:sz w:val="18"/>
                <w:szCs w:val="18"/>
              </w:rPr>
            </w:pPr>
            <w:r w:rsidRPr="00DF1DC1">
              <w:rPr>
                <w:b/>
                <w:bCs/>
                <w:color w:val="FFFFFF"/>
                <w:sz w:val="18"/>
                <w:szCs w:val="18"/>
              </w:rPr>
              <w:t>Yes</w:t>
            </w:r>
          </w:p>
        </w:tc>
        <w:tc>
          <w:tcPr>
            <w:tcW w:w="900" w:type="dxa"/>
            <w:tcBorders>
              <w:top w:val="single" w:sz="4" w:space="0" w:color="auto"/>
            </w:tcBorders>
            <w:shd w:val="clear" w:color="auto" w:fill="auto"/>
            <w:noWrap/>
            <w:vAlign w:val="center"/>
          </w:tcPr>
          <w:p w14:paraId="5EDBC24E" w14:textId="77777777" w:rsidR="00CE1830" w:rsidRPr="00DF1DC1" w:rsidRDefault="00CE1830" w:rsidP="00CE1830">
            <w:pPr>
              <w:spacing w:after="0" w:line="240" w:lineRule="auto"/>
              <w:rPr>
                <w:rFonts w:eastAsia="Times New Roman" w:cs="Times New Roman"/>
                <w:color w:val="000000"/>
                <w:sz w:val="18"/>
                <w:szCs w:val="18"/>
              </w:rPr>
            </w:pPr>
            <w:r w:rsidRPr="00DF1DC1">
              <w:rPr>
                <w:color w:val="000000"/>
                <w:sz w:val="18"/>
                <w:szCs w:val="18"/>
              </w:rPr>
              <w:t>No</w:t>
            </w:r>
          </w:p>
        </w:tc>
        <w:tc>
          <w:tcPr>
            <w:tcW w:w="900" w:type="dxa"/>
            <w:tcBorders>
              <w:top w:val="single" w:sz="4" w:space="0" w:color="auto"/>
            </w:tcBorders>
            <w:shd w:val="clear" w:color="auto" w:fill="auto"/>
            <w:noWrap/>
            <w:vAlign w:val="center"/>
          </w:tcPr>
          <w:p w14:paraId="2FBA1915" w14:textId="77777777" w:rsidR="00CE1830" w:rsidRPr="00DF1DC1" w:rsidRDefault="00CE1830" w:rsidP="00CE1830">
            <w:pPr>
              <w:spacing w:after="0" w:line="240" w:lineRule="auto"/>
              <w:rPr>
                <w:rFonts w:eastAsia="Times New Roman" w:cs="Times New Roman"/>
                <w:color w:val="000000"/>
                <w:sz w:val="18"/>
                <w:szCs w:val="18"/>
              </w:rPr>
            </w:pPr>
            <w:r w:rsidRPr="00DF1DC1">
              <w:rPr>
                <w:color w:val="000000"/>
                <w:sz w:val="18"/>
                <w:szCs w:val="18"/>
              </w:rPr>
              <w:t>No</w:t>
            </w:r>
          </w:p>
        </w:tc>
      </w:tr>
      <w:tr w:rsidR="00CE1830" w:rsidRPr="00DF1DC1" w14:paraId="471F67EB" w14:textId="77777777" w:rsidTr="00667EB3">
        <w:trPr>
          <w:trHeight w:val="20"/>
        </w:trPr>
        <w:tc>
          <w:tcPr>
            <w:tcW w:w="1980" w:type="dxa"/>
            <w:tcBorders>
              <w:top w:val="single" w:sz="4" w:space="0" w:color="auto"/>
              <w:bottom w:val="single" w:sz="4" w:space="0" w:color="auto"/>
            </w:tcBorders>
            <w:shd w:val="clear" w:color="auto" w:fill="auto"/>
            <w:vAlign w:val="center"/>
            <w:hideMark/>
          </w:tcPr>
          <w:p w14:paraId="514774B3" w14:textId="77777777" w:rsidR="00CE1830" w:rsidRPr="00DF1DC1" w:rsidRDefault="00CE1830" w:rsidP="00CE1830">
            <w:pPr>
              <w:spacing w:after="0" w:line="240" w:lineRule="auto"/>
              <w:rPr>
                <w:rFonts w:eastAsia="Times New Roman" w:cs="Times New Roman"/>
                <w:b/>
                <w:bCs/>
                <w:color w:val="000000"/>
                <w:sz w:val="18"/>
                <w:szCs w:val="18"/>
              </w:rPr>
            </w:pPr>
            <w:r w:rsidRPr="00DF1DC1">
              <w:rPr>
                <w:rFonts w:eastAsia="Times New Roman" w:cs="Times New Roman"/>
                <w:b/>
                <w:bCs/>
                <w:color w:val="000000"/>
                <w:sz w:val="18"/>
                <w:szCs w:val="18"/>
              </w:rPr>
              <w:t xml:space="preserve">Probability </w:t>
            </w:r>
            <w:r>
              <w:rPr>
                <w:rFonts w:eastAsia="Times New Roman" w:cs="Times New Roman"/>
                <w:b/>
                <w:bCs/>
                <w:color w:val="000000"/>
                <w:sz w:val="18"/>
                <w:szCs w:val="18"/>
              </w:rPr>
              <w:t>RR≥</w:t>
            </w:r>
            <w:r w:rsidRPr="00DF1DC1">
              <w:rPr>
                <w:rFonts w:eastAsia="Times New Roman" w:cs="Times New Roman"/>
                <w:b/>
                <w:bCs/>
                <w:color w:val="000000"/>
                <w:sz w:val="18"/>
                <w:szCs w:val="18"/>
              </w:rPr>
              <w:t xml:space="preserve">1 (i.e. </w:t>
            </w:r>
            <w:r>
              <w:rPr>
                <w:rFonts w:eastAsia="Times New Roman" w:cs="Times New Roman"/>
                <w:b/>
                <w:bCs/>
                <w:color w:val="000000"/>
                <w:sz w:val="18"/>
                <w:szCs w:val="18"/>
              </w:rPr>
              <w:t>No.</w:t>
            </w:r>
            <w:r w:rsidRPr="00DF1DC1">
              <w:rPr>
                <w:rFonts w:eastAsia="Times New Roman" w:cs="Times New Roman"/>
                <w:b/>
                <w:bCs/>
                <w:color w:val="000000"/>
                <w:sz w:val="18"/>
                <w:szCs w:val="18"/>
              </w:rPr>
              <w:t xml:space="preserve"> </w:t>
            </w:r>
            <w:r>
              <w:rPr>
                <w:rFonts w:eastAsia="Times New Roman" w:cs="Times New Roman"/>
                <w:b/>
                <w:bCs/>
                <w:color w:val="000000"/>
                <w:sz w:val="18"/>
                <w:szCs w:val="18"/>
              </w:rPr>
              <w:t>RR</w:t>
            </w:r>
            <w:r w:rsidRPr="00DF1DC1">
              <w:rPr>
                <w:rFonts w:eastAsia="Times New Roman" w:cs="Times New Roman"/>
                <w:b/>
                <w:bCs/>
                <w:color w:val="000000"/>
                <w:sz w:val="18"/>
                <w:szCs w:val="18"/>
              </w:rPr>
              <w:t xml:space="preserve"> </w:t>
            </w:r>
            <w:r>
              <w:rPr>
                <w:rFonts w:eastAsia="Times New Roman" w:cs="Times New Roman"/>
                <w:b/>
                <w:bCs/>
                <w:color w:val="000000"/>
                <w:sz w:val="18"/>
                <w:szCs w:val="18"/>
              </w:rPr>
              <w:t>simulations≥</w:t>
            </w:r>
            <w:r w:rsidRPr="00DF1DC1">
              <w:rPr>
                <w:rFonts w:eastAsia="Times New Roman" w:cs="Times New Roman"/>
                <w:b/>
                <w:bCs/>
                <w:color w:val="000000"/>
                <w:sz w:val="18"/>
                <w:szCs w:val="18"/>
              </w:rPr>
              <w:t>1)</w:t>
            </w:r>
          </w:p>
        </w:tc>
        <w:tc>
          <w:tcPr>
            <w:tcW w:w="900" w:type="dxa"/>
            <w:tcBorders>
              <w:top w:val="single" w:sz="4" w:space="0" w:color="auto"/>
              <w:bottom w:val="single" w:sz="4" w:space="0" w:color="auto"/>
            </w:tcBorders>
            <w:shd w:val="clear" w:color="auto" w:fill="auto"/>
            <w:vAlign w:val="center"/>
          </w:tcPr>
          <w:p w14:paraId="3D54E10D" w14:textId="77777777" w:rsidR="00CE1830" w:rsidRPr="00DF1DC1" w:rsidRDefault="00CE1830" w:rsidP="00CE1830">
            <w:pPr>
              <w:spacing w:after="0" w:line="240" w:lineRule="auto"/>
              <w:rPr>
                <w:rFonts w:eastAsia="Times New Roman" w:cs="Times New Roman"/>
                <w:color w:val="000000"/>
                <w:sz w:val="18"/>
                <w:szCs w:val="18"/>
              </w:rPr>
            </w:pPr>
            <w:r w:rsidRPr="00DF1DC1">
              <w:rPr>
                <w:color w:val="000000"/>
                <w:sz w:val="18"/>
                <w:szCs w:val="18"/>
              </w:rPr>
              <w:t>0.00%</w:t>
            </w:r>
          </w:p>
        </w:tc>
        <w:tc>
          <w:tcPr>
            <w:tcW w:w="900" w:type="dxa"/>
            <w:tcBorders>
              <w:top w:val="single" w:sz="4" w:space="0" w:color="auto"/>
              <w:bottom w:val="single" w:sz="4" w:space="0" w:color="auto"/>
            </w:tcBorders>
            <w:shd w:val="clear" w:color="auto" w:fill="auto"/>
            <w:vAlign w:val="center"/>
          </w:tcPr>
          <w:p w14:paraId="7C4A8A62" w14:textId="77777777" w:rsidR="00CE1830" w:rsidRPr="00DF1DC1" w:rsidRDefault="00CE1830" w:rsidP="00CE1830">
            <w:pPr>
              <w:spacing w:after="0" w:line="240" w:lineRule="auto"/>
              <w:rPr>
                <w:rFonts w:eastAsia="Times New Roman" w:cs="Times New Roman"/>
                <w:color w:val="000000"/>
                <w:sz w:val="18"/>
                <w:szCs w:val="18"/>
              </w:rPr>
            </w:pPr>
            <w:r w:rsidRPr="00DF1DC1">
              <w:rPr>
                <w:color w:val="000000"/>
                <w:sz w:val="18"/>
                <w:szCs w:val="18"/>
              </w:rPr>
              <w:t>0.00%</w:t>
            </w:r>
          </w:p>
        </w:tc>
        <w:tc>
          <w:tcPr>
            <w:tcW w:w="900" w:type="dxa"/>
            <w:tcBorders>
              <w:top w:val="single" w:sz="4" w:space="0" w:color="auto"/>
              <w:bottom w:val="single" w:sz="4" w:space="0" w:color="auto"/>
            </w:tcBorders>
            <w:shd w:val="clear" w:color="auto" w:fill="auto"/>
            <w:vAlign w:val="center"/>
          </w:tcPr>
          <w:p w14:paraId="52ABC990" w14:textId="77777777" w:rsidR="00CE1830" w:rsidRPr="00DF1DC1" w:rsidRDefault="00CE1830" w:rsidP="00CE1830">
            <w:pPr>
              <w:spacing w:after="0" w:line="240" w:lineRule="auto"/>
              <w:rPr>
                <w:rFonts w:eastAsia="Times New Roman" w:cs="Times New Roman"/>
                <w:color w:val="000000"/>
                <w:sz w:val="18"/>
                <w:szCs w:val="18"/>
              </w:rPr>
            </w:pPr>
            <w:r w:rsidRPr="00DF1DC1">
              <w:rPr>
                <w:color w:val="000000"/>
                <w:sz w:val="18"/>
                <w:szCs w:val="18"/>
              </w:rPr>
              <w:t>0.02%</w:t>
            </w:r>
          </w:p>
        </w:tc>
        <w:tc>
          <w:tcPr>
            <w:tcW w:w="900" w:type="dxa"/>
            <w:tcBorders>
              <w:top w:val="single" w:sz="4" w:space="0" w:color="auto"/>
              <w:bottom w:val="single" w:sz="4" w:space="0" w:color="auto"/>
            </w:tcBorders>
            <w:shd w:val="clear" w:color="auto" w:fill="auto"/>
            <w:vAlign w:val="center"/>
          </w:tcPr>
          <w:p w14:paraId="23606BD0" w14:textId="77777777" w:rsidR="00CE1830" w:rsidRPr="00DF1DC1" w:rsidRDefault="00CE1830" w:rsidP="00CE1830">
            <w:pPr>
              <w:spacing w:after="0" w:line="240" w:lineRule="auto"/>
              <w:rPr>
                <w:rFonts w:eastAsia="Times New Roman" w:cs="Times New Roman"/>
                <w:color w:val="000000"/>
                <w:sz w:val="18"/>
                <w:szCs w:val="18"/>
              </w:rPr>
            </w:pPr>
            <w:r w:rsidRPr="00DF1DC1">
              <w:rPr>
                <w:color w:val="000000"/>
                <w:sz w:val="18"/>
                <w:szCs w:val="18"/>
              </w:rPr>
              <w:t>0.00%</w:t>
            </w:r>
          </w:p>
        </w:tc>
        <w:tc>
          <w:tcPr>
            <w:tcW w:w="900" w:type="dxa"/>
            <w:tcBorders>
              <w:top w:val="single" w:sz="4" w:space="0" w:color="auto"/>
              <w:bottom w:val="single" w:sz="4" w:space="0" w:color="auto"/>
            </w:tcBorders>
            <w:shd w:val="clear" w:color="auto" w:fill="auto"/>
            <w:vAlign w:val="center"/>
          </w:tcPr>
          <w:p w14:paraId="4514BD84" w14:textId="77777777" w:rsidR="00CE1830" w:rsidRPr="00DF1DC1" w:rsidRDefault="00CE1830" w:rsidP="00CE1830">
            <w:pPr>
              <w:spacing w:after="0" w:line="240" w:lineRule="auto"/>
              <w:rPr>
                <w:rFonts w:eastAsia="Times New Roman" w:cs="Times New Roman"/>
                <w:color w:val="000000"/>
                <w:sz w:val="18"/>
                <w:szCs w:val="18"/>
              </w:rPr>
            </w:pPr>
            <w:r w:rsidRPr="00DF1DC1">
              <w:rPr>
                <w:color w:val="000000"/>
                <w:sz w:val="18"/>
                <w:szCs w:val="18"/>
              </w:rPr>
              <w:t>0.00%</w:t>
            </w:r>
          </w:p>
        </w:tc>
        <w:tc>
          <w:tcPr>
            <w:tcW w:w="900" w:type="dxa"/>
            <w:tcBorders>
              <w:top w:val="single" w:sz="4" w:space="0" w:color="auto"/>
              <w:bottom w:val="single" w:sz="4" w:space="0" w:color="auto"/>
            </w:tcBorders>
            <w:shd w:val="clear" w:color="auto" w:fill="auto"/>
            <w:vAlign w:val="center"/>
          </w:tcPr>
          <w:p w14:paraId="47B73836" w14:textId="77777777" w:rsidR="00CE1830" w:rsidRPr="00DF1DC1" w:rsidRDefault="00CE1830" w:rsidP="00CE1830">
            <w:pPr>
              <w:spacing w:after="0" w:line="240" w:lineRule="auto"/>
              <w:rPr>
                <w:rFonts w:eastAsia="Times New Roman" w:cs="Times New Roman"/>
                <w:color w:val="000000"/>
                <w:sz w:val="18"/>
                <w:szCs w:val="18"/>
              </w:rPr>
            </w:pPr>
            <w:r w:rsidRPr="00DF1DC1">
              <w:rPr>
                <w:color w:val="000000"/>
                <w:sz w:val="18"/>
                <w:szCs w:val="18"/>
              </w:rPr>
              <w:t>8.62%</w:t>
            </w:r>
          </w:p>
        </w:tc>
        <w:tc>
          <w:tcPr>
            <w:tcW w:w="900" w:type="dxa"/>
            <w:tcBorders>
              <w:top w:val="single" w:sz="4" w:space="0" w:color="auto"/>
              <w:bottom w:val="single" w:sz="4" w:space="0" w:color="auto"/>
            </w:tcBorders>
            <w:shd w:val="clear" w:color="auto" w:fill="auto"/>
            <w:vAlign w:val="center"/>
          </w:tcPr>
          <w:p w14:paraId="5AF43F7D" w14:textId="77777777" w:rsidR="00CE1830" w:rsidRPr="00DF1DC1" w:rsidRDefault="00CE1830" w:rsidP="00CE1830">
            <w:pPr>
              <w:spacing w:after="0" w:line="240" w:lineRule="auto"/>
              <w:rPr>
                <w:rFonts w:eastAsia="Times New Roman" w:cs="Times New Roman"/>
                <w:color w:val="000000"/>
                <w:sz w:val="18"/>
                <w:szCs w:val="18"/>
              </w:rPr>
            </w:pPr>
            <w:r w:rsidRPr="00DF1DC1">
              <w:rPr>
                <w:color w:val="000000"/>
                <w:sz w:val="18"/>
                <w:szCs w:val="18"/>
              </w:rPr>
              <w:t>0.01%</w:t>
            </w:r>
          </w:p>
        </w:tc>
        <w:tc>
          <w:tcPr>
            <w:tcW w:w="900" w:type="dxa"/>
            <w:tcBorders>
              <w:top w:val="single" w:sz="4" w:space="0" w:color="auto"/>
              <w:bottom w:val="single" w:sz="4" w:space="0" w:color="auto"/>
            </w:tcBorders>
            <w:shd w:val="clear" w:color="auto" w:fill="auto"/>
            <w:vAlign w:val="center"/>
          </w:tcPr>
          <w:p w14:paraId="67349060" w14:textId="77777777" w:rsidR="00CE1830" w:rsidRPr="00DF1DC1" w:rsidRDefault="00CE1830" w:rsidP="00CE1830">
            <w:pPr>
              <w:spacing w:after="0" w:line="240" w:lineRule="auto"/>
              <w:rPr>
                <w:rFonts w:eastAsia="Times New Roman" w:cs="Times New Roman"/>
                <w:color w:val="000000"/>
                <w:sz w:val="18"/>
                <w:szCs w:val="18"/>
              </w:rPr>
            </w:pPr>
            <w:r w:rsidRPr="00DF1DC1">
              <w:rPr>
                <w:color w:val="000000"/>
                <w:sz w:val="18"/>
                <w:szCs w:val="18"/>
              </w:rPr>
              <w:t>0.00%</w:t>
            </w:r>
          </w:p>
        </w:tc>
        <w:tc>
          <w:tcPr>
            <w:tcW w:w="900" w:type="dxa"/>
            <w:tcBorders>
              <w:top w:val="single" w:sz="4" w:space="0" w:color="auto"/>
              <w:bottom w:val="single" w:sz="4" w:space="0" w:color="auto"/>
            </w:tcBorders>
            <w:shd w:val="clear" w:color="auto" w:fill="auto"/>
            <w:vAlign w:val="center"/>
          </w:tcPr>
          <w:p w14:paraId="66939747" w14:textId="77777777" w:rsidR="00CE1830" w:rsidRPr="00DF1DC1" w:rsidRDefault="00CE1830" w:rsidP="00CE1830">
            <w:pPr>
              <w:spacing w:after="0" w:line="240" w:lineRule="auto"/>
              <w:rPr>
                <w:rFonts w:eastAsia="Times New Roman" w:cs="Times New Roman"/>
                <w:color w:val="000000"/>
                <w:sz w:val="18"/>
                <w:szCs w:val="18"/>
              </w:rPr>
            </w:pPr>
            <w:r w:rsidRPr="00DF1DC1">
              <w:rPr>
                <w:color w:val="000000"/>
                <w:sz w:val="18"/>
                <w:szCs w:val="18"/>
              </w:rPr>
              <w:t>0.00%</w:t>
            </w:r>
          </w:p>
        </w:tc>
      </w:tr>
      <w:tr w:rsidR="00CE1830" w:rsidRPr="00DF1DC1" w14:paraId="4D57F596" w14:textId="77777777" w:rsidTr="00667EB3">
        <w:trPr>
          <w:trHeight w:val="20"/>
        </w:trPr>
        <w:tc>
          <w:tcPr>
            <w:tcW w:w="1980" w:type="dxa"/>
            <w:shd w:val="clear" w:color="auto" w:fill="auto"/>
            <w:vAlign w:val="center"/>
            <w:hideMark/>
          </w:tcPr>
          <w:p w14:paraId="1AE27625" w14:textId="77777777" w:rsidR="00CE1830" w:rsidRPr="00DF1DC1" w:rsidRDefault="00CE1830" w:rsidP="00CE1830">
            <w:pPr>
              <w:spacing w:after="0" w:line="240" w:lineRule="auto"/>
              <w:rPr>
                <w:rFonts w:eastAsia="Times New Roman" w:cs="Times New Roman"/>
                <w:b/>
                <w:bCs/>
                <w:color w:val="000000"/>
                <w:sz w:val="18"/>
                <w:szCs w:val="18"/>
              </w:rPr>
            </w:pPr>
            <w:r>
              <w:rPr>
                <w:rFonts w:eastAsia="Times New Roman" w:cs="Times New Roman"/>
                <w:b/>
                <w:bCs/>
                <w:color w:val="000000"/>
                <w:sz w:val="18"/>
                <w:szCs w:val="18"/>
              </w:rPr>
              <w:t>Lower 95%-CI RR value</w:t>
            </w:r>
          </w:p>
        </w:tc>
        <w:tc>
          <w:tcPr>
            <w:tcW w:w="900" w:type="dxa"/>
            <w:shd w:val="clear" w:color="auto" w:fill="auto"/>
            <w:vAlign w:val="center"/>
          </w:tcPr>
          <w:p w14:paraId="7CDB1FC3" w14:textId="77777777" w:rsidR="00CE1830" w:rsidRPr="00DF1DC1" w:rsidRDefault="00CE1830" w:rsidP="00CE1830">
            <w:pPr>
              <w:spacing w:after="0" w:line="240" w:lineRule="auto"/>
              <w:rPr>
                <w:rFonts w:eastAsia="Times New Roman" w:cs="Times New Roman"/>
                <w:color w:val="000000"/>
                <w:sz w:val="18"/>
                <w:szCs w:val="18"/>
              </w:rPr>
            </w:pPr>
            <w:r w:rsidRPr="00DF1DC1">
              <w:rPr>
                <w:color w:val="000000"/>
                <w:sz w:val="18"/>
                <w:szCs w:val="18"/>
              </w:rPr>
              <w:t>4.24E-08</w:t>
            </w:r>
          </w:p>
        </w:tc>
        <w:tc>
          <w:tcPr>
            <w:tcW w:w="900" w:type="dxa"/>
            <w:shd w:val="clear" w:color="auto" w:fill="auto"/>
            <w:vAlign w:val="center"/>
          </w:tcPr>
          <w:p w14:paraId="7D5E7020" w14:textId="77777777" w:rsidR="00CE1830" w:rsidRPr="00DF1DC1" w:rsidRDefault="00CE1830" w:rsidP="00CE1830">
            <w:pPr>
              <w:spacing w:after="0" w:line="240" w:lineRule="auto"/>
              <w:rPr>
                <w:rFonts w:eastAsia="Times New Roman" w:cs="Times New Roman"/>
                <w:color w:val="000000"/>
                <w:sz w:val="18"/>
                <w:szCs w:val="18"/>
              </w:rPr>
            </w:pPr>
            <w:r w:rsidRPr="00DF1DC1">
              <w:rPr>
                <w:color w:val="000000"/>
                <w:sz w:val="18"/>
                <w:szCs w:val="18"/>
              </w:rPr>
              <w:t>3.77E-03</w:t>
            </w:r>
          </w:p>
        </w:tc>
        <w:tc>
          <w:tcPr>
            <w:tcW w:w="900" w:type="dxa"/>
            <w:shd w:val="clear" w:color="auto" w:fill="auto"/>
            <w:vAlign w:val="center"/>
          </w:tcPr>
          <w:p w14:paraId="2B00783B" w14:textId="77777777" w:rsidR="00CE1830" w:rsidRPr="00DF1DC1" w:rsidRDefault="00CE1830" w:rsidP="00CE1830">
            <w:pPr>
              <w:spacing w:after="0" w:line="240" w:lineRule="auto"/>
              <w:rPr>
                <w:rFonts w:eastAsia="Times New Roman" w:cs="Times New Roman"/>
                <w:color w:val="000000"/>
                <w:sz w:val="18"/>
                <w:szCs w:val="18"/>
              </w:rPr>
            </w:pPr>
            <w:r w:rsidRPr="00DF1DC1">
              <w:rPr>
                <w:color w:val="000000"/>
                <w:sz w:val="18"/>
                <w:szCs w:val="18"/>
              </w:rPr>
              <w:t>1.10E-02</w:t>
            </w:r>
          </w:p>
        </w:tc>
        <w:tc>
          <w:tcPr>
            <w:tcW w:w="900" w:type="dxa"/>
            <w:shd w:val="clear" w:color="auto" w:fill="auto"/>
            <w:vAlign w:val="center"/>
          </w:tcPr>
          <w:p w14:paraId="4C114BF8" w14:textId="77777777" w:rsidR="00CE1830" w:rsidRPr="00DF1DC1" w:rsidRDefault="00CE1830" w:rsidP="00CE1830">
            <w:pPr>
              <w:spacing w:after="0" w:line="240" w:lineRule="auto"/>
              <w:rPr>
                <w:rFonts w:eastAsia="Times New Roman" w:cs="Times New Roman"/>
                <w:color w:val="000000"/>
                <w:sz w:val="18"/>
                <w:szCs w:val="18"/>
              </w:rPr>
            </w:pPr>
            <w:r w:rsidRPr="00DF1DC1">
              <w:rPr>
                <w:color w:val="000000"/>
                <w:sz w:val="18"/>
                <w:szCs w:val="18"/>
              </w:rPr>
              <w:t>9.20E-06</w:t>
            </w:r>
          </w:p>
        </w:tc>
        <w:tc>
          <w:tcPr>
            <w:tcW w:w="900" w:type="dxa"/>
            <w:shd w:val="clear" w:color="auto" w:fill="auto"/>
            <w:vAlign w:val="center"/>
          </w:tcPr>
          <w:p w14:paraId="4E9C4F72" w14:textId="77777777" w:rsidR="00CE1830" w:rsidRPr="00DF1DC1" w:rsidRDefault="00CE1830" w:rsidP="00CE1830">
            <w:pPr>
              <w:spacing w:after="0" w:line="240" w:lineRule="auto"/>
              <w:rPr>
                <w:rFonts w:eastAsia="Times New Roman" w:cs="Times New Roman"/>
                <w:color w:val="000000"/>
                <w:sz w:val="18"/>
                <w:szCs w:val="18"/>
              </w:rPr>
            </w:pPr>
            <w:r w:rsidRPr="00DF1DC1">
              <w:rPr>
                <w:color w:val="000000"/>
                <w:sz w:val="18"/>
                <w:szCs w:val="18"/>
              </w:rPr>
              <w:t>4.24E-08</w:t>
            </w:r>
          </w:p>
        </w:tc>
        <w:tc>
          <w:tcPr>
            <w:tcW w:w="900" w:type="dxa"/>
            <w:shd w:val="clear" w:color="auto" w:fill="auto"/>
            <w:vAlign w:val="center"/>
          </w:tcPr>
          <w:p w14:paraId="5DA0A6E6" w14:textId="77777777" w:rsidR="00CE1830" w:rsidRPr="00DF1DC1" w:rsidRDefault="00CE1830" w:rsidP="00CE1830">
            <w:pPr>
              <w:spacing w:after="0" w:line="240" w:lineRule="auto"/>
              <w:rPr>
                <w:rFonts w:eastAsia="Times New Roman" w:cs="Times New Roman"/>
                <w:color w:val="000000"/>
                <w:sz w:val="18"/>
                <w:szCs w:val="18"/>
              </w:rPr>
            </w:pPr>
            <w:r w:rsidRPr="00DF1DC1">
              <w:rPr>
                <w:color w:val="000000"/>
                <w:sz w:val="18"/>
                <w:szCs w:val="18"/>
              </w:rPr>
              <w:t>5.00E-01</w:t>
            </w:r>
          </w:p>
        </w:tc>
        <w:tc>
          <w:tcPr>
            <w:tcW w:w="900" w:type="dxa"/>
            <w:shd w:val="clear" w:color="auto" w:fill="auto"/>
            <w:vAlign w:val="center"/>
          </w:tcPr>
          <w:p w14:paraId="772FA144" w14:textId="77777777" w:rsidR="00CE1830" w:rsidRPr="00DF1DC1" w:rsidRDefault="00CE1830" w:rsidP="00CE1830">
            <w:pPr>
              <w:spacing w:after="0" w:line="240" w:lineRule="auto"/>
              <w:rPr>
                <w:rFonts w:eastAsia="Times New Roman" w:cs="Times New Roman"/>
                <w:color w:val="000000"/>
                <w:sz w:val="18"/>
                <w:szCs w:val="18"/>
              </w:rPr>
            </w:pPr>
            <w:r w:rsidRPr="00DF1DC1">
              <w:rPr>
                <w:color w:val="000000"/>
                <w:sz w:val="18"/>
                <w:szCs w:val="18"/>
              </w:rPr>
              <w:t>6.78E-03</w:t>
            </w:r>
          </w:p>
        </w:tc>
        <w:tc>
          <w:tcPr>
            <w:tcW w:w="900" w:type="dxa"/>
            <w:shd w:val="clear" w:color="auto" w:fill="auto"/>
            <w:vAlign w:val="center"/>
          </w:tcPr>
          <w:p w14:paraId="794A9420" w14:textId="77777777" w:rsidR="00CE1830" w:rsidRPr="00DF1DC1" w:rsidRDefault="00CE1830" w:rsidP="00CE1830">
            <w:pPr>
              <w:spacing w:after="0" w:line="240" w:lineRule="auto"/>
              <w:rPr>
                <w:rFonts w:eastAsia="Times New Roman" w:cs="Times New Roman"/>
                <w:color w:val="000000"/>
                <w:sz w:val="18"/>
                <w:szCs w:val="18"/>
              </w:rPr>
            </w:pPr>
            <w:r w:rsidRPr="00DF1DC1">
              <w:rPr>
                <w:color w:val="000000"/>
                <w:sz w:val="18"/>
                <w:szCs w:val="18"/>
              </w:rPr>
              <w:t>1.02E-06</w:t>
            </w:r>
          </w:p>
        </w:tc>
        <w:tc>
          <w:tcPr>
            <w:tcW w:w="900" w:type="dxa"/>
            <w:shd w:val="clear" w:color="auto" w:fill="auto"/>
            <w:vAlign w:val="center"/>
          </w:tcPr>
          <w:p w14:paraId="3D219B84" w14:textId="77777777" w:rsidR="00CE1830" w:rsidRPr="00DF1DC1" w:rsidRDefault="00CE1830" w:rsidP="00CE1830">
            <w:pPr>
              <w:spacing w:after="0" w:line="240" w:lineRule="auto"/>
              <w:rPr>
                <w:rFonts w:eastAsia="Times New Roman" w:cs="Times New Roman"/>
                <w:color w:val="000000"/>
                <w:sz w:val="18"/>
                <w:szCs w:val="18"/>
              </w:rPr>
            </w:pPr>
            <w:r w:rsidRPr="00DF1DC1">
              <w:rPr>
                <w:color w:val="000000"/>
                <w:sz w:val="18"/>
                <w:szCs w:val="18"/>
              </w:rPr>
              <w:t>1.27E-08</w:t>
            </w:r>
          </w:p>
        </w:tc>
      </w:tr>
      <w:tr w:rsidR="00CE1830" w:rsidRPr="00DF1DC1" w14:paraId="3EFFCE4B" w14:textId="77777777" w:rsidTr="00667EB3">
        <w:trPr>
          <w:trHeight w:val="20"/>
        </w:trPr>
        <w:tc>
          <w:tcPr>
            <w:tcW w:w="1980" w:type="dxa"/>
            <w:shd w:val="clear" w:color="auto" w:fill="auto"/>
            <w:vAlign w:val="center"/>
            <w:hideMark/>
          </w:tcPr>
          <w:p w14:paraId="42756524" w14:textId="77777777" w:rsidR="00CE1830" w:rsidRPr="00DF1DC1" w:rsidRDefault="00CE1830" w:rsidP="00CE1830">
            <w:pPr>
              <w:spacing w:after="0" w:line="240" w:lineRule="auto"/>
              <w:rPr>
                <w:rFonts w:eastAsia="Times New Roman" w:cs="Times New Roman"/>
                <w:b/>
                <w:bCs/>
                <w:color w:val="000000"/>
                <w:sz w:val="18"/>
                <w:szCs w:val="18"/>
              </w:rPr>
            </w:pPr>
            <w:r>
              <w:rPr>
                <w:rFonts w:eastAsia="Times New Roman" w:cs="Times New Roman"/>
                <w:b/>
                <w:bCs/>
                <w:color w:val="000000"/>
                <w:sz w:val="18"/>
                <w:szCs w:val="18"/>
              </w:rPr>
              <w:t>Lower 95%-CI RR≥</w:t>
            </w:r>
            <w:r w:rsidRPr="00DF1DC1">
              <w:rPr>
                <w:rFonts w:eastAsia="Times New Roman" w:cs="Times New Roman"/>
                <w:b/>
                <w:bCs/>
                <w:color w:val="000000"/>
                <w:sz w:val="18"/>
                <w:szCs w:val="18"/>
              </w:rPr>
              <w:t>1?</w:t>
            </w:r>
          </w:p>
        </w:tc>
        <w:tc>
          <w:tcPr>
            <w:tcW w:w="900" w:type="dxa"/>
            <w:shd w:val="clear" w:color="auto" w:fill="auto"/>
            <w:noWrap/>
            <w:vAlign w:val="center"/>
            <w:hideMark/>
          </w:tcPr>
          <w:p w14:paraId="2CB5F444" w14:textId="77777777" w:rsidR="00CE1830" w:rsidRPr="00DF1DC1" w:rsidRDefault="00CE1830" w:rsidP="00CE1830">
            <w:pPr>
              <w:spacing w:after="0" w:line="240" w:lineRule="auto"/>
              <w:rPr>
                <w:rFonts w:eastAsia="Times New Roman" w:cs="Times New Roman"/>
                <w:color w:val="000000"/>
                <w:sz w:val="18"/>
                <w:szCs w:val="18"/>
              </w:rPr>
            </w:pPr>
            <w:r w:rsidRPr="00DF1DC1">
              <w:rPr>
                <w:color w:val="000000"/>
                <w:sz w:val="18"/>
                <w:szCs w:val="18"/>
              </w:rPr>
              <w:t>No</w:t>
            </w:r>
          </w:p>
        </w:tc>
        <w:tc>
          <w:tcPr>
            <w:tcW w:w="900" w:type="dxa"/>
            <w:shd w:val="clear" w:color="auto" w:fill="auto"/>
            <w:noWrap/>
            <w:vAlign w:val="center"/>
            <w:hideMark/>
          </w:tcPr>
          <w:p w14:paraId="5B68948A" w14:textId="77777777" w:rsidR="00CE1830" w:rsidRPr="00DF1DC1" w:rsidRDefault="00CE1830" w:rsidP="00CE1830">
            <w:pPr>
              <w:spacing w:after="0" w:line="240" w:lineRule="auto"/>
              <w:rPr>
                <w:rFonts w:eastAsia="Times New Roman" w:cs="Times New Roman"/>
                <w:color w:val="000000"/>
                <w:sz w:val="18"/>
                <w:szCs w:val="18"/>
              </w:rPr>
            </w:pPr>
            <w:r w:rsidRPr="00DF1DC1">
              <w:rPr>
                <w:color w:val="000000"/>
                <w:sz w:val="18"/>
                <w:szCs w:val="18"/>
              </w:rPr>
              <w:t>No</w:t>
            </w:r>
          </w:p>
        </w:tc>
        <w:tc>
          <w:tcPr>
            <w:tcW w:w="900" w:type="dxa"/>
            <w:shd w:val="clear" w:color="auto" w:fill="auto"/>
            <w:noWrap/>
            <w:vAlign w:val="center"/>
            <w:hideMark/>
          </w:tcPr>
          <w:p w14:paraId="5617690B" w14:textId="77777777" w:rsidR="00CE1830" w:rsidRPr="00DF1DC1" w:rsidRDefault="00CE1830" w:rsidP="00CE1830">
            <w:pPr>
              <w:spacing w:after="0" w:line="240" w:lineRule="auto"/>
              <w:rPr>
                <w:rFonts w:eastAsia="Times New Roman" w:cs="Times New Roman"/>
                <w:b/>
                <w:bCs/>
                <w:color w:val="FFFFFF"/>
                <w:sz w:val="18"/>
                <w:szCs w:val="18"/>
              </w:rPr>
            </w:pPr>
            <w:r w:rsidRPr="00DF1DC1">
              <w:rPr>
                <w:color w:val="000000"/>
                <w:sz w:val="18"/>
                <w:szCs w:val="18"/>
              </w:rPr>
              <w:t>No</w:t>
            </w:r>
          </w:p>
        </w:tc>
        <w:tc>
          <w:tcPr>
            <w:tcW w:w="900" w:type="dxa"/>
            <w:shd w:val="clear" w:color="auto" w:fill="auto"/>
            <w:noWrap/>
            <w:vAlign w:val="center"/>
            <w:hideMark/>
          </w:tcPr>
          <w:p w14:paraId="5B25AEF3" w14:textId="77777777" w:rsidR="00CE1830" w:rsidRPr="00DF1DC1" w:rsidRDefault="00CE1830" w:rsidP="00CE1830">
            <w:pPr>
              <w:spacing w:after="0" w:line="240" w:lineRule="auto"/>
              <w:rPr>
                <w:rFonts w:eastAsia="Times New Roman" w:cs="Times New Roman"/>
                <w:color w:val="000000"/>
                <w:sz w:val="18"/>
                <w:szCs w:val="18"/>
              </w:rPr>
            </w:pPr>
            <w:r w:rsidRPr="00DF1DC1">
              <w:rPr>
                <w:color w:val="000000"/>
                <w:sz w:val="18"/>
                <w:szCs w:val="18"/>
              </w:rPr>
              <w:t>No</w:t>
            </w:r>
          </w:p>
        </w:tc>
        <w:tc>
          <w:tcPr>
            <w:tcW w:w="900" w:type="dxa"/>
            <w:shd w:val="clear" w:color="auto" w:fill="auto"/>
            <w:noWrap/>
            <w:vAlign w:val="center"/>
            <w:hideMark/>
          </w:tcPr>
          <w:p w14:paraId="4FB585F4" w14:textId="77777777" w:rsidR="00CE1830" w:rsidRPr="00DF1DC1" w:rsidRDefault="00CE1830" w:rsidP="00CE1830">
            <w:pPr>
              <w:spacing w:after="0" w:line="240" w:lineRule="auto"/>
              <w:rPr>
                <w:rFonts w:eastAsia="Times New Roman" w:cs="Times New Roman"/>
                <w:color w:val="000000"/>
                <w:sz w:val="18"/>
                <w:szCs w:val="18"/>
              </w:rPr>
            </w:pPr>
            <w:r w:rsidRPr="00DF1DC1">
              <w:rPr>
                <w:color w:val="000000"/>
                <w:sz w:val="18"/>
                <w:szCs w:val="18"/>
              </w:rPr>
              <w:t>No</w:t>
            </w:r>
          </w:p>
        </w:tc>
        <w:tc>
          <w:tcPr>
            <w:tcW w:w="900" w:type="dxa"/>
            <w:shd w:val="clear" w:color="auto" w:fill="auto"/>
            <w:noWrap/>
            <w:vAlign w:val="center"/>
            <w:hideMark/>
          </w:tcPr>
          <w:p w14:paraId="01E0CE24" w14:textId="77777777" w:rsidR="00CE1830" w:rsidRPr="00DF1DC1" w:rsidRDefault="00CE1830" w:rsidP="00CE1830">
            <w:pPr>
              <w:spacing w:after="0" w:line="240" w:lineRule="auto"/>
              <w:rPr>
                <w:rFonts w:eastAsia="Times New Roman" w:cs="Times New Roman"/>
                <w:b/>
                <w:bCs/>
                <w:color w:val="FFFFFF"/>
                <w:sz w:val="18"/>
                <w:szCs w:val="18"/>
              </w:rPr>
            </w:pPr>
            <w:r w:rsidRPr="00DF1DC1">
              <w:rPr>
                <w:color w:val="000000"/>
                <w:sz w:val="18"/>
                <w:szCs w:val="18"/>
              </w:rPr>
              <w:t>No</w:t>
            </w:r>
          </w:p>
        </w:tc>
        <w:tc>
          <w:tcPr>
            <w:tcW w:w="900" w:type="dxa"/>
            <w:shd w:val="clear" w:color="auto" w:fill="auto"/>
            <w:noWrap/>
            <w:vAlign w:val="center"/>
            <w:hideMark/>
          </w:tcPr>
          <w:p w14:paraId="2850EF28" w14:textId="77777777" w:rsidR="00CE1830" w:rsidRPr="00DF1DC1" w:rsidRDefault="00CE1830" w:rsidP="00CE1830">
            <w:pPr>
              <w:spacing w:after="0" w:line="240" w:lineRule="auto"/>
              <w:rPr>
                <w:rFonts w:eastAsia="Times New Roman" w:cs="Times New Roman"/>
                <w:b/>
                <w:bCs/>
                <w:color w:val="FFFFFF"/>
                <w:sz w:val="18"/>
                <w:szCs w:val="18"/>
              </w:rPr>
            </w:pPr>
            <w:r w:rsidRPr="00DF1DC1">
              <w:rPr>
                <w:color w:val="000000"/>
                <w:sz w:val="18"/>
                <w:szCs w:val="18"/>
              </w:rPr>
              <w:t>No</w:t>
            </w:r>
          </w:p>
        </w:tc>
        <w:tc>
          <w:tcPr>
            <w:tcW w:w="900" w:type="dxa"/>
            <w:shd w:val="clear" w:color="auto" w:fill="auto"/>
            <w:noWrap/>
            <w:vAlign w:val="center"/>
            <w:hideMark/>
          </w:tcPr>
          <w:p w14:paraId="43F38E3A" w14:textId="77777777" w:rsidR="00CE1830" w:rsidRPr="00DF1DC1" w:rsidRDefault="00CE1830" w:rsidP="00CE1830">
            <w:pPr>
              <w:spacing w:after="0" w:line="240" w:lineRule="auto"/>
              <w:rPr>
                <w:rFonts w:eastAsia="Times New Roman" w:cs="Times New Roman"/>
                <w:color w:val="000000"/>
                <w:sz w:val="18"/>
                <w:szCs w:val="18"/>
              </w:rPr>
            </w:pPr>
            <w:r w:rsidRPr="00DF1DC1">
              <w:rPr>
                <w:color w:val="000000"/>
                <w:sz w:val="18"/>
                <w:szCs w:val="18"/>
              </w:rPr>
              <w:t>No</w:t>
            </w:r>
          </w:p>
        </w:tc>
        <w:tc>
          <w:tcPr>
            <w:tcW w:w="900" w:type="dxa"/>
            <w:shd w:val="clear" w:color="auto" w:fill="auto"/>
            <w:noWrap/>
            <w:vAlign w:val="center"/>
            <w:hideMark/>
          </w:tcPr>
          <w:p w14:paraId="71A4167E" w14:textId="77777777" w:rsidR="00CE1830" w:rsidRPr="00DF1DC1" w:rsidRDefault="00CE1830" w:rsidP="00CE1830">
            <w:pPr>
              <w:spacing w:after="0" w:line="240" w:lineRule="auto"/>
              <w:rPr>
                <w:rFonts w:eastAsia="Times New Roman" w:cs="Times New Roman"/>
                <w:color w:val="000000"/>
                <w:sz w:val="18"/>
                <w:szCs w:val="18"/>
              </w:rPr>
            </w:pPr>
            <w:r w:rsidRPr="00DF1DC1">
              <w:rPr>
                <w:color w:val="000000"/>
                <w:sz w:val="18"/>
                <w:szCs w:val="18"/>
              </w:rPr>
              <w:t>No</w:t>
            </w:r>
          </w:p>
        </w:tc>
      </w:tr>
    </w:tbl>
    <w:p w14:paraId="4672BDAB" w14:textId="77777777" w:rsidR="00CE1830" w:rsidRDefault="00CE1830" w:rsidP="00CE1830">
      <w:pPr>
        <w:spacing w:after="0" w:line="240" w:lineRule="auto"/>
        <w:rPr>
          <w:sz w:val="18"/>
          <w:szCs w:val="18"/>
        </w:rPr>
      </w:pPr>
    </w:p>
    <w:p w14:paraId="561363DF" w14:textId="0EBA32A2" w:rsidR="00CE1830" w:rsidRDefault="00CE1830" w:rsidP="00CE1830">
      <w:pPr>
        <w:spacing w:after="0" w:line="240" w:lineRule="auto"/>
        <w:rPr>
          <w:b/>
        </w:rPr>
      </w:pPr>
      <w:r w:rsidRPr="00CE1830">
        <w:rPr>
          <w:b/>
        </w:rPr>
        <w:t>Figures</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8280"/>
      </w:tblGrid>
      <w:tr w:rsidR="00766249" w14:paraId="5197118B" w14:textId="77777777" w:rsidTr="00766249">
        <w:tc>
          <w:tcPr>
            <w:tcW w:w="8280" w:type="dxa"/>
          </w:tcPr>
          <w:p w14:paraId="1CE3288B" w14:textId="4094A7B0" w:rsidR="00766249" w:rsidRDefault="00766249" w:rsidP="00766249">
            <w:pPr>
              <w:jc w:val="center"/>
              <w:rPr>
                <w:sz w:val="18"/>
                <w:szCs w:val="18"/>
              </w:rPr>
            </w:pPr>
            <w:r w:rsidRPr="00DF1DC1">
              <w:rPr>
                <w:noProof/>
                <w:sz w:val="18"/>
                <w:szCs w:val="18"/>
                <w:lang w:val="en-GB" w:eastAsia="en-GB"/>
              </w:rPr>
              <w:drawing>
                <wp:inline distT="0" distB="0" distL="0" distR="0" wp14:anchorId="21F1F2DD" wp14:editId="680D1662">
                  <wp:extent cx="4929550" cy="2700670"/>
                  <wp:effectExtent l="0" t="0" r="4445" b="4445"/>
                  <wp:docPr id="1" name="Billede 1" descr="C:\Work\MATLAB\Danail\NF_and FF_exposu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ork\MATLAB\Danail\NF_and FF_exposures.png"/>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7999" t="4854" r="8187" b="3594"/>
                          <a:stretch/>
                        </pic:blipFill>
                        <pic:spPr bwMode="auto">
                          <a:xfrm>
                            <a:off x="0" y="0"/>
                            <a:ext cx="4939497" cy="270612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766249" w14:paraId="3FC89C15" w14:textId="77777777" w:rsidTr="00766249">
        <w:tc>
          <w:tcPr>
            <w:tcW w:w="8280" w:type="dxa"/>
          </w:tcPr>
          <w:p w14:paraId="4C33F0D5" w14:textId="77777777" w:rsidR="00766249" w:rsidRPr="00DF1DC1" w:rsidRDefault="00766249" w:rsidP="00766249">
            <w:pPr>
              <w:rPr>
                <w:sz w:val="18"/>
                <w:szCs w:val="18"/>
              </w:rPr>
            </w:pPr>
            <w:r>
              <w:rPr>
                <w:b/>
                <w:sz w:val="18"/>
                <w:szCs w:val="18"/>
              </w:rPr>
              <w:t>Figure ##</w:t>
            </w:r>
            <w:r w:rsidRPr="00DF1DC1">
              <w:rPr>
                <w:sz w:val="18"/>
                <w:szCs w:val="18"/>
              </w:rPr>
              <w:t xml:space="preserve"> Potential exposure </w:t>
            </w:r>
            <w:r>
              <w:rPr>
                <w:sz w:val="18"/>
                <w:szCs w:val="18"/>
              </w:rPr>
              <w:t>time-series in the</w:t>
            </w:r>
            <w:r w:rsidRPr="00DF1DC1">
              <w:rPr>
                <w:sz w:val="18"/>
                <w:szCs w:val="18"/>
              </w:rPr>
              <w:t xml:space="preserve"> a) near field and b) far field.</w:t>
            </w:r>
          </w:p>
          <w:p w14:paraId="2B88F26A" w14:textId="77777777" w:rsidR="00766249" w:rsidRDefault="00766249" w:rsidP="00CE1830">
            <w:pPr>
              <w:rPr>
                <w:sz w:val="18"/>
                <w:szCs w:val="18"/>
              </w:rPr>
            </w:pPr>
          </w:p>
        </w:tc>
      </w:tr>
    </w:tbl>
    <w:p w14:paraId="7A3D3884" w14:textId="4F80C201" w:rsidR="00A7558F" w:rsidRPr="00DF1DC1" w:rsidRDefault="00A7558F" w:rsidP="00CE1830">
      <w:pPr>
        <w:spacing w:after="0" w:line="240" w:lineRule="auto"/>
        <w:rPr>
          <w:sz w:val="18"/>
          <w:szCs w:val="18"/>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8226"/>
      </w:tblGrid>
      <w:tr w:rsidR="00CE1830" w:rsidRPr="00DF1DC1" w14:paraId="380AE260" w14:textId="77777777" w:rsidTr="00356F34">
        <w:tc>
          <w:tcPr>
            <w:tcW w:w="8226" w:type="dxa"/>
          </w:tcPr>
          <w:p w14:paraId="455DBC3A" w14:textId="77777777" w:rsidR="00CE1830" w:rsidRPr="00DF1DC1" w:rsidRDefault="00CE1830" w:rsidP="00CE1830">
            <w:pPr>
              <w:rPr>
                <w:sz w:val="18"/>
                <w:szCs w:val="18"/>
              </w:rPr>
            </w:pPr>
            <w:r>
              <w:rPr>
                <w:sz w:val="18"/>
                <w:szCs w:val="18"/>
              </w:rPr>
              <w:lastRenderedPageBreak/>
              <w:br w:type="page"/>
            </w:r>
            <w:r w:rsidRPr="00DF1DC1">
              <w:rPr>
                <w:rStyle w:val="CommentReference"/>
                <w:sz w:val="18"/>
                <w:szCs w:val="18"/>
              </w:rPr>
              <w:commentReference w:id="583"/>
            </w:r>
            <w:r w:rsidRPr="00DF1DC1">
              <w:rPr>
                <w:noProof/>
                <w:sz w:val="18"/>
                <w:szCs w:val="18"/>
                <w:lang w:val="en-GB" w:eastAsia="en-GB"/>
              </w:rPr>
              <w:drawing>
                <wp:inline distT="0" distB="0" distL="0" distR="0" wp14:anchorId="6CF0652C" wp14:editId="5D663960">
                  <wp:extent cx="5079445" cy="2785730"/>
                  <wp:effectExtent l="0" t="0" r="6985" b="0"/>
                  <wp:docPr id="2" name="Picture 2" descr="C:\Users\RBJ\AppData\Local\Microsoft\Windows\INetCache\Content.Word\Rplot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BJ\AppData\Local\Microsoft\Windows\INetCache\Content.Word\Rplot0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83908" cy="2788178"/>
                          </a:xfrm>
                          <a:prstGeom prst="rect">
                            <a:avLst/>
                          </a:prstGeom>
                          <a:noFill/>
                          <a:ln>
                            <a:noFill/>
                          </a:ln>
                        </pic:spPr>
                      </pic:pic>
                    </a:graphicData>
                  </a:graphic>
                </wp:inline>
              </w:drawing>
            </w:r>
          </w:p>
        </w:tc>
      </w:tr>
      <w:tr w:rsidR="00CE1830" w:rsidRPr="00DF1DC1" w14:paraId="23ED9817" w14:textId="77777777" w:rsidTr="00356F34">
        <w:tc>
          <w:tcPr>
            <w:tcW w:w="8226" w:type="dxa"/>
          </w:tcPr>
          <w:p w14:paraId="149B4688" w14:textId="77777777" w:rsidR="00CE1830" w:rsidRPr="00DF1DC1" w:rsidRDefault="00CE1830" w:rsidP="00CE1830">
            <w:pPr>
              <w:rPr>
                <w:sz w:val="18"/>
                <w:szCs w:val="18"/>
              </w:rPr>
            </w:pPr>
            <w:r w:rsidRPr="00DF1DC1">
              <w:rPr>
                <w:b/>
                <w:sz w:val="18"/>
                <w:szCs w:val="18"/>
              </w:rPr>
              <w:t>Figure##</w:t>
            </w:r>
            <w:r w:rsidRPr="00DF1DC1">
              <w:rPr>
                <w:sz w:val="18"/>
                <w:szCs w:val="18"/>
              </w:rPr>
              <w:t xml:space="preserve"> Distributions of BMDh, BMDh/Exposure Ratio, and BMDa/Exposure Ratio</w:t>
            </w:r>
          </w:p>
        </w:tc>
      </w:tr>
    </w:tbl>
    <w:p w14:paraId="23B5DE71" w14:textId="77777777" w:rsidR="00CE1830" w:rsidRPr="00DF1DC1" w:rsidRDefault="00CE1830" w:rsidP="00CE1830">
      <w:pPr>
        <w:spacing w:after="0" w:line="240" w:lineRule="auto"/>
      </w:pPr>
    </w:p>
    <w:sectPr w:rsidR="00CE1830" w:rsidRPr="00DF1DC1" w:rsidSect="006C6C8D">
      <w:type w:val="continuous"/>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hael" w:date="2015-10-01T21:06:00Z" w:initials="MPT">
    <w:p w14:paraId="276F6D65" w14:textId="2F5DA2AA" w:rsidR="00920382" w:rsidRDefault="00920382">
      <w:pPr>
        <w:pStyle w:val="CommentText"/>
      </w:pPr>
      <w:r>
        <w:rPr>
          <w:rStyle w:val="CommentReference"/>
        </w:rPr>
        <w:annotationRef/>
      </w:r>
      <w:r>
        <w:t>MUST CLEAR WITH BERMUDEZ ET AL!!!!!!</w:t>
      </w:r>
    </w:p>
  </w:comment>
  <w:comment w:id="38" w:author="RBJ" w:date="2015-09-23T17:27:00Z" w:initials="R">
    <w:p w14:paraId="2F3385BD" w14:textId="53163894" w:rsidR="00920382" w:rsidRDefault="00920382">
      <w:pPr>
        <w:pStyle w:val="CommentText"/>
      </w:pPr>
      <w:r>
        <w:rPr>
          <w:rStyle w:val="CommentReference"/>
        </w:rPr>
        <w:annotationRef/>
      </w:r>
      <w:r w:rsidRPr="00B621B4">
        <w:rPr>
          <w:highlight w:val="green"/>
        </w:rPr>
        <w:t>Danail</w:t>
      </w:r>
      <w:r>
        <w:t>, Kreider et al. 2010 use an intra-species factor of 5 for workers. What do you think is appropriate for our paper?</w:t>
      </w:r>
    </w:p>
    <w:p w14:paraId="1E7E6753" w14:textId="77777777" w:rsidR="00920382" w:rsidRDefault="00920382">
      <w:pPr>
        <w:pStyle w:val="CommentText"/>
      </w:pPr>
    </w:p>
    <w:p w14:paraId="0572D272" w14:textId="30FDC2D0" w:rsidR="00920382" w:rsidRDefault="00920382">
      <w:pPr>
        <w:pStyle w:val="CommentText"/>
      </w:pPr>
      <w:r>
        <w:t>DNEL are a generic and conservative reference based value, whereas an OEL may take into account different uncertainty and extrapolation factors that are specific to occupational settings.</w:t>
      </w:r>
    </w:p>
    <w:p w14:paraId="0EA1DCB2" w14:textId="36177544" w:rsidR="00920382" w:rsidRDefault="00920382">
      <w:pPr>
        <w:pStyle w:val="CommentText"/>
      </w:pPr>
      <w:r>
        <w:t>================================</w:t>
      </w:r>
    </w:p>
    <w:p w14:paraId="15052ADC" w14:textId="7FE5FD05" w:rsidR="00920382" w:rsidRDefault="00920382">
      <w:pPr>
        <w:pStyle w:val="CommentText"/>
      </w:pPr>
      <w:r>
        <w:t>NIOSH completed their REL using an intra-species EF of 10.</w:t>
      </w:r>
    </w:p>
    <w:p w14:paraId="03055DA4" w14:textId="77777777" w:rsidR="00920382" w:rsidRDefault="00920382">
      <w:pPr>
        <w:pStyle w:val="CommentText"/>
      </w:pPr>
    </w:p>
    <w:p w14:paraId="38318AE4" w14:textId="77799713" w:rsidR="00920382" w:rsidRDefault="00920382">
      <w:pPr>
        <w:pStyle w:val="CommentText"/>
      </w:pPr>
      <w:r>
        <w:t>For the interspecies: they assumed a TK factor of 4 was already included in their deposition/clearance model, and also used a factor of 2.5 for TD.</w:t>
      </w:r>
    </w:p>
    <w:p w14:paraId="414B0E8A" w14:textId="77777777" w:rsidR="00920382" w:rsidRDefault="00920382">
      <w:pPr>
        <w:pStyle w:val="CommentText"/>
      </w:pPr>
    </w:p>
    <w:p w14:paraId="0FEBE322" w14:textId="3469CD3C" w:rsidR="00920382" w:rsidRDefault="00920382">
      <w:pPr>
        <w:pStyle w:val="CommentText"/>
        <w:pBdr>
          <w:bottom w:val="double" w:sz="6" w:space="1" w:color="auto"/>
        </w:pBdr>
      </w:pPr>
      <w:r>
        <w:t>So in total, they applied a value of 25</w:t>
      </w:r>
    </w:p>
    <w:p w14:paraId="2B2BE7B1" w14:textId="77777777" w:rsidR="00920382" w:rsidRDefault="00920382" w:rsidP="00F33D4E">
      <w:pPr>
        <w:pStyle w:val="CommentText"/>
      </w:pPr>
    </w:p>
    <w:p w14:paraId="34134CE2" w14:textId="4AD9B5AA" w:rsidR="00920382" w:rsidRDefault="00920382" w:rsidP="00F33D4E">
      <w:pPr>
        <w:pStyle w:val="CommentText"/>
        <w:rPr>
          <w:highlight w:val="green"/>
        </w:rPr>
      </w:pPr>
      <w:r>
        <w:t>Additionally, The Rat data remains lower than the mice data even have the interspecies extrapolation. This is because applied the same extrapolation-distribution to both the mice and rat data. Thus, the hazard distribution might be inappropriately</w:t>
      </w:r>
      <w:r>
        <w:rPr>
          <w:highlight w:val="green"/>
        </w:rPr>
        <w:t xml:space="preserve"> too low or too high. Better to define specific inter-species factors for the rat and mice data individually and apply distributions to their allometric factors!</w:t>
      </w:r>
    </w:p>
    <w:p w14:paraId="5E863390" w14:textId="436E6C8B" w:rsidR="00920382" w:rsidRDefault="00920382" w:rsidP="00F33D4E">
      <w:pPr>
        <w:pStyle w:val="CommentText"/>
      </w:pPr>
      <w:r>
        <w:t>===========</w:t>
      </w:r>
    </w:p>
    <w:p w14:paraId="3CFA8459" w14:textId="14AE0F73" w:rsidR="00920382" w:rsidRDefault="00920382">
      <w:pPr>
        <w:pStyle w:val="CommentText"/>
      </w:pPr>
      <w:r>
        <w:t>Maybe just discuss the approach as a proof-of-concept and expound upon the implications of using occupational specific (and other modifying factors) in terms of how the results may change.</w:t>
      </w:r>
    </w:p>
    <w:p w14:paraId="52541DDC" w14:textId="77777777" w:rsidR="00920382" w:rsidRDefault="00920382">
      <w:pPr>
        <w:pStyle w:val="CommentText"/>
      </w:pPr>
    </w:p>
  </w:comment>
  <w:comment w:id="41" w:author="RBJ" w:date="2015-09-25T13:29:00Z" w:initials="R">
    <w:p w14:paraId="025BCD2F" w14:textId="51BDF894" w:rsidR="00920382" w:rsidRDefault="00920382" w:rsidP="00583FA5">
      <w:pPr>
        <w:pStyle w:val="CommentText"/>
      </w:pPr>
      <w:r>
        <w:rPr>
          <w:rStyle w:val="CommentReference"/>
        </w:rPr>
        <w:annotationRef/>
      </w:r>
      <w:r>
        <w:t xml:space="preserve">I am waiting for Joonas to clarify the parameters and approach used. </w:t>
      </w:r>
    </w:p>
  </w:comment>
  <w:comment w:id="95" w:author="Michael" w:date="2015-09-28T22:11:00Z" w:initials="MPT">
    <w:p w14:paraId="217D2362" w14:textId="291CF8A9" w:rsidR="00920382" w:rsidRDefault="00920382">
      <w:pPr>
        <w:pStyle w:val="CommentText"/>
      </w:pPr>
      <w:r>
        <w:rPr>
          <w:rStyle w:val="CommentReference"/>
        </w:rPr>
        <w:annotationRef/>
      </w:r>
      <w:r>
        <w:t xml:space="preserve">Keld: </w:t>
      </w:r>
      <w:r>
        <w:rPr>
          <w:rFonts w:ascii="Arial" w:hAnsi="Arial" w:cs="Arial"/>
          <w:color w:val="222222"/>
          <w:sz w:val="19"/>
          <w:szCs w:val="19"/>
          <w:shd w:val="clear" w:color="auto" w:fill="FFFFFF"/>
        </w:rPr>
        <w:t>Q and Qnf are different values. Q is the entry nornally known, whereas the Qnf and Qff are the m3/min values.</w:t>
      </w:r>
    </w:p>
  </w:comment>
  <w:comment w:id="208" w:author="Michael" w:date="2015-10-04T12:22:00Z" w:initials="MPT">
    <w:p w14:paraId="73DD09E3" w14:textId="771C3F45" w:rsidR="00920382" w:rsidRDefault="00920382">
      <w:pPr>
        <w:pStyle w:val="CommentText"/>
      </w:pPr>
      <w:r>
        <w:rPr>
          <w:rStyle w:val="CommentReference"/>
        </w:rPr>
        <w:annotationRef/>
      </w:r>
      <w:r w:rsidRPr="00CC7B56">
        <w:t>(STILL NEED TO DEFINE HOW THE CONCENTRATIONS (CNF, CFF) WERE CALCULATED….INVOLVING Minh, Q and R)</w:t>
      </w:r>
    </w:p>
  </w:comment>
  <w:comment w:id="227" w:author="RBJ" w:date="2015-09-17T17:46:00Z" w:initials="R">
    <w:p w14:paraId="65F6B403" w14:textId="4CC515F8" w:rsidR="00920382" w:rsidRPr="00842428" w:rsidRDefault="00920382">
      <w:pPr>
        <w:pStyle w:val="CommentText"/>
        <w:rPr>
          <w:b/>
        </w:rPr>
      </w:pPr>
      <w:r>
        <w:rPr>
          <w:rStyle w:val="CommentReference"/>
        </w:rPr>
        <w:annotationRef/>
      </w:r>
      <w:r w:rsidRPr="00842428">
        <w:rPr>
          <w:b/>
        </w:rPr>
        <w:t>Note to self: The values of the distributions are dynamic in the excel models and need to be fixed before final versions of the publication are made.</w:t>
      </w:r>
    </w:p>
  </w:comment>
  <w:comment w:id="316" w:author="Michael" w:date="2015-10-04T12:51:00Z" w:initials="MPT">
    <w:p w14:paraId="1034E4EB" w14:textId="0BC2915C" w:rsidR="00920382" w:rsidRDefault="00920382">
      <w:pPr>
        <w:pStyle w:val="CommentText"/>
      </w:pPr>
      <w:r>
        <w:rPr>
          <w:rStyle w:val="CommentReference"/>
        </w:rPr>
        <w:annotationRef/>
      </w:r>
      <w:r>
        <w:t>Why?</w:t>
      </w:r>
    </w:p>
  </w:comment>
  <w:comment w:id="321" w:author="Michael" w:date="2015-10-04T16:10:00Z" w:initials="MPT">
    <w:p w14:paraId="73976EE6" w14:textId="2E546497" w:rsidR="00920382" w:rsidRDefault="00920382">
      <w:pPr>
        <w:pStyle w:val="CommentText"/>
      </w:pPr>
      <w:r>
        <w:rPr>
          <w:rStyle w:val="CommentReference"/>
        </w:rPr>
        <w:annotationRef/>
      </w:r>
      <w:r>
        <w:t>Why is ES5 the lowest? Maybe it is tied to the Total Volume of the room which is bigger for ES5 compared with ES9.</w:t>
      </w:r>
    </w:p>
  </w:comment>
  <w:comment w:id="426" w:author="Michael" w:date="2015-10-05T13:29:00Z" w:initials="MPT">
    <w:p w14:paraId="3098BD24" w14:textId="7EBA8F3A" w:rsidR="00920382" w:rsidRDefault="00920382">
      <w:pPr>
        <w:pStyle w:val="CommentText"/>
      </w:pPr>
      <w:r>
        <w:rPr>
          <w:rStyle w:val="CommentReference"/>
        </w:rPr>
        <w:annotationRef/>
      </w:r>
      <w:r>
        <w:t>Would it be ridiculous to propose an assessment factor that involves extrapolating from a mass-based dose-metric to a surface area- or particle number-based metric.</w:t>
      </w:r>
    </w:p>
  </w:comment>
  <w:comment w:id="532" w:author="Michael" w:date="2015-10-04T17:57:00Z" w:initials="MPT">
    <w:p w14:paraId="73B30706" w14:textId="52A290FE" w:rsidR="00920382" w:rsidRDefault="00920382">
      <w:pPr>
        <w:pStyle w:val="CommentText"/>
      </w:pPr>
      <w:r>
        <w:rPr>
          <w:rStyle w:val="CommentReference"/>
        </w:rPr>
        <w:annotationRef/>
      </w:r>
      <w:r w:rsidRPr="001428F0">
        <w:rPr>
          <w:highlight w:val="green"/>
        </w:rPr>
        <w:t>Alex</w:t>
      </w:r>
      <w:r>
        <w:t>, let’s make a graph/figure that has the NOAEL, BMD distribution, exposure, risk ratio distribution, etc.</w:t>
      </w:r>
    </w:p>
  </w:comment>
  <w:comment w:id="581" w:author="Alex Zabeo" w:date="2015-10-20T17:35:00Z" w:initials="AZ">
    <w:p w14:paraId="34C0B261" w14:textId="410DBF56" w:rsidR="005916FE" w:rsidRDefault="005916FE">
      <w:pPr>
        <w:pStyle w:val="CommentText"/>
      </w:pPr>
      <w:r>
        <w:rPr>
          <w:rStyle w:val="CommentReference"/>
        </w:rPr>
        <w:annotationRef/>
      </w:r>
      <w:r>
        <w:t>I’m afraid these values came from random excel opening you used in reality 2.69 everywhere in the excel file</w:t>
      </w:r>
    </w:p>
  </w:comment>
  <w:comment w:id="583" w:author="RBJ" w:date="2015-09-09T16:48:00Z" w:initials="R">
    <w:p w14:paraId="35B40366" w14:textId="77777777" w:rsidR="00920382" w:rsidRPr="005B5D89" w:rsidRDefault="00920382" w:rsidP="00CE1830">
      <w:pPr>
        <w:numPr>
          <w:ilvl w:val="0"/>
          <w:numId w:val="4"/>
        </w:numPr>
        <w:shd w:val="clear" w:color="auto" w:fill="FFFFFF"/>
        <w:spacing w:before="100" w:beforeAutospacing="1" w:after="100" w:afterAutospacing="1" w:line="240" w:lineRule="auto"/>
        <w:ind w:left="945"/>
        <w:rPr>
          <w:rFonts w:ascii="Arial" w:eastAsia="Times New Roman" w:hAnsi="Arial" w:cs="Arial"/>
          <w:color w:val="500050"/>
          <w:sz w:val="24"/>
          <w:szCs w:val="24"/>
        </w:rPr>
      </w:pPr>
      <w:r>
        <w:rPr>
          <w:rStyle w:val="CommentReference"/>
        </w:rPr>
        <w:annotationRef/>
      </w:r>
      <w:r w:rsidRPr="005B5D89">
        <w:rPr>
          <w:rFonts w:ascii="Arial" w:eastAsia="Times New Roman" w:hAnsi="Arial" w:cs="Arial"/>
          <w:color w:val="500050"/>
          <w:sz w:val="24"/>
          <w:szCs w:val="24"/>
        </w:rPr>
        <w:t>​</w:t>
      </w:r>
    </w:p>
    <w:p w14:paraId="55F32CA1" w14:textId="77777777" w:rsidR="00920382" w:rsidRPr="005B5D89" w:rsidRDefault="00920382" w:rsidP="00CE1830">
      <w:pPr>
        <w:shd w:val="clear" w:color="auto" w:fill="FFFFFF"/>
        <w:spacing w:before="100" w:beforeAutospacing="1" w:after="240" w:line="240" w:lineRule="auto"/>
        <w:ind w:left="945"/>
        <w:rPr>
          <w:rFonts w:ascii="Arial" w:eastAsia="Times New Roman" w:hAnsi="Arial" w:cs="Arial"/>
          <w:color w:val="222222"/>
          <w:sz w:val="24"/>
          <w:szCs w:val="24"/>
        </w:rPr>
      </w:pPr>
      <w:r w:rsidRPr="005B5D89">
        <w:rPr>
          <w:rFonts w:ascii="Arial" w:eastAsia="Times New Roman" w:hAnsi="Arial" w:cs="Arial"/>
          <w:color w:val="500050"/>
          <w:sz w:val="24"/>
          <w:szCs w:val="24"/>
        </w:rPr>
        <w:t>How did you derive the iCED distribution? (which data of mine did you use?). For instance, if the iCED is supposed to represent the BMDhuman values, then the figure doesn't seem to be correct, since my BMDhuman distribution is characterized with a GM and GSD of 6.6 and 4.6, respectively (see the Excel worksheet I previously sent).</w:t>
      </w:r>
      <w:r w:rsidRPr="005B5D89">
        <w:rPr>
          <w:rFonts w:ascii="Arial" w:eastAsia="Times New Roman" w:hAnsi="Arial" w:cs="Arial"/>
          <w:color w:val="500050"/>
          <w:sz w:val="24"/>
          <w:szCs w:val="24"/>
        </w:rPr>
        <w:br/>
      </w:r>
      <w:r w:rsidRPr="005B5D89">
        <w:rPr>
          <w:rFonts w:ascii="Arial" w:eastAsia="Times New Roman" w:hAnsi="Arial" w:cs="Arial"/>
          <w:color w:val="500050"/>
          <w:sz w:val="24"/>
          <w:szCs w:val="24"/>
        </w:rPr>
        <w:br/>
      </w:r>
      <w:r w:rsidRPr="005B5D89">
        <w:rPr>
          <w:rFonts w:ascii="Arial" w:eastAsia="Times New Roman" w:hAnsi="Arial" w:cs="Arial"/>
          <w:color w:val="222222"/>
          <w:sz w:val="24"/>
          <w:szCs w:val="24"/>
        </w:rPr>
        <w:t>Values to be plotted are too spread along the x axis that's why we are using the log of the values, therefore the 6.6 becomes 1.88. The complete procedure is 1) eliminate outliers, 2) log all values, 3) calculate mean and sd, 4) plot a normal distribution with the calculated mean and sd</w:t>
      </w:r>
    </w:p>
    <w:p w14:paraId="6D040EC0" w14:textId="77777777" w:rsidR="00920382" w:rsidRPr="005B5D89" w:rsidRDefault="00920382" w:rsidP="00CE1830">
      <w:pPr>
        <w:numPr>
          <w:ilvl w:val="0"/>
          <w:numId w:val="4"/>
        </w:numPr>
        <w:shd w:val="clear" w:color="auto" w:fill="FFFFFF"/>
        <w:spacing w:before="100" w:beforeAutospacing="1" w:after="240" w:line="240" w:lineRule="auto"/>
        <w:ind w:left="945"/>
        <w:rPr>
          <w:rFonts w:ascii="Arial" w:eastAsia="Times New Roman" w:hAnsi="Arial" w:cs="Arial"/>
          <w:color w:val="222222"/>
          <w:sz w:val="19"/>
          <w:szCs w:val="19"/>
        </w:rPr>
      </w:pPr>
      <w:r w:rsidRPr="005B5D89">
        <w:rPr>
          <w:rFonts w:ascii="Arial" w:eastAsia="Times New Roman" w:hAnsi="Arial" w:cs="Arial"/>
          <w:color w:val="500050"/>
          <w:sz w:val="19"/>
          <w:szCs w:val="19"/>
        </w:rPr>
        <w:t>​The naming/nomenclature you used is different from what I used in the paper, so it is hard to follow exactly which distributions are which (for the general reader, but also in my case, I do not know what the iCED represents compared to the CED).</w:t>
      </w:r>
      <w:r w:rsidRPr="005B5D89">
        <w:rPr>
          <w:rFonts w:ascii="Arial" w:eastAsia="Times New Roman" w:hAnsi="Arial" w:cs="Arial"/>
          <w:color w:val="500050"/>
          <w:sz w:val="19"/>
          <w:szCs w:val="19"/>
        </w:rPr>
        <w:br/>
      </w:r>
      <w:r w:rsidRPr="005B5D89">
        <w:rPr>
          <w:rFonts w:ascii="Arial" w:eastAsia="Times New Roman" w:hAnsi="Arial" w:cs="Arial"/>
          <w:color w:val="500050"/>
          <w:sz w:val="19"/>
          <w:szCs w:val="19"/>
        </w:rPr>
        <w:br/>
      </w:r>
      <w:r w:rsidRPr="005B5D89">
        <w:rPr>
          <w:rFonts w:ascii="Arial" w:eastAsia="Times New Roman" w:hAnsi="Arial" w:cs="Arial"/>
          <w:color w:val="222222"/>
          <w:sz w:val="19"/>
          <w:szCs w:val="19"/>
        </w:rPr>
        <w:t>You're right, names can be changed fast. At the moment: iced = CEDhuman, iexp = exposure, imoe = iced / iexp, ced = CEDanimal / iexp (Chengfang asked for this one)</w:t>
      </w:r>
    </w:p>
    <w:p w14:paraId="4FB6DC07" w14:textId="77777777" w:rsidR="00920382" w:rsidRPr="00504910" w:rsidRDefault="00920382" w:rsidP="00CE1830">
      <w:pPr>
        <w:numPr>
          <w:ilvl w:val="0"/>
          <w:numId w:val="4"/>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5B5D89">
        <w:rPr>
          <w:rFonts w:ascii="Arial" w:eastAsia="Times New Roman" w:hAnsi="Arial" w:cs="Arial"/>
          <w:color w:val="500050"/>
          <w:sz w:val="19"/>
          <w:szCs w:val="19"/>
        </w:rPr>
        <w:t>​Also, for the number of figures, we will want to create a total of 8 figures: E2, E3, E6 and E7 for both the near and far field exposure scenarios.</w:t>
      </w:r>
      <w:r w:rsidRPr="005B5D89">
        <w:rPr>
          <w:rFonts w:ascii="Arial" w:eastAsia="Times New Roman" w:hAnsi="Arial" w:cs="Arial"/>
          <w:color w:val="500050"/>
          <w:sz w:val="19"/>
          <w:szCs w:val="19"/>
        </w:rPr>
        <w:br/>
      </w:r>
      <w:r w:rsidRPr="005B5D89">
        <w:rPr>
          <w:rFonts w:ascii="Arial" w:eastAsia="Times New Roman" w:hAnsi="Arial" w:cs="Arial"/>
          <w:color w:val="500050"/>
          <w:sz w:val="19"/>
          <w:szCs w:val="19"/>
        </w:rPr>
        <w:br/>
      </w:r>
      <w:r w:rsidRPr="005B5D89">
        <w:rPr>
          <w:rFonts w:ascii="Arial" w:eastAsia="Times New Roman" w:hAnsi="Arial" w:cs="Arial"/>
          <w:color w:val="222222"/>
          <w:sz w:val="19"/>
          <w:szCs w:val="19"/>
        </w:rPr>
        <w:t>That's ok</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76F6D65" w15:done="0"/>
  <w15:commentEx w15:paraId="52541DDC" w15:done="0"/>
  <w15:commentEx w15:paraId="025BCD2F" w15:done="0"/>
  <w15:commentEx w15:paraId="217D2362" w15:done="0"/>
  <w15:commentEx w15:paraId="73DD09E3" w15:done="0"/>
  <w15:commentEx w15:paraId="65F6B403" w15:done="0"/>
  <w15:commentEx w15:paraId="1034E4EB" w15:done="0"/>
  <w15:commentEx w15:paraId="73976EE6" w15:done="0"/>
  <w15:commentEx w15:paraId="3098BD24" w15:done="0"/>
  <w15:commentEx w15:paraId="73B30706" w15:done="0"/>
  <w15:commentEx w15:paraId="34C0B261" w15:done="0"/>
  <w15:commentEx w15:paraId="4FB6DC0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28B16A" w14:textId="77777777" w:rsidR="00DB5750" w:rsidRDefault="00DB5750" w:rsidP="00E455F9">
      <w:pPr>
        <w:spacing w:after="0" w:line="240" w:lineRule="auto"/>
      </w:pPr>
      <w:r>
        <w:separator/>
      </w:r>
    </w:p>
  </w:endnote>
  <w:endnote w:type="continuationSeparator" w:id="0">
    <w:p w14:paraId="3EE9AC49" w14:textId="77777777" w:rsidR="00DB5750" w:rsidRDefault="00DB5750" w:rsidP="00E455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F78199" w14:textId="77777777" w:rsidR="00DB5750" w:rsidRDefault="00DB5750" w:rsidP="00E455F9">
      <w:pPr>
        <w:spacing w:after="0" w:line="240" w:lineRule="auto"/>
      </w:pPr>
      <w:r>
        <w:separator/>
      </w:r>
    </w:p>
  </w:footnote>
  <w:footnote w:type="continuationSeparator" w:id="0">
    <w:p w14:paraId="74F800BA" w14:textId="77777777" w:rsidR="00DB5750" w:rsidRDefault="00DB5750" w:rsidP="00E455F9">
      <w:pPr>
        <w:spacing w:after="0" w:line="240" w:lineRule="auto"/>
      </w:pPr>
      <w:r>
        <w:continuationSeparator/>
      </w:r>
    </w:p>
  </w:footnote>
  <w:footnote w:id="1">
    <w:p w14:paraId="5AF3888D" w14:textId="48D4FA3E" w:rsidR="00920382" w:rsidRPr="009D3D6A" w:rsidRDefault="00920382">
      <w:pPr>
        <w:pStyle w:val="FootnoteText"/>
        <w:rPr>
          <w:sz w:val="14"/>
          <w:szCs w:val="14"/>
        </w:rPr>
      </w:pPr>
      <w:ins w:id="6" w:author="Michael" w:date="2015-10-02T12:35:00Z">
        <w:r w:rsidRPr="009D3D6A">
          <w:rPr>
            <w:rStyle w:val="FootnoteReference"/>
            <w:sz w:val="14"/>
            <w:szCs w:val="14"/>
          </w:rPr>
          <w:footnoteRef/>
        </w:r>
        <w:r w:rsidRPr="009D3D6A">
          <w:rPr>
            <w:sz w:val="14"/>
            <w:szCs w:val="14"/>
          </w:rPr>
          <w:t xml:space="preserve"> Assessment factors being a generic term that includes uncertainty and extrapolation factors applied in the course of </w:t>
        </w:r>
      </w:ins>
      <w:ins w:id="7" w:author="Michael" w:date="2015-10-02T12:37:00Z">
        <w:r w:rsidRPr="009D3D6A">
          <w:rPr>
            <w:sz w:val="14"/>
            <w:szCs w:val="14"/>
          </w:rPr>
          <w:t>deriving human dose or concentration levels used for risk assessment or regulatory purposes.</w:t>
        </w:r>
      </w:ins>
    </w:p>
  </w:footnote>
  <w:footnote w:id="2">
    <w:p w14:paraId="5BA33053" w14:textId="7D048D09" w:rsidR="00920382" w:rsidRPr="002569E8" w:rsidRDefault="00920382">
      <w:pPr>
        <w:pStyle w:val="FootnoteText"/>
        <w:rPr>
          <w:sz w:val="14"/>
          <w:szCs w:val="14"/>
        </w:rPr>
      </w:pPr>
      <w:r w:rsidRPr="002569E8">
        <w:rPr>
          <w:rStyle w:val="FootnoteReference"/>
          <w:sz w:val="14"/>
          <w:szCs w:val="14"/>
        </w:rPr>
        <w:footnoteRef/>
      </w:r>
      <w:r w:rsidRPr="002569E8">
        <w:rPr>
          <w:sz w:val="14"/>
          <w:szCs w:val="14"/>
        </w:rPr>
        <w:t xml:space="preserve"> An REL, in principle, represents a DNEL.</w:t>
      </w:r>
    </w:p>
  </w:footnote>
  <w:footnote w:id="3">
    <w:p w14:paraId="4A61685E" w14:textId="261BE22F" w:rsidR="00920382" w:rsidRPr="008D0003" w:rsidRDefault="00920382" w:rsidP="00A7165A">
      <w:pPr>
        <w:pStyle w:val="FootnoteText"/>
        <w:rPr>
          <w:sz w:val="14"/>
          <w:szCs w:val="14"/>
        </w:rPr>
      </w:pPr>
      <w:r w:rsidRPr="008D0003">
        <w:rPr>
          <w:rStyle w:val="FootnoteReference"/>
          <w:sz w:val="14"/>
          <w:szCs w:val="14"/>
        </w:rPr>
        <w:footnoteRef/>
      </w:r>
      <w:r w:rsidRPr="008D0003">
        <w:rPr>
          <w:sz w:val="14"/>
          <w:szCs w:val="14"/>
        </w:rPr>
        <w:t xml:space="preserve"> Reported as a time-weighted average for a 40</w:t>
      </w:r>
      <w:r>
        <w:rPr>
          <w:sz w:val="14"/>
          <w:szCs w:val="14"/>
        </w:rPr>
        <w:t>-</w:t>
      </w:r>
      <w:r w:rsidRPr="008D0003">
        <w:rPr>
          <w:sz w:val="14"/>
          <w:szCs w:val="14"/>
        </w:rPr>
        <w:t>hour work week while working 10 hours per day.</w:t>
      </w:r>
    </w:p>
  </w:footnote>
  <w:footnote w:id="4">
    <w:p w14:paraId="15EDC51A" w14:textId="10B2E0E6" w:rsidR="00920382" w:rsidRPr="00EB04D7" w:rsidRDefault="00920382" w:rsidP="00A7165A">
      <w:pPr>
        <w:pStyle w:val="FootnoteText"/>
        <w:rPr>
          <w:sz w:val="16"/>
          <w:szCs w:val="16"/>
        </w:rPr>
      </w:pPr>
      <w:r w:rsidRPr="008D0003">
        <w:rPr>
          <w:rStyle w:val="FootnoteReference"/>
          <w:sz w:val="14"/>
          <w:szCs w:val="14"/>
        </w:rPr>
        <w:footnoteRef/>
      </w:r>
      <w:r w:rsidRPr="008D0003">
        <w:rPr>
          <w:sz w:val="14"/>
          <w:szCs w:val="14"/>
        </w:rPr>
        <w:t xml:space="preserve"> Measured as the response in polymorphonuclear neutrophil (PMN) count in a bronchoalveolar lavage (BAL) sample</w:t>
      </w:r>
      <w:r>
        <w:rPr>
          <w:sz w:val="14"/>
          <w:szCs w:val="14"/>
        </w:rPr>
        <w:t>.</w:t>
      </w:r>
    </w:p>
  </w:footnote>
  <w:footnote w:id="5">
    <w:p w14:paraId="27352E63" w14:textId="5F77F8B8" w:rsidR="00920382" w:rsidRDefault="00920382" w:rsidP="00A7165A">
      <w:pPr>
        <w:pStyle w:val="FootnoteText"/>
      </w:pPr>
      <w:r w:rsidRPr="008D0003">
        <w:rPr>
          <w:rStyle w:val="FootnoteReference"/>
          <w:sz w:val="14"/>
          <w:szCs w:val="14"/>
        </w:rPr>
        <w:footnoteRef/>
      </w:r>
      <w:r w:rsidRPr="008D0003">
        <w:rPr>
          <w:sz w:val="14"/>
          <w:szCs w:val="14"/>
        </w:rPr>
        <w:t xml:space="preserve"> Bootstrapping is a </w:t>
      </w:r>
      <w:r>
        <w:rPr>
          <w:sz w:val="14"/>
          <w:szCs w:val="14"/>
        </w:rPr>
        <w:t xml:space="preserve">set of </w:t>
      </w:r>
      <w:r w:rsidRPr="008D0003">
        <w:rPr>
          <w:sz w:val="14"/>
          <w:szCs w:val="14"/>
        </w:rPr>
        <w:t>method</w:t>
      </w:r>
      <w:r>
        <w:rPr>
          <w:sz w:val="14"/>
          <w:szCs w:val="14"/>
        </w:rPr>
        <w:t>s</w:t>
      </w:r>
      <w:r w:rsidRPr="008D0003">
        <w:rPr>
          <w:sz w:val="14"/>
          <w:szCs w:val="14"/>
        </w:rPr>
        <w:t xml:space="preserve"> </w:t>
      </w:r>
      <w:r>
        <w:rPr>
          <w:sz w:val="14"/>
          <w:szCs w:val="14"/>
        </w:rPr>
        <w:t xml:space="preserve">for </w:t>
      </w:r>
      <w:r w:rsidRPr="008D0003">
        <w:rPr>
          <w:sz w:val="14"/>
          <w:szCs w:val="14"/>
        </w:rPr>
        <w:t>random sampling with replacement.</w:t>
      </w:r>
    </w:p>
  </w:footnote>
  <w:footnote w:id="6">
    <w:p w14:paraId="589DBCBA" w14:textId="298293B5" w:rsidR="00920382" w:rsidRPr="00EF090A" w:rsidRDefault="00920382">
      <w:pPr>
        <w:pStyle w:val="FootnoteText"/>
        <w:rPr>
          <w:sz w:val="14"/>
        </w:rPr>
      </w:pPr>
      <w:r w:rsidRPr="00EF090A">
        <w:rPr>
          <w:rStyle w:val="FootnoteReference"/>
          <w:sz w:val="14"/>
        </w:rPr>
        <w:footnoteRef/>
      </w:r>
      <w:r w:rsidRPr="00EF090A">
        <w:rPr>
          <w:sz w:val="14"/>
        </w:rPr>
        <w:t xml:space="preserve"> At the time of final acceptance of this paper, an updated version of NanoSafer</w:t>
      </w:r>
      <w:r>
        <w:rPr>
          <w:sz w:val="14"/>
        </w:rPr>
        <w:t xml:space="preserve"> 2.0</w:t>
      </w:r>
      <w:r w:rsidRPr="00EF090A">
        <w:rPr>
          <w:sz w:val="14"/>
        </w:rPr>
        <w:t xml:space="preserve"> was not yet publically released.</w:t>
      </w:r>
    </w:p>
  </w:footnote>
  <w:footnote w:id="7">
    <w:p w14:paraId="0132264E" w14:textId="05055EC5" w:rsidR="00920382" w:rsidRPr="008D0003" w:rsidRDefault="00920382" w:rsidP="008B44A2">
      <w:pPr>
        <w:pStyle w:val="FootnoteText"/>
        <w:rPr>
          <w:sz w:val="14"/>
          <w:szCs w:val="14"/>
        </w:rPr>
      </w:pPr>
      <w:r w:rsidRPr="008D0003">
        <w:rPr>
          <w:rStyle w:val="FootnoteReference"/>
          <w:sz w:val="14"/>
          <w:szCs w:val="14"/>
        </w:rPr>
        <w:footnoteRef/>
      </w:r>
      <w:r w:rsidRPr="008D0003">
        <w:rPr>
          <w:sz w:val="14"/>
          <w:szCs w:val="14"/>
        </w:rPr>
        <w:t xml:space="preserve"> Measured as the inverse of the decrease in macrophage count. PROAST </w:t>
      </w:r>
      <w:r>
        <w:rPr>
          <w:sz w:val="14"/>
          <w:szCs w:val="14"/>
        </w:rPr>
        <w:t>does not measure</w:t>
      </w:r>
      <w:r w:rsidRPr="008D0003">
        <w:rPr>
          <w:sz w:val="14"/>
          <w:szCs w:val="14"/>
        </w:rPr>
        <w:t xml:space="preserve"> decreasing trends and thus the inverse of the decrease in macrophage count was </w:t>
      </w:r>
      <w:r>
        <w:rPr>
          <w:sz w:val="14"/>
          <w:szCs w:val="14"/>
        </w:rPr>
        <w:t>necessary</w:t>
      </w:r>
      <w:r w:rsidRPr="008D0003">
        <w:rPr>
          <w:sz w:val="14"/>
          <w:szCs w:val="14"/>
        </w:rPr>
        <w:t>.</w:t>
      </w:r>
    </w:p>
  </w:footnote>
  <w:footnote w:id="8">
    <w:p w14:paraId="4EC04089" w14:textId="592AD30C" w:rsidR="00920382" w:rsidRDefault="00920382">
      <w:pPr>
        <w:pStyle w:val="FootnoteText"/>
      </w:pPr>
      <w:ins w:id="531" w:author="Michael" w:date="2015-10-04T17:45:00Z">
        <w:r w:rsidRPr="00244F08">
          <w:rPr>
            <w:rStyle w:val="FootnoteReference"/>
          </w:rPr>
          <w:footnoteRef/>
        </w:r>
        <w:r w:rsidRPr="00244F08">
          <w:t xml:space="preserve"> For inflammation resulting from inhalation to nano-TiO</w:t>
        </w:r>
        <w:r w:rsidRPr="00244F08">
          <w:rPr>
            <w:vertAlign w:val="subscript"/>
          </w:rPr>
          <w:t>2</w:t>
        </w:r>
      </w:ins>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AB4B8E"/>
    <w:multiLevelType w:val="multilevel"/>
    <w:tmpl w:val="7DE2D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1968AF"/>
    <w:multiLevelType w:val="multilevel"/>
    <w:tmpl w:val="262CC152"/>
    <w:lvl w:ilvl="0">
      <w:start w:val="1"/>
      <w:numFmt w:val="decimal"/>
      <w:lvlText w:val="%1."/>
      <w:lvlJc w:val="left"/>
      <w:pPr>
        <w:ind w:left="72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0B3C3B57"/>
    <w:multiLevelType w:val="hybridMultilevel"/>
    <w:tmpl w:val="16704BFA"/>
    <w:lvl w:ilvl="0" w:tplc="2506CC6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901958"/>
    <w:multiLevelType w:val="hybridMultilevel"/>
    <w:tmpl w:val="E682B356"/>
    <w:lvl w:ilvl="0" w:tplc="5B484BB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F43BD2"/>
    <w:multiLevelType w:val="hybridMultilevel"/>
    <w:tmpl w:val="6E260DF2"/>
    <w:lvl w:ilvl="0" w:tplc="A10A7ADA">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3F2B62"/>
    <w:multiLevelType w:val="hybridMultilevel"/>
    <w:tmpl w:val="11AC52B4"/>
    <w:lvl w:ilvl="0" w:tplc="04100011">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AE37542"/>
    <w:multiLevelType w:val="hybridMultilevel"/>
    <w:tmpl w:val="7236E230"/>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955F0E"/>
    <w:multiLevelType w:val="hybridMultilevel"/>
    <w:tmpl w:val="564C003E"/>
    <w:lvl w:ilvl="0" w:tplc="5416278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460274"/>
    <w:multiLevelType w:val="multilevel"/>
    <w:tmpl w:val="7B6C8308"/>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5FF575F4"/>
    <w:multiLevelType w:val="hybridMultilevel"/>
    <w:tmpl w:val="B8E0E3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E40340B"/>
    <w:multiLevelType w:val="hybridMultilevel"/>
    <w:tmpl w:val="54AE3344"/>
    <w:lvl w:ilvl="0" w:tplc="C47C3F06">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3"/>
  </w:num>
  <w:num w:numId="4">
    <w:abstractNumId w:val="0"/>
  </w:num>
  <w:num w:numId="5">
    <w:abstractNumId w:val="5"/>
  </w:num>
  <w:num w:numId="6">
    <w:abstractNumId w:val="9"/>
  </w:num>
  <w:num w:numId="7">
    <w:abstractNumId w:val="10"/>
  </w:num>
  <w:num w:numId="8">
    <w:abstractNumId w:val="2"/>
  </w:num>
  <w:num w:numId="9">
    <w:abstractNumId w:val="8"/>
  </w:num>
  <w:num w:numId="10">
    <w:abstractNumId w:val="7"/>
  </w:num>
  <w:num w:numId="11">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ael">
    <w15:presenceInfo w15:providerId="None" w15:userId="Michael"/>
  </w15:person>
  <w15:person w15:author="RBJ">
    <w15:presenceInfo w15:providerId="None" w15:userId="RBJ"/>
  </w15:person>
  <w15:person w15:author="Alex Zabeo">
    <w15:presenceInfo w15:providerId="Windows Live" w15:userId="ec639a592072613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doNotDisplayPageBoundaries/>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ano Today (1) Cop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zxxdf02rkwx0pteawsypvsadra5vff5z0vd5&quot;&gt;My EndNote Library&lt;record-ids&gt;&lt;item&gt;2&lt;/item&gt;&lt;item&gt;40&lt;/item&gt;&lt;item&gt;99&lt;/item&gt;&lt;item&gt;149&lt;/item&gt;&lt;item&gt;514&lt;/item&gt;&lt;item&gt;515&lt;/item&gt;&lt;item&gt;517&lt;/item&gt;&lt;item&gt;835&lt;/item&gt;&lt;item&gt;965&lt;/item&gt;&lt;/record-ids&gt;&lt;/item&gt;&lt;/Libraries&gt;"/>
  </w:docVars>
  <w:rsids>
    <w:rsidRoot w:val="00E41C03"/>
    <w:rsid w:val="0000393D"/>
    <w:rsid w:val="00005A80"/>
    <w:rsid w:val="00005C0D"/>
    <w:rsid w:val="00006120"/>
    <w:rsid w:val="00006DF5"/>
    <w:rsid w:val="00011B92"/>
    <w:rsid w:val="0001237E"/>
    <w:rsid w:val="00014247"/>
    <w:rsid w:val="00016F0D"/>
    <w:rsid w:val="000177B3"/>
    <w:rsid w:val="00022683"/>
    <w:rsid w:val="00022ECA"/>
    <w:rsid w:val="00023EFA"/>
    <w:rsid w:val="000255C5"/>
    <w:rsid w:val="000357A8"/>
    <w:rsid w:val="000361AF"/>
    <w:rsid w:val="000412CA"/>
    <w:rsid w:val="00042881"/>
    <w:rsid w:val="00052DA9"/>
    <w:rsid w:val="00054295"/>
    <w:rsid w:val="00055E23"/>
    <w:rsid w:val="000579D9"/>
    <w:rsid w:val="0006193D"/>
    <w:rsid w:val="0006748D"/>
    <w:rsid w:val="00067D80"/>
    <w:rsid w:val="00070F22"/>
    <w:rsid w:val="00071DF7"/>
    <w:rsid w:val="000725FB"/>
    <w:rsid w:val="000740FA"/>
    <w:rsid w:val="00076964"/>
    <w:rsid w:val="00077AA8"/>
    <w:rsid w:val="00080CB8"/>
    <w:rsid w:val="000823F2"/>
    <w:rsid w:val="00082AF9"/>
    <w:rsid w:val="000837C3"/>
    <w:rsid w:val="00090413"/>
    <w:rsid w:val="0009059A"/>
    <w:rsid w:val="0009131D"/>
    <w:rsid w:val="000920EE"/>
    <w:rsid w:val="00092D97"/>
    <w:rsid w:val="000945BE"/>
    <w:rsid w:val="00096213"/>
    <w:rsid w:val="000A7616"/>
    <w:rsid w:val="000A7712"/>
    <w:rsid w:val="000B4085"/>
    <w:rsid w:val="000B475B"/>
    <w:rsid w:val="000B7813"/>
    <w:rsid w:val="000C266F"/>
    <w:rsid w:val="000C2B57"/>
    <w:rsid w:val="000C3D97"/>
    <w:rsid w:val="000D1EE0"/>
    <w:rsid w:val="000D37D5"/>
    <w:rsid w:val="000D52A4"/>
    <w:rsid w:val="000D70D9"/>
    <w:rsid w:val="000D7599"/>
    <w:rsid w:val="000D7935"/>
    <w:rsid w:val="000E3C8F"/>
    <w:rsid w:val="000E6376"/>
    <w:rsid w:val="000E6B5C"/>
    <w:rsid w:val="000F6859"/>
    <w:rsid w:val="000F7246"/>
    <w:rsid w:val="000F768F"/>
    <w:rsid w:val="00100694"/>
    <w:rsid w:val="00101851"/>
    <w:rsid w:val="001050BB"/>
    <w:rsid w:val="00111EE0"/>
    <w:rsid w:val="00113D18"/>
    <w:rsid w:val="00115404"/>
    <w:rsid w:val="0011729B"/>
    <w:rsid w:val="00120471"/>
    <w:rsid w:val="00120A00"/>
    <w:rsid w:val="00123975"/>
    <w:rsid w:val="00124092"/>
    <w:rsid w:val="0013064C"/>
    <w:rsid w:val="00132828"/>
    <w:rsid w:val="001342A4"/>
    <w:rsid w:val="001428F0"/>
    <w:rsid w:val="00146017"/>
    <w:rsid w:val="001460B3"/>
    <w:rsid w:val="00146F36"/>
    <w:rsid w:val="00150D39"/>
    <w:rsid w:val="0015154C"/>
    <w:rsid w:val="001562B8"/>
    <w:rsid w:val="001566E6"/>
    <w:rsid w:val="001579FA"/>
    <w:rsid w:val="00161D8C"/>
    <w:rsid w:val="00165D1F"/>
    <w:rsid w:val="00172165"/>
    <w:rsid w:val="00176DA1"/>
    <w:rsid w:val="00186444"/>
    <w:rsid w:val="001914F5"/>
    <w:rsid w:val="00192FB3"/>
    <w:rsid w:val="00196925"/>
    <w:rsid w:val="001A46B3"/>
    <w:rsid w:val="001A5456"/>
    <w:rsid w:val="001B03F6"/>
    <w:rsid w:val="001B59A6"/>
    <w:rsid w:val="001B6712"/>
    <w:rsid w:val="001B6EEE"/>
    <w:rsid w:val="001C0F0C"/>
    <w:rsid w:val="001C1E4E"/>
    <w:rsid w:val="001C7835"/>
    <w:rsid w:val="001D15B6"/>
    <w:rsid w:val="001D1B96"/>
    <w:rsid w:val="001D2595"/>
    <w:rsid w:val="001D4C5B"/>
    <w:rsid w:val="001D6529"/>
    <w:rsid w:val="001D7673"/>
    <w:rsid w:val="001E247D"/>
    <w:rsid w:val="001F0BD5"/>
    <w:rsid w:val="001F13FC"/>
    <w:rsid w:val="001F1BC6"/>
    <w:rsid w:val="001F2A86"/>
    <w:rsid w:val="001F7D3B"/>
    <w:rsid w:val="00201795"/>
    <w:rsid w:val="00201B9D"/>
    <w:rsid w:val="002035DA"/>
    <w:rsid w:val="0021063D"/>
    <w:rsid w:val="00215EC8"/>
    <w:rsid w:val="002160FF"/>
    <w:rsid w:val="002163B2"/>
    <w:rsid w:val="00221BDA"/>
    <w:rsid w:val="00222E8F"/>
    <w:rsid w:val="00224522"/>
    <w:rsid w:val="00224A63"/>
    <w:rsid w:val="002348E0"/>
    <w:rsid w:val="00234AA3"/>
    <w:rsid w:val="00235657"/>
    <w:rsid w:val="0024259A"/>
    <w:rsid w:val="00244F08"/>
    <w:rsid w:val="002477CB"/>
    <w:rsid w:val="002477D0"/>
    <w:rsid w:val="002502AB"/>
    <w:rsid w:val="00252238"/>
    <w:rsid w:val="00252774"/>
    <w:rsid w:val="002569E8"/>
    <w:rsid w:val="00257918"/>
    <w:rsid w:val="00260081"/>
    <w:rsid w:val="002638A2"/>
    <w:rsid w:val="002646E7"/>
    <w:rsid w:val="00264C6E"/>
    <w:rsid w:val="00270954"/>
    <w:rsid w:val="002725AD"/>
    <w:rsid w:val="002763F5"/>
    <w:rsid w:val="00276ABD"/>
    <w:rsid w:val="002807FB"/>
    <w:rsid w:val="002823A1"/>
    <w:rsid w:val="00283B34"/>
    <w:rsid w:val="002857D5"/>
    <w:rsid w:val="00286C8B"/>
    <w:rsid w:val="002875E5"/>
    <w:rsid w:val="0029029D"/>
    <w:rsid w:val="00290480"/>
    <w:rsid w:val="00290E80"/>
    <w:rsid w:val="002917CE"/>
    <w:rsid w:val="00292B07"/>
    <w:rsid w:val="00293C3B"/>
    <w:rsid w:val="00296995"/>
    <w:rsid w:val="002A0C4F"/>
    <w:rsid w:val="002A2F2A"/>
    <w:rsid w:val="002B2872"/>
    <w:rsid w:val="002B2981"/>
    <w:rsid w:val="002C0BB2"/>
    <w:rsid w:val="002C59D9"/>
    <w:rsid w:val="002C63CC"/>
    <w:rsid w:val="002D54FD"/>
    <w:rsid w:val="002D7786"/>
    <w:rsid w:val="002E1C65"/>
    <w:rsid w:val="002E503C"/>
    <w:rsid w:val="002E7C12"/>
    <w:rsid w:val="002F5377"/>
    <w:rsid w:val="002F5A51"/>
    <w:rsid w:val="0030018B"/>
    <w:rsid w:val="00302A8B"/>
    <w:rsid w:val="0031589E"/>
    <w:rsid w:val="00316DA4"/>
    <w:rsid w:val="0032162D"/>
    <w:rsid w:val="00322D62"/>
    <w:rsid w:val="003232AD"/>
    <w:rsid w:val="00324E47"/>
    <w:rsid w:val="0032506E"/>
    <w:rsid w:val="00325DD4"/>
    <w:rsid w:val="0032736A"/>
    <w:rsid w:val="00331225"/>
    <w:rsid w:val="00333850"/>
    <w:rsid w:val="00333EDD"/>
    <w:rsid w:val="003414C3"/>
    <w:rsid w:val="00341608"/>
    <w:rsid w:val="00343514"/>
    <w:rsid w:val="00351B2F"/>
    <w:rsid w:val="00356F34"/>
    <w:rsid w:val="0036041C"/>
    <w:rsid w:val="003604CE"/>
    <w:rsid w:val="0037174A"/>
    <w:rsid w:val="0037175B"/>
    <w:rsid w:val="00371A42"/>
    <w:rsid w:val="003747BF"/>
    <w:rsid w:val="00374FD2"/>
    <w:rsid w:val="00382377"/>
    <w:rsid w:val="0038540C"/>
    <w:rsid w:val="003924FD"/>
    <w:rsid w:val="003A2130"/>
    <w:rsid w:val="003A3F17"/>
    <w:rsid w:val="003A5106"/>
    <w:rsid w:val="003A7DE9"/>
    <w:rsid w:val="003B06FC"/>
    <w:rsid w:val="003B314D"/>
    <w:rsid w:val="003B48CF"/>
    <w:rsid w:val="003B608C"/>
    <w:rsid w:val="003B6A25"/>
    <w:rsid w:val="003C320F"/>
    <w:rsid w:val="003C3670"/>
    <w:rsid w:val="003D4C4A"/>
    <w:rsid w:val="003D6DE6"/>
    <w:rsid w:val="003D7F91"/>
    <w:rsid w:val="003E042A"/>
    <w:rsid w:val="003E1EC0"/>
    <w:rsid w:val="003F5C72"/>
    <w:rsid w:val="003F6C0D"/>
    <w:rsid w:val="00400013"/>
    <w:rsid w:val="00406AE3"/>
    <w:rsid w:val="00413127"/>
    <w:rsid w:val="0041320A"/>
    <w:rsid w:val="004163B7"/>
    <w:rsid w:val="00416809"/>
    <w:rsid w:val="0042156C"/>
    <w:rsid w:val="0042349E"/>
    <w:rsid w:val="00423A10"/>
    <w:rsid w:val="004251D4"/>
    <w:rsid w:val="00425C51"/>
    <w:rsid w:val="00426803"/>
    <w:rsid w:val="00427713"/>
    <w:rsid w:val="00427725"/>
    <w:rsid w:val="00432573"/>
    <w:rsid w:val="0044568D"/>
    <w:rsid w:val="00452F40"/>
    <w:rsid w:val="00452F58"/>
    <w:rsid w:val="00462F04"/>
    <w:rsid w:val="00470639"/>
    <w:rsid w:val="00470D29"/>
    <w:rsid w:val="004822D5"/>
    <w:rsid w:val="0048299C"/>
    <w:rsid w:val="004845D0"/>
    <w:rsid w:val="00484850"/>
    <w:rsid w:val="004857C4"/>
    <w:rsid w:val="00487DD3"/>
    <w:rsid w:val="00490F2F"/>
    <w:rsid w:val="0049144C"/>
    <w:rsid w:val="00491ABA"/>
    <w:rsid w:val="00492BEE"/>
    <w:rsid w:val="00492BF7"/>
    <w:rsid w:val="004964A0"/>
    <w:rsid w:val="00496D6E"/>
    <w:rsid w:val="004970FB"/>
    <w:rsid w:val="0049727B"/>
    <w:rsid w:val="004A0B8A"/>
    <w:rsid w:val="004A13E1"/>
    <w:rsid w:val="004A1D72"/>
    <w:rsid w:val="004A7875"/>
    <w:rsid w:val="004B1A15"/>
    <w:rsid w:val="004B25F6"/>
    <w:rsid w:val="004B3644"/>
    <w:rsid w:val="004C462C"/>
    <w:rsid w:val="004C481B"/>
    <w:rsid w:val="004C7918"/>
    <w:rsid w:val="004D7BF1"/>
    <w:rsid w:val="004D7D9D"/>
    <w:rsid w:val="004D7FEB"/>
    <w:rsid w:val="004E016A"/>
    <w:rsid w:val="004E0FE0"/>
    <w:rsid w:val="004E1FEC"/>
    <w:rsid w:val="004E31EC"/>
    <w:rsid w:val="004E38BD"/>
    <w:rsid w:val="004F55DD"/>
    <w:rsid w:val="0050488E"/>
    <w:rsid w:val="00504910"/>
    <w:rsid w:val="00504D45"/>
    <w:rsid w:val="00506019"/>
    <w:rsid w:val="005106D8"/>
    <w:rsid w:val="005109A7"/>
    <w:rsid w:val="005132D4"/>
    <w:rsid w:val="0053024C"/>
    <w:rsid w:val="00534723"/>
    <w:rsid w:val="005351C8"/>
    <w:rsid w:val="00535D15"/>
    <w:rsid w:val="0054061E"/>
    <w:rsid w:val="0054482F"/>
    <w:rsid w:val="00545EFD"/>
    <w:rsid w:val="00546D00"/>
    <w:rsid w:val="00551047"/>
    <w:rsid w:val="00552B75"/>
    <w:rsid w:val="00555663"/>
    <w:rsid w:val="005556FD"/>
    <w:rsid w:val="00555F0F"/>
    <w:rsid w:val="00556023"/>
    <w:rsid w:val="00570110"/>
    <w:rsid w:val="005723B2"/>
    <w:rsid w:val="00572CEB"/>
    <w:rsid w:val="00574870"/>
    <w:rsid w:val="00576ADE"/>
    <w:rsid w:val="00576FF3"/>
    <w:rsid w:val="00582BFF"/>
    <w:rsid w:val="00583FA5"/>
    <w:rsid w:val="005854A6"/>
    <w:rsid w:val="005867EA"/>
    <w:rsid w:val="005916FE"/>
    <w:rsid w:val="005940A5"/>
    <w:rsid w:val="005A11B4"/>
    <w:rsid w:val="005A1D48"/>
    <w:rsid w:val="005A6A5A"/>
    <w:rsid w:val="005B1772"/>
    <w:rsid w:val="005B2AEC"/>
    <w:rsid w:val="005B2BE1"/>
    <w:rsid w:val="005B5D89"/>
    <w:rsid w:val="005C06CF"/>
    <w:rsid w:val="005C0DF0"/>
    <w:rsid w:val="005C3104"/>
    <w:rsid w:val="005C4EA5"/>
    <w:rsid w:val="005C78ED"/>
    <w:rsid w:val="005D040C"/>
    <w:rsid w:val="005D0563"/>
    <w:rsid w:val="005D23F1"/>
    <w:rsid w:val="005D745C"/>
    <w:rsid w:val="005D7B8D"/>
    <w:rsid w:val="005E5C02"/>
    <w:rsid w:val="005E7333"/>
    <w:rsid w:val="005E7833"/>
    <w:rsid w:val="005F0DE8"/>
    <w:rsid w:val="005F1427"/>
    <w:rsid w:val="005F5B8D"/>
    <w:rsid w:val="005F616B"/>
    <w:rsid w:val="0060003F"/>
    <w:rsid w:val="00600B97"/>
    <w:rsid w:val="00605217"/>
    <w:rsid w:val="0060672B"/>
    <w:rsid w:val="00607B33"/>
    <w:rsid w:val="00610111"/>
    <w:rsid w:val="00610366"/>
    <w:rsid w:val="006114AD"/>
    <w:rsid w:val="00612853"/>
    <w:rsid w:val="00613DE7"/>
    <w:rsid w:val="00613F19"/>
    <w:rsid w:val="006153A7"/>
    <w:rsid w:val="0061647C"/>
    <w:rsid w:val="0062615B"/>
    <w:rsid w:val="0062677B"/>
    <w:rsid w:val="0064296D"/>
    <w:rsid w:val="006433C7"/>
    <w:rsid w:val="00644B09"/>
    <w:rsid w:val="00650E5F"/>
    <w:rsid w:val="006518EC"/>
    <w:rsid w:val="00656B4D"/>
    <w:rsid w:val="00662D77"/>
    <w:rsid w:val="00667EB3"/>
    <w:rsid w:val="00675802"/>
    <w:rsid w:val="00676A6D"/>
    <w:rsid w:val="00676B2F"/>
    <w:rsid w:val="00681929"/>
    <w:rsid w:val="0068591D"/>
    <w:rsid w:val="006873F9"/>
    <w:rsid w:val="0069145F"/>
    <w:rsid w:val="00692F52"/>
    <w:rsid w:val="006A10E2"/>
    <w:rsid w:val="006A5762"/>
    <w:rsid w:val="006A7418"/>
    <w:rsid w:val="006B11DE"/>
    <w:rsid w:val="006B1498"/>
    <w:rsid w:val="006B666A"/>
    <w:rsid w:val="006B7073"/>
    <w:rsid w:val="006C12FC"/>
    <w:rsid w:val="006C5600"/>
    <w:rsid w:val="006C5E2F"/>
    <w:rsid w:val="006C618B"/>
    <w:rsid w:val="006C6C8D"/>
    <w:rsid w:val="006D535D"/>
    <w:rsid w:val="006D58EA"/>
    <w:rsid w:val="006D7561"/>
    <w:rsid w:val="006D7B5D"/>
    <w:rsid w:val="006E4CF7"/>
    <w:rsid w:val="006E50C2"/>
    <w:rsid w:val="006E531C"/>
    <w:rsid w:val="006E58AC"/>
    <w:rsid w:val="006E593E"/>
    <w:rsid w:val="006E749F"/>
    <w:rsid w:val="006F37DB"/>
    <w:rsid w:val="006F4676"/>
    <w:rsid w:val="00700930"/>
    <w:rsid w:val="0070318B"/>
    <w:rsid w:val="00704BAC"/>
    <w:rsid w:val="00704BD9"/>
    <w:rsid w:val="0070771D"/>
    <w:rsid w:val="00711D37"/>
    <w:rsid w:val="007223CC"/>
    <w:rsid w:val="0072784B"/>
    <w:rsid w:val="00730FB6"/>
    <w:rsid w:val="0073419A"/>
    <w:rsid w:val="00734687"/>
    <w:rsid w:val="00743967"/>
    <w:rsid w:val="007474D2"/>
    <w:rsid w:val="007529C6"/>
    <w:rsid w:val="00752E29"/>
    <w:rsid w:val="00753A74"/>
    <w:rsid w:val="00756624"/>
    <w:rsid w:val="007579C0"/>
    <w:rsid w:val="0076122C"/>
    <w:rsid w:val="00764CB4"/>
    <w:rsid w:val="00766249"/>
    <w:rsid w:val="00773857"/>
    <w:rsid w:val="00776B5C"/>
    <w:rsid w:val="00780669"/>
    <w:rsid w:val="00785859"/>
    <w:rsid w:val="00785EE9"/>
    <w:rsid w:val="00790C5F"/>
    <w:rsid w:val="00790D9F"/>
    <w:rsid w:val="00795028"/>
    <w:rsid w:val="007968FC"/>
    <w:rsid w:val="0079776B"/>
    <w:rsid w:val="007A1D98"/>
    <w:rsid w:val="007A1F0B"/>
    <w:rsid w:val="007A7E48"/>
    <w:rsid w:val="007B0F88"/>
    <w:rsid w:val="007B29F0"/>
    <w:rsid w:val="007B3C83"/>
    <w:rsid w:val="007B4542"/>
    <w:rsid w:val="007B5D81"/>
    <w:rsid w:val="007C3056"/>
    <w:rsid w:val="007C3589"/>
    <w:rsid w:val="007C4872"/>
    <w:rsid w:val="007D36CB"/>
    <w:rsid w:val="007D67B5"/>
    <w:rsid w:val="007E0C86"/>
    <w:rsid w:val="007E23AB"/>
    <w:rsid w:val="007E5CFA"/>
    <w:rsid w:val="007E5EA5"/>
    <w:rsid w:val="007F2D4E"/>
    <w:rsid w:val="007F49E6"/>
    <w:rsid w:val="007F701B"/>
    <w:rsid w:val="007F7629"/>
    <w:rsid w:val="00801A09"/>
    <w:rsid w:val="008028F5"/>
    <w:rsid w:val="00804010"/>
    <w:rsid w:val="00805ABB"/>
    <w:rsid w:val="00814A0D"/>
    <w:rsid w:val="0082037A"/>
    <w:rsid w:val="00821B64"/>
    <w:rsid w:val="00827738"/>
    <w:rsid w:val="00834740"/>
    <w:rsid w:val="00840177"/>
    <w:rsid w:val="00840585"/>
    <w:rsid w:val="00842428"/>
    <w:rsid w:val="008427E2"/>
    <w:rsid w:val="00843194"/>
    <w:rsid w:val="00847CFE"/>
    <w:rsid w:val="008502F4"/>
    <w:rsid w:val="00850D3C"/>
    <w:rsid w:val="00851E4B"/>
    <w:rsid w:val="00852472"/>
    <w:rsid w:val="00856F6D"/>
    <w:rsid w:val="008613BD"/>
    <w:rsid w:val="0086371E"/>
    <w:rsid w:val="00863979"/>
    <w:rsid w:val="008665E5"/>
    <w:rsid w:val="008668E0"/>
    <w:rsid w:val="00867B52"/>
    <w:rsid w:val="0087050E"/>
    <w:rsid w:val="0087052B"/>
    <w:rsid w:val="00875DC7"/>
    <w:rsid w:val="00882F37"/>
    <w:rsid w:val="00883865"/>
    <w:rsid w:val="00884B08"/>
    <w:rsid w:val="00886CF6"/>
    <w:rsid w:val="0089046D"/>
    <w:rsid w:val="008920F8"/>
    <w:rsid w:val="00893FC7"/>
    <w:rsid w:val="00895E87"/>
    <w:rsid w:val="00896CFD"/>
    <w:rsid w:val="008A3189"/>
    <w:rsid w:val="008A3CD0"/>
    <w:rsid w:val="008A50C5"/>
    <w:rsid w:val="008A59C3"/>
    <w:rsid w:val="008B44A2"/>
    <w:rsid w:val="008B583B"/>
    <w:rsid w:val="008B59B3"/>
    <w:rsid w:val="008B74C5"/>
    <w:rsid w:val="008C127F"/>
    <w:rsid w:val="008C201F"/>
    <w:rsid w:val="008C2613"/>
    <w:rsid w:val="008C3148"/>
    <w:rsid w:val="008D0003"/>
    <w:rsid w:val="008D6EE9"/>
    <w:rsid w:val="008D7EF4"/>
    <w:rsid w:val="008E1880"/>
    <w:rsid w:val="008E4126"/>
    <w:rsid w:val="008E6B3B"/>
    <w:rsid w:val="008F2850"/>
    <w:rsid w:val="008F2EFB"/>
    <w:rsid w:val="008F67E3"/>
    <w:rsid w:val="008F7FDB"/>
    <w:rsid w:val="00900959"/>
    <w:rsid w:val="00901021"/>
    <w:rsid w:val="009020CB"/>
    <w:rsid w:val="0090300C"/>
    <w:rsid w:val="00906F1B"/>
    <w:rsid w:val="0091141E"/>
    <w:rsid w:val="009132C2"/>
    <w:rsid w:val="00913E98"/>
    <w:rsid w:val="009170D3"/>
    <w:rsid w:val="009175D9"/>
    <w:rsid w:val="00920382"/>
    <w:rsid w:val="00921DF2"/>
    <w:rsid w:val="00925387"/>
    <w:rsid w:val="00932D6E"/>
    <w:rsid w:val="00933765"/>
    <w:rsid w:val="00935223"/>
    <w:rsid w:val="009404BD"/>
    <w:rsid w:val="00942FEA"/>
    <w:rsid w:val="009442C3"/>
    <w:rsid w:val="009461ED"/>
    <w:rsid w:val="00947781"/>
    <w:rsid w:val="009502DA"/>
    <w:rsid w:val="00955C44"/>
    <w:rsid w:val="00956B34"/>
    <w:rsid w:val="0095731B"/>
    <w:rsid w:val="00957A36"/>
    <w:rsid w:val="00961AFB"/>
    <w:rsid w:val="00963382"/>
    <w:rsid w:val="00963E39"/>
    <w:rsid w:val="00965B4F"/>
    <w:rsid w:val="00970A2A"/>
    <w:rsid w:val="00971095"/>
    <w:rsid w:val="00974E31"/>
    <w:rsid w:val="00975778"/>
    <w:rsid w:val="00981BD4"/>
    <w:rsid w:val="00981F58"/>
    <w:rsid w:val="00983C4B"/>
    <w:rsid w:val="00987B5C"/>
    <w:rsid w:val="009A0CDA"/>
    <w:rsid w:val="009A2C49"/>
    <w:rsid w:val="009A42F2"/>
    <w:rsid w:val="009A5361"/>
    <w:rsid w:val="009A6E11"/>
    <w:rsid w:val="009B30B5"/>
    <w:rsid w:val="009B4B04"/>
    <w:rsid w:val="009B4E6E"/>
    <w:rsid w:val="009B557C"/>
    <w:rsid w:val="009B5A35"/>
    <w:rsid w:val="009C0A89"/>
    <w:rsid w:val="009C267E"/>
    <w:rsid w:val="009C4990"/>
    <w:rsid w:val="009C5A20"/>
    <w:rsid w:val="009D0C7B"/>
    <w:rsid w:val="009D3A6F"/>
    <w:rsid w:val="009D3D6A"/>
    <w:rsid w:val="009D63F4"/>
    <w:rsid w:val="009D7451"/>
    <w:rsid w:val="009E26F5"/>
    <w:rsid w:val="009E7356"/>
    <w:rsid w:val="009E7B81"/>
    <w:rsid w:val="009F0198"/>
    <w:rsid w:val="009F0721"/>
    <w:rsid w:val="009F0914"/>
    <w:rsid w:val="009F39F5"/>
    <w:rsid w:val="009F3C33"/>
    <w:rsid w:val="009F5045"/>
    <w:rsid w:val="009F71B4"/>
    <w:rsid w:val="00A0456D"/>
    <w:rsid w:val="00A0522B"/>
    <w:rsid w:val="00A052E4"/>
    <w:rsid w:val="00A07369"/>
    <w:rsid w:val="00A11079"/>
    <w:rsid w:val="00A123D5"/>
    <w:rsid w:val="00A13799"/>
    <w:rsid w:val="00A13CB2"/>
    <w:rsid w:val="00A1744B"/>
    <w:rsid w:val="00A22F10"/>
    <w:rsid w:val="00A2585A"/>
    <w:rsid w:val="00A270C2"/>
    <w:rsid w:val="00A3152D"/>
    <w:rsid w:val="00A353B6"/>
    <w:rsid w:val="00A367B2"/>
    <w:rsid w:val="00A37D0F"/>
    <w:rsid w:val="00A40D2B"/>
    <w:rsid w:val="00A4418A"/>
    <w:rsid w:val="00A45ED7"/>
    <w:rsid w:val="00A46304"/>
    <w:rsid w:val="00A46BFB"/>
    <w:rsid w:val="00A50E70"/>
    <w:rsid w:val="00A51A17"/>
    <w:rsid w:val="00A52E84"/>
    <w:rsid w:val="00A55328"/>
    <w:rsid w:val="00A60007"/>
    <w:rsid w:val="00A60E0E"/>
    <w:rsid w:val="00A63C1A"/>
    <w:rsid w:val="00A67B84"/>
    <w:rsid w:val="00A707D7"/>
    <w:rsid w:val="00A7091E"/>
    <w:rsid w:val="00A7165A"/>
    <w:rsid w:val="00A7558F"/>
    <w:rsid w:val="00A82B0A"/>
    <w:rsid w:val="00A8414C"/>
    <w:rsid w:val="00A84354"/>
    <w:rsid w:val="00AA0B24"/>
    <w:rsid w:val="00AA20C7"/>
    <w:rsid w:val="00AA2CC2"/>
    <w:rsid w:val="00AA314E"/>
    <w:rsid w:val="00AA433B"/>
    <w:rsid w:val="00AB0379"/>
    <w:rsid w:val="00AB4F18"/>
    <w:rsid w:val="00AB68DA"/>
    <w:rsid w:val="00AC073E"/>
    <w:rsid w:val="00AC3828"/>
    <w:rsid w:val="00AC3BC7"/>
    <w:rsid w:val="00AC4B23"/>
    <w:rsid w:val="00AC613E"/>
    <w:rsid w:val="00AC7728"/>
    <w:rsid w:val="00AC7AB9"/>
    <w:rsid w:val="00AD0480"/>
    <w:rsid w:val="00AD1F50"/>
    <w:rsid w:val="00AD3B64"/>
    <w:rsid w:val="00AD646B"/>
    <w:rsid w:val="00AE05C5"/>
    <w:rsid w:val="00AE5E36"/>
    <w:rsid w:val="00AF48C4"/>
    <w:rsid w:val="00AF4C6C"/>
    <w:rsid w:val="00AF747A"/>
    <w:rsid w:val="00AF7A8D"/>
    <w:rsid w:val="00B02AFE"/>
    <w:rsid w:val="00B070BA"/>
    <w:rsid w:val="00B07636"/>
    <w:rsid w:val="00B07E4A"/>
    <w:rsid w:val="00B1014F"/>
    <w:rsid w:val="00B205E7"/>
    <w:rsid w:val="00B234C4"/>
    <w:rsid w:val="00B256D8"/>
    <w:rsid w:val="00B272D7"/>
    <w:rsid w:val="00B32B1A"/>
    <w:rsid w:val="00B33898"/>
    <w:rsid w:val="00B34422"/>
    <w:rsid w:val="00B427C2"/>
    <w:rsid w:val="00B451A3"/>
    <w:rsid w:val="00B4583C"/>
    <w:rsid w:val="00B500B9"/>
    <w:rsid w:val="00B514DC"/>
    <w:rsid w:val="00B529FF"/>
    <w:rsid w:val="00B621B4"/>
    <w:rsid w:val="00B6327D"/>
    <w:rsid w:val="00B66667"/>
    <w:rsid w:val="00B66AE6"/>
    <w:rsid w:val="00B67D00"/>
    <w:rsid w:val="00B74C81"/>
    <w:rsid w:val="00B7592D"/>
    <w:rsid w:val="00B8203E"/>
    <w:rsid w:val="00B92EB0"/>
    <w:rsid w:val="00B964B8"/>
    <w:rsid w:val="00B9660C"/>
    <w:rsid w:val="00B975FA"/>
    <w:rsid w:val="00BA046D"/>
    <w:rsid w:val="00BA4B13"/>
    <w:rsid w:val="00BA5551"/>
    <w:rsid w:val="00BA5E17"/>
    <w:rsid w:val="00BA7165"/>
    <w:rsid w:val="00BB0A0F"/>
    <w:rsid w:val="00BB335E"/>
    <w:rsid w:val="00BB4207"/>
    <w:rsid w:val="00BB5A2E"/>
    <w:rsid w:val="00BC2EA8"/>
    <w:rsid w:val="00BC727C"/>
    <w:rsid w:val="00BD2682"/>
    <w:rsid w:val="00BD537E"/>
    <w:rsid w:val="00BD650B"/>
    <w:rsid w:val="00BE2912"/>
    <w:rsid w:val="00BE79ED"/>
    <w:rsid w:val="00BF06DC"/>
    <w:rsid w:val="00BF4D05"/>
    <w:rsid w:val="00BF653D"/>
    <w:rsid w:val="00C02E20"/>
    <w:rsid w:val="00C04B09"/>
    <w:rsid w:val="00C059CD"/>
    <w:rsid w:val="00C06C96"/>
    <w:rsid w:val="00C1262F"/>
    <w:rsid w:val="00C12907"/>
    <w:rsid w:val="00C17F2F"/>
    <w:rsid w:val="00C20496"/>
    <w:rsid w:val="00C23002"/>
    <w:rsid w:val="00C24497"/>
    <w:rsid w:val="00C2495C"/>
    <w:rsid w:val="00C30EE8"/>
    <w:rsid w:val="00C30EF0"/>
    <w:rsid w:val="00C3332C"/>
    <w:rsid w:val="00C35F6E"/>
    <w:rsid w:val="00C36B53"/>
    <w:rsid w:val="00C3765C"/>
    <w:rsid w:val="00C4090F"/>
    <w:rsid w:val="00C440CE"/>
    <w:rsid w:val="00C44EEB"/>
    <w:rsid w:val="00C460B0"/>
    <w:rsid w:val="00C47D67"/>
    <w:rsid w:val="00C52503"/>
    <w:rsid w:val="00C537B8"/>
    <w:rsid w:val="00C55825"/>
    <w:rsid w:val="00C63D3C"/>
    <w:rsid w:val="00C646F4"/>
    <w:rsid w:val="00C64F19"/>
    <w:rsid w:val="00C65925"/>
    <w:rsid w:val="00C672AE"/>
    <w:rsid w:val="00C67544"/>
    <w:rsid w:val="00C756C7"/>
    <w:rsid w:val="00C81CF5"/>
    <w:rsid w:val="00C87806"/>
    <w:rsid w:val="00C8785E"/>
    <w:rsid w:val="00C9415B"/>
    <w:rsid w:val="00C97E46"/>
    <w:rsid w:val="00CA1D76"/>
    <w:rsid w:val="00CA362F"/>
    <w:rsid w:val="00CA678A"/>
    <w:rsid w:val="00CA72D5"/>
    <w:rsid w:val="00CA7C48"/>
    <w:rsid w:val="00CB2458"/>
    <w:rsid w:val="00CC7B56"/>
    <w:rsid w:val="00CD0571"/>
    <w:rsid w:val="00CD1480"/>
    <w:rsid w:val="00CD2C3B"/>
    <w:rsid w:val="00CD2F41"/>
    <w:rsid w:val="00CD519A"/>
    <w:rsid w:val="00CE1830"/>
    <w:rsid w:val="00CE68E2"/>
    <w:rsid w:val="00CF1800"/>
    <w:rsid w:val="00CF2148"/>
    <w:rsid w:val="00CF4717"/>
    <w:rsid w:val="00CF646F"/>
    <w:rsid w:val="00D002D6"/>
    <w:rsid w:val="00D02C22"/>
    <w:rsid w:val="00D0414D"/>
    <w:rsid w:val="00D056A9"/>
    <w:rsid w:val="00D14A73"/>
    <w:rsid w:val="00D1518E"/>
    <w:rsid w:val="00D16CED"/>
    <w:rsid w:val="00D2219C"/>
    <w:rsid w:val="00D23E0C"/>
    <w:rsid w:val="00D24B9B"/>
    <w:rsid w:val="00D25289"/>
    <w:rsid w:val="00D26037"/>
    <w:rsid w:val="00D32A97"/>
    <w:rsid w:val="00D32B0E"/>
    <w:rsid w:val="00D335FA"/>
    <w:rsid w:val="00D37C73"/>
    <w:rsid w:val="00D469EB"/>
    <w:rsid w:val="00D47F83"/>
    <w:rsid w:val="00D52456"/>
    <w:rsid w:val="00D531DC"/>
    <w:rsid w:val="00D56EF8"/>
    <w:rsid w:val="00D608AA"/>
    <w:rsid w:val="00D67F91"/>
    <w:rsid w:val="00D70251"/>
    <w:rsid w:val="00D735B8"/>
    <w:rsid w:val="00D769CB"/>
    <w:rsid w:val="00D80BC4"/>
    <w:rsid w:val="00D81236"/>
    <w:rsid w:val="00D8171D"/>
    <w:rsid w:val="00D83076"/>
    <w:rsid w:val="00D84B6F"/>
    <w:rsid w:val="00D85E08"/>
    <w:rsid w:val="00D86928"/>
    <w:rsid w:val="00D9544E"/>
    <w:rsid w:val="00D9642B"/>
    <w:rsid w:val="00D97261"/>
    <w:rsid w:val="00DA21AF"/>
    <w:rsid w:val="00DA375D"/>
    <w:rsid w:val="00DB068B"/>
    <w:rsid w:val="00DB466D"/>
    <w:rsid w:val="00DB5750"/>
    <w:rsid w:val="00DB6D51"/>
    <w:rsid w:val="00DB6E57"/>
    <w:rsid w:val="00DC0E93"/>
    <w:rsid w:val="00DC2185"/>
    <w:rsid w:val="00DC552F"/>
    <w:rsid w:val="00DC5AB1"/>
    <w:rsid w:val="00DC5FB2"/>
    <w:rsid w:val="00DD00F9"/>
    <w:rsid w:val="00DE1815"/>
    <w:rsid w:val="00DE19EF"/>
    <w:rsid w:val="00DE66D6"/>
    <w:rsid w:val="00DE7139"/>
    <w:rsid w:val="00DE7DB7"/>
    <w:rsid w:val="00DF1A11"/>
    <w:rsid w:val="00DF1DC1"/>
    <w:rsid w:val="00DF31E5"/>
    <w:rsid w:val="00DF4C97"/>
    <w:rsid w:val="00E0274B"/>
    <w:rsid w:val="00E0519B"/>
    <w:rsid w:val="00E10D8C"/>
    <w:rsid w:val="00E115ED"/>
    <w:rsid w:val="00E11725"/>
    <w:rsid w:val="00E12414"/>
    <w:rsid w:val="00E1336C"/>
    <w:rsid w:val="00E21A02"/>
    <w:rsid w:val="00E22FEC"/>
    <w:rsid w:val="00E24E4E"/>
    <w:rsid w:val="00E26545"/>
    <w:rsid w:val="00E32E9B"/>
    <w:rsid w:val="00E3400D"/>
    <w:rsid w:val="00E351DB"/>
    <w:rsid w:val="00E41C03"/>
    <w:rsid w:val="00E442F5"/>
    <w:rsid w:val="00E455F9"/>
    <w:rsid w:val="00E51807"/>
    <w:rsid w:val="00E53C1A"/>
    <w:rsid w:val="00E556EC"/>
    <w:rsid w:val="00E57F9A"/>
    <w:rsid w:val="00E62ADD"/>
    <w:rsid w:val="00E63EC1"/>
    <w:rsid w:val="00E71346"/>
    <w:rsid w:val="00E75613"/>
    <w:rsid w:val="00E80237"/>
    <w:rsid w:val="00E80853"/>
    <w:rsid w:val="00E83240"/>
    <w:rsid w:val="00E832AC"/>
    <w:rsid w:val="00E83473"/>
    <w:rsid w:val="00E8474E"/>
    <w:rsid w:val="00E85B28"/>
    <w:rsid w:val="00E876B2"/>
    <w:rsid w:val="00E87DBA"/>
    <w:rsid w:val="00E90D3F"/>
    <w:rsid w:val="00E920EE"/>
    <w:rsid w:val="00E92647"/>
    <w:rsid w:val="00E93718"/>
    <w:rsid w:val="00E94031"/>
    <w:rsid w:val="00E9482B"/>
    <w:rsid w:val="00EA2408"/>
    <w:rsid w:val="00EA2D38"/>
    <w:rsid w:val="00EA3123"/>
    <w:rsid w:val="00EA686F"/>
    <w:rsid w:val="00EB04D7"/>
    <w:rsid w:val="00EB0F76"/>
    <w:rsid w:val="00EB19AF"/>
    <w:rsid w:val="00EB1A48"/>
    <w:rsid w:val="00EB32A6"/>
    <w:rsid w:val="00EB3944"/>
    <w:rsid w:val="00EB3F2E"/>
    <w:rsid w:val="00EC0261"/>
    <w:rsid w:val="00EC7BA3"/>
    <w:rsid w:val="00ED3C42"/>
    <w:rsid w:val="00ED40C9"/>
    <w:rsid w:val="00EE055B"/>
    <w:rsid w:val="00EE0D0A"/>
    <w:rsid w:val="00EE3A83"/>
    <w:rsid w:val="00EE669E"/>
    <w:rsid w:val="00EE6E64"/>
    <w:rsid w:val="00EF090A"/>
    <w:rsid w:val="00EF1D8F"/>
    <w:rsid w:val="00F02528"/>
    <w:rsid w:val="00F04BDD"/>
    <w:rsid w:val="00F06130"/>
    <w:rsid w:val="00F1479F"/>
    <w:rsid w:val="00F16839"/>
    <w:rsid w:val="00F179C6"/>
    <w:rsid w:val="00F26249"/>
    <w:rsid w:val="00F33D4E"/>
    <w:rsid w:val="00F35414"/>
    <w:rsid w:val="00F35ACF"/>
    <w:rsid w:val="00F406E6"/>
    <w:rsid w:val="00F433B5"/>
    <w:rsid w:val="00F45BAC"/>
    <w:rsid w:val="00F47A1B"/>
    <w:rsid w:val="00F5687E"/>
    <w:rsid w:val="00F57F2B"/>
    <w:rsid w:val="00F57F90"/>
    <w:rsid w:val="00F65396"/>
    <w:rsid w:val="00F668DC"/>
    <w:rsid w:val="00F66A33"/>
    <w:rsid w:val="00F66B01"/>
    <w:rsid w:val="00F71896"/>
    <w:rsid w:val="00F750BA"/>
    <w:rsid w:val="00F76089"/>
    <w:rsid w:val="00F76986"/>
    <w:rsid w:val="00F77DCB"/>
    <w:rsid w:val="00F80A80"/>
    <w:rsid w:val="00F82A07"/>
    <w:rsid w:val="00F834C5"/>
    <w:rsid w:val="00F85010"/>
    <w:rsid w:val="00F860E8"/>
    <w:rsid w:val="00F874B9"/>
    <w:rsid w:val="00F874BE"/>
    <w:rsid w:val="00F87F9E"/>
    <w:rsid w:val="00FA45B6"/>
    <w:rsid w:val="00FA7B1F"/>
    <w:rsid w:val="00FB019C"/>
    <w:rsid w:val="00FB12DB"/>
    <w:rsid w:val="00FC371E"/>
    <w:rsid w:val="00FC419A"/>
    <w:rsid w:val="00FC51A8"/>
    <w:rsid w:val="00FC6457"/>
    <w:rsid w:val="00FC7582"/>
    <w:rsid w:val="00FD10EF"/>
    <w:rsid w:val="00FD1C21"/>
    <w:rsid w:val="00FD2CE8"/>
    <w:rsid w:val="00FD5C2A"/>
    <w:rsid w:val="00FE284C"/>
    <w:rsid w:val="00FE2EFE"/>
    <w:rsid w:val="00FF07D9"/>
    <w:rsid w:val="00FF5F68"/>
    <w:rsid w:val="00FF639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5"/>
    <o:shapelayout v:ext="edit">
      <o:idmap v:ext="edit" data="1"/>
    </o:shapelayout>
  </w:shapeDefaults>
  <w:decimalSymbol w:val="."/>
  <w:listSeparator w:val=","/>
  <w14:docId w14:val="0D3F0929"/>
  <w15:docId w15:val="{E537DB26-3293-4857-A54C-921EE8AD7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69CB"/>
  </w:style>
  <w:style w:type="paragraph" w:styleId="Heading1">
    <w:name w:val="heading 1"/>
    <w:basedOn w:val="Normal"/>
    <w:next w:val="Normal"/>
    <w:link w:val="Heading1Char"/>
    <w:uiPriority w:val="9"/>
    <w:qFormat/>
    <w:rsid w:val="00DC5AB1"/>
    <w:pPr>
      <w:keepNext/>
      <w:keepLines/>
      <w:spacing w:before="480" w:after="0"/>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451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51A3"/>
    <w:rPr>
      <w:rFonts w:ascii="Tahoma" w:hAnsi="Tahoma" w:cs="Tahoma"/>
      <w:sz w:val="16"/>
      <w:szCs w:val="16"/>
    </w:rPr>
  </w:style>
  <w:style w:type="paragraph" w:styleId="FootnoteText">
    <w:name w:val="footnote text"/>
    <w:basedOn w:val="Normal"/>
    <w:link w:val="FootnoteTextChar"/>
    <w:uiPriority w:val="99"/>
    <w:semiHidden/>
    <w:unhideWhenUsed/>
    <w:rsid w:val="00E455F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455F9"/>
    <w:rPr>
      <w:sz w:val="20"/>
      <w:szCs w:val="20"/>
    </w:rPr>
  </w:style>
  <w:style w:type="character" w:styleId="FootnoteReference">
    <w:name w:val="footnote reference"/>
    <w:basedOn w:val="DefaultParagraphFont"/>
    <w:uiPriority w:val="99"/>
    <w:semiHidden/>
    <w:unhideWhenUsed/>
    <w:rsid w:val="00E455F9"/>
    <w:rPr>
      <w:vertAlign w:val="superscript"/>
    </w:rPr>
  </w:style>
  <w:style w:type="character" w:customStyle="1" w:styleId="Heading1Char">
    <w:name w:val="Heading 1 Char"/>
    <w:basedOn w:val="DefaultParagraphFont"/>
    <w:link w:val="Heading1"/>
    <w:uiPriority w:val="9"/>
    <w:rsid w:val="00DC5AB1"/>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DC5AB1"/>
  </w:style>
  <w:style w:type="character" w:styleId="CommentReference">
    <w:name w:val="annotation reference"/>
    <w:basedOn w:val="DefaultParagraphFont"/>
    <w:uiPriority w:val="99"/>
    <w:semiHidden/>
    <w:unhideWhenUsed/>
    <w:rsid w:val="00704BAC"/>
    <w:rPr>
      <w:sz w:val="16"/>
      <w:szCs w:val="16"/>
    </w:rPr>
  </w:style>
  <w:style w:type="paragraph" w:styleId="CommentText">
    <w:name w:val="annotation text"/>
    <w:basedOn w:val="Normal"/>
    <w:link w:val="CommentTextChar"/>
    <w:uiPriority w:val="99"/>
    <w:unhideWhenUsed/>
    <w:rsid w:val="00704BAC"/>
    <w:pPr>
      <w:spacing w:line="240" w:lineRule="auto"/>
    </w:pPr>
    <w:rPr>
      <w:sz w:val="20"/>
      <w:szCs w:val="20"/>
    </w:rPr>
  </w:style>
  <w:style w:type="character" w:customStyle="1" w:styleId="CommentTextChar">
    <w:name w:val="Comment Text Char"/>
    <w:basedOn w:val="DefaultParagraphFont"/>
    <w:link w:val="CommentText"/>
    <w:uiPriority w:val="99"/>
    <w:rsid w:val="00704BAC"/>
    <w:rPr>
      <w:sz w:val="20"/>
      <w:szCs w:val="20"/>
    </w:rPr>
  </w:style>
  <w:style w:type="paragraph" w:styleId="CommentSubject">
    <w:name w:val="annotation subject"/>
    <w:basedOn w:val="CommentText"/>
    <w:next w:val="CommentText"/>
    <w:link w:val="CommentSubjectChar"/>
    <w:uiPriority w:val="99"/>
    <w:semiHidden/>
    <w:unhideWhenUsed/>
    <w:rsid w:val="00704BAC"/>
    <w:rPr>
      <w:b/>
      <w:bCs/>
    </w:rPr>
  </w:style>
  <w:style w:type="character" w:customStyle="1" w:styleId="CommentSubjectChar">
    <w:name w:val="Comment Subject Char"/>
    <w:basedOn w:val="CommentTextChar"/>
    <w:link w:val="CommentSubject"/>
    <w:uiPriority w:val="99"/>
    <w:semiHidden/>
    <w:rsid w:val="00704BAC"/>
    <w:rPr>
      <w:b/>
      <w:bCs/>
      <w:sz w:val="20"/>
      <w:szCs w:val="20"/>
    </w:rPr>
  </w:style>
  <w:style w:type="paragraph" w:styleId="ListParagraph">
    <w:name w:val="List Paragraph"/>
    <w:basedOn w:val="Normal"/>
    <w:uiPriority w:val="34"/>
    <w:qFormat/>
    <w:rsid w:val="0079776B"/>
    <w:pPr>
      <w:ind w:left="720"/>
      <w:contextualSpacing/>
    </w:pPr>
    <w:rPr>
      <w:rFonts w:eastAsiaTheme="minorEastAsia"/>
      <w:lang w:val="fr-FR" w:eastAsia="fr-FR"/>
    </w:rPr>
  </w:style>
  <w:style w:type="table" w:styleId="TableGrid">
    <w:name w:val="Table Grid"/>
    <w:basedOn w:val="TableNormal"/>
    <w:uiPriority w:val="59"/>
    <w:rsid w:val="00D735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6433C7"/>
  </w:style>
  <w:style w:type="character" w:customStyle="1" w:styleId="im">
    <w:name w:val="im"/>
    <w:basedOn w:val="DefaultParagraphFont"/>
    <w:rsid w:val="005B5D89"/>
  </w:style>
  <w:style w:type="character" w:styleId="Hyperlink">
    <w:name w:val="Hyperlink"/>
    <w:basedOn w:val="DefaultParagraphFont"/>
    <w:uiPriority w:val="99"/>
    <w:unhideWhenUsed/>
    <w:rsid w:val="00AF4C6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05066">
      <w:bodyDiv w:val="1"/>
      <w:marLeft w:val="0"/>
      <w:marRight w:val="0"/>
      <w:marTop w:val="0"/>
      <w:marBottom w:val="0"/>
      <w:divBdr>
        <w:top w:val="none" w:sz="0" w:space="0" w:color="auto"/>
        <w:left w:val="none" w:sz="0" w:space="0" w:color="auto"/>
        <w:bottom w:val="none" w:sz="0" w:space="0" w:color="auto"/>
        <w:right w:val="none" w:sz="0" w:space="0" w:color="auto"/>
      </w:divBdr>
    </w:div>
    <w:div w:id="3092996">
      <w:bodyDiv w:val="1"/>
      <w:marLeft w:val="0"/>
      <w:marRight w:val="0"/>
      <w:marTop w:val="0"/>
      <w:marBottom w:val="0"/>
      <w:divBdr>
        <w:top w:val="none" w:sz="0" w:space="0" w:color="auto"/>
        <w:left w:val="none" w:sz="0" w:space="0" w:color="auto"/>
        <w:bottom w:val="none" w:sz="0" w:space="0" w:color="auto"/>
        <w:right w:val="none" w:sz="0" w:space="0" w:color="auto"/>
      </w:divBdr>
    </w:div>
    <w:div w:id="7027857">
      <w:bodyDiv w:val="1"/>
      <w:marLeft w:val="0"/>
      <w:marRight w:val="0"/>
      <w:marTop w:val="0"/>
      <w:marBottom w:val="0"/>
      <w:divBdr>
        <w:top w:val="none" w:sz="0" w:space="0" w:color="auto"/>
        <w:left w:val="none" w:sz="0" w:space="0" w:color="auto"/>
        <w:bottom w:val="none" w:sz="0" w:space="0" w:color="auto"/>
        <w:right w:val="none" w:sz="0" w:space="0" w:color="auto"/>
      </w:divBdr>
    </w:div>
    <w:div w:id="8072397">
      <w:bodyDiv w:val="1"/>
      <w:marLeft w:val="0"/>
      <w:marRight w:val="0"/>
      <w:marTop w:val="0"/>
      <w:marBottom w:val="0"/>
      <w:divBdr>
        <w:top w:val="none" w:sz="0" w:space="0" w:color="auto"/>
        <w:left w:val="none" w:sz="0" w:space="0" w:color="auto"/>
        <w:bottom w:val="none" w:sz="0" w:space="0" w:color="auto"/>
        <w:right w:val="none" w:sz="0" w:space="0" w:color="auto"/>
      </w:divBdr>
    </w:div>
    <w:div w:id="8683430">
      <w:bodyDiv w:val="1"/>
      <w:marLeft w:val="0"/>
      <w:marRight w:val="0"/>
      <w:marTop w:val="0"/>
      <w:marBottom w:val="0"/>
      <w:divBdr>
        <w:top w:val="none" w:sz="0" w:space="0" w:color="auto"/>
        <w:left w:val="none" w:sz="0" w:space="0" w:color="auto"/>
        <w:bottom w:val="none" w:sz="0" w:space="0" w:color="auto"/>
        <w:right w:val="none" w:sz="0" w:space="0" w:color="auto"/>
      </w:divBdr>
    </w:div>
    <w:div w:id="12920121">
      <w:bodyDiv w:val="1"/>
      <w:marLeft w:val="0"/>
      <w:marRight w:val="0"/>
      <w:marTop w:val="0"/>
      <w:marBottom w:val="0"/>
      <w:divBdr>
        <w:top w:val="none" w:sz="0" w:space="0" w:color="auto"/>
        <w:left w:val="none" w:sz="0" w:space="0" w:color="auto"/>
        <w:bottom w:val="none" w:sz="0" w:space="0" w:color="auto"/>
        <w:right w:val="none" w:sz="0" w:space="0" w:color="auto"/>
      </w:divBdr>
    </w:div>
    <w:div w:id="13267164">
      <w:bodyDiv w:val="1"/>
      <w:marLeft w:val="0"/>
      <w:marRight w:val="0"/>
      <w:marTop w:val="0"/>
      <w:marBottom w:val="0"/>
      <w:divBdr>
        <w:top w:val="none" w:sz="0" w:space="0" w:color="auto"/>
        <w:left w:val="none" w:sz="0" w:space="0" w:color="auto"/>
        <w:bottom w:val="none" w:sz="0" w:space="0" w:color="auto"/>
        <w:right w:val="none" w:sz="0" w:space="0" w:color="auto"/>
      </w:divBdr>
    </w:div>
    <w:div w:id="14885609">
      <w:bodyDiv w:val="1"/>
      <w:marLeft w:val="0"/>
      <w:marRight w:val="0"/>
      <w:marTop w:val="0"/>
      <w:marBottom w:val="0"/>
      <w:divBdr>
        <w:top w:val="none" w:sz="0" w:space="0" w:color="auto"/>
        <w:left w:val="none" w:sz="0" w:space="0" w:color="auto"/>
        <w:bottom w:val="none" w:sz="0" w:space="0" w:color="auto"/>
        <w:right w:val="none" w:sz="0" w:space="0" w:color="auto"/>
      </w:divBdr>
    </w:div>
    <w:div w:id="17893891">
      <w:bodyDiv w:val="1"/>
      <w:marLeft w:val="0"/>
      <w:marRight w:val="0"/>
      <w:marTop w:val="0"/>
      <w:marBottom w:val="0"/>
      <w:divBdr>
        <w:top w:val="none" w:sz="0" w:space="0" w:color="auto"/>
        <w:left w:val="none" w:sz="0" w:space="0" w:color="auto"/>
        <w:bottom w:val="none" w:sz="0" w:space="0" w:color="auto"/>
        <w:right w:val="none" w:sz="0" w:space="0" w:color="auto"/>
      </w:divBdr>
    </w:div>
    <w:div w:id="23791493">
      <w:bodyDiv w:val="1"/>
      <w:marLeft w:val="0"/>
      <w:marRight w:val="0"/>
      <w:marTop w:val="0"/>
      <w:marBottom w:val="0"/>
      <w:divBdr>
        <w:top w:val="none" w:sz="0" w:space="0" w:color="auto"/>
        <w:left w:val="none" w:sz="0" w:space="0" w:color="auto"/>
        <w:bottom w:val="none" w:sz="0" w:space="0" w:color="auto"/>
        <w:right w:val="none" w:sz="0" w:space="0" w:color="auto"/>
      </w:divBdr>
    </w:div>
    <w:div w:id="25106211">
      <w:bodyDiv w:val="1"/>
      <w:marLeft w:val="0"/>
      <w:marRight w:val="0"/>
      <w:marTop w:val="0"/>
      <w:marBottom w:val="0"/>
      <w:divBdr>
        <w:top w:val="none" w:sz="0" w:space="0" w:color="auto"/>
        <w:left w:val="none" w:sz="0" w:space="0" w:color="auto"/>
        <w:bottom w:val="none" w:sz="0" w:space="0" w:color="auto"/>
        <w:right w:val="none" w:sz="0" w:space="0" w:color="auto"/>
      </w:divBdr>
    </w:div>
    <w:div w:id="26613022">
      <w:bodyDiv w:val="1"/>
      <w:marLeft w:val="0"/>
      <w:marRight w:val="0"/>
      <w:marTop w:val="0"/>
      <w:marBottom w:val="0"/>
      <w:divBdr>
        <w:top w:val="none" w:sz="0" w:space="0" w:color="auto"/>
        <w:left w:val="none" w:sz="0" w:space="0" w:color="auto"/>
        <w:bottom w:val="none" w:sz="0" w:space="0" w:color="auto"/>
        <w:right w:val="none" w:sz="0" w:space="0" w:color="auto"/>
      </w:divBdr>
    </w:div>
    <w:div w:id="27337582">
      <w:bodyDiv w:val="1"/>
      <w:marLeft w:val="0"/>
      <w:marRight w:val="0"/>
      <w:marTop w:val="0"/>
      <w:marBottom w:val="0"/>
      <w:divBdr>
        <w:top w:val="none" w:sz="0" w:space="0" w:color="auto"/>
        <w:left w:val="none" w:sz="0" w:space="0" w:color="auto"/>
        <w:bottom w:val="none" w:sz="0" w:space="0" w:color="auto"/>
        <w:right w:val="none" w:sz="0" w:space="0" w:color="auto"/>
      </w:divBdr>
    </w:div>
    <w:div w:id="28578917">
      <w:bodyDiv w:val="1"/>
      <w:marLeft w:val="0"/>
      <w:marRight w:val="0"/>
      <w:marTop w:val="0"/>
      <w:marBottom w:val="0"/>
      <w:divBdr>
        <w:top w:val="none" w:sz="0" w:space="0" w:color="auto"/>
        <w:left w:val="none" w:sz="0" w:space="0" w:color="auto"/>
        <w:bottom w:val="none" w:sz="0" w:space="0" w:color="auto"/>
        <w:right w:val="none" w:sz="0" w:space="0" w:color="auto"/>
      </w:divBdr>
    </w:div>
    <w:div w:id="29502271">
      <w:bodyDiv w:val="1"/>
      <w:marLeft w:val="0"/>
      <w:marRight w:val="0"/>
      <w:marTop w:val="0"/>
      <w:marBottom w:val="0"/>
      <w:divBdr>
        <w:top w:val="none" w:sz="0" w:space="0" w:color="auto"/>
        <w:left w:val="none" w:sz="0" w:space="0" w:color="auto"/>
        <w:bottom w:val="none" w:sz="0" w:space="0" w:color="auto"/>
        <w:right w:val="none" w:sz="0" w:space="0" w:color="auto"/>
      </w:divBdr>
    </w:div>
    <w:div w:id="29916833">
      <w:bodyDiv w:val="1"/>
      <w:marLeft w:val="0"/>
      <w:marRight w:val="0"/>
      <w:marTop w:val="0"/>
      <w:marBottom w:val="0"/>
      <w:divBdr>
        <w:top w:val="none" w:sz="0" w:space="0" w:color="auto"/>
        <w:left w:val="none" w:sz="0" w:space="0" w:color="auto"/>
        <w:bottom w:val="none" w:sz="0" w:space="0" w:color="auto"/>
        <w:right w:val="none" w:sz="0" w:space="0" w:color="auto"/>
      </w:divBdr>
    </w:div>
    <w:div w:id="31272679">
      <w:bodyDiv w:val="1"/>
      <w:marLeft w:val="0"/>
      <w:marRight w:val="0"/>
      <w:marTop w:val="0"/>
      <w:marBottom w:val="0"/>
      <w:divBdr>
        <w:top w:val="none" w:sz="0" w:space="0" w:color="auto"/>
        <w:left w:val="none" w:sz="0" w:space="0" w:color="auto"/>
        <w:bottom w:val="none" w:sz="0" w:space="0" w:color="auto"/>
        <w:right w:val="none" w:sz="0" w:space="0" w:color="auto"/>
      </w:divBdr>
    </w:div>
    <w:div w:id="32387229">
      <w:bodyDiv w:val="1"/>
      <w:marLeft w:val="0"/>
      <w:marRight w:val="0"/>
      <w:marTop w:val="0"/>
      <w:marBottom w:val="0"/>
      <w:divBdr>
        <w:top w:val="none" w:sz="0" w:space="0" w:color="auto"/>
        <w:left w:val="none" w:sz="0" w:space="0" w:color="auto"/>
        <w:bottom w:val="none" w:sz="0" w:space="0" w:color="auto"/>
        <w:right w:val="none" w:sz="0" w:space="0" w:color="auto"/>
      </w:divBdr>
    </w:div>
    <w:div w:id="34160645">
      <w:bodyDiv w:val="1"/>
      <w:marLeft w:val="0"/>
      <w:marRight w:val="0"/>
      <w:marTop w:val="0"/>
      <w:marBottom w:val="0"/>
      <w:divBdr>
        <w:top w:val="none" w:sz="0" w:space="0" w:color="auto"/>
        <w:left w:val="none" w:sz="0" w:space="0" w:color="auto"/>
        <w:bottom w:val="none" w:sz="0" w:space="0" w:color="auto"/>
        <w:right w:val="none" w:sz="0" w:space="0" w:color="auto"/>
      </w:divBdr>
    </w:div>
    <w:div w:id="36123041">
      <w:bodyDiv w:val="1"/>
      <w:marLeft w:val="0"/>
      <w:marRight w:val="0"/>
      <w:marTop w:val="0"/>
      <w:marBottom w:val="0"/>
      <w:divBdr>
        <w:top w:val="none" w:sz="0" w:space="0" w:color="auto"/>
        <w:left w:val="none" w:sz="0" w:space="0" w:color="auto"/>
        <w:bottom w:val="none" w:sz="0" w:space="0" w:color="auto"/>
        <w:right w:val="none" w:sz="0" w:space="0" w:color="auto"/>
      </w:divBdr>
    </w:div>
    <w:div w:id="38093008">
      <w:bodyDiv w:val="1"/>
      <w:marLeft w:val="0"/>
      <w:marRight w:val="0"/>
      <w:marTop w:val="0"/>
      <w:marBottom w:val="0"/>
      <w:divBdr>
        <w:top w:val="none" w:sz="0" w:space="0" w:color="auto"/>
        <w:left w:val="none" w:sz="0" w:space="0" w:color="auto"/>
        <w:bottom w:val="none" w:sz="0" w:space="0" w:color="auto"/>
        <w:right w:val="none" w:sz="0" w:space="0" w:color="auto"/>
      </w:divBdr>
    </w:div>
    <w:div w:id="38097220">
      <w:bodyDiv w:val="1"/>
      <w:marLeft w:val="0"/>
      <w:marRight w:val="0"/>
      <w:marTop w:val="0"/>
      <w:marBottom w:val="0"/>
      <w:divBdr>
        <w:top w:val="none" w:sz="0" w:space="0" w:color="auto"/>
        <w:left w:val="none" w:sz="0" w:space="0" w:color="auto"/>
        <w:bottom w:val="none" w:sz="0" w:space="0" w:color="auto"/>
        <w:right w:val="none" w:sz="0" w:space="0" w:color="auto"/>
      </w:divBdr>
    </w:div>
    <w:div w:id="38363856">
      <w:bodyDiv w:val="1"/>
      <w:marLeft w:val="0"/>
      <w:marRight w:val="0"/>
      <w:marTop w:val="0"/>
      <w:marBottom w:val="0"/>
      <w:divBdr>
        <w:top w:val="none" w:sz="0" w:space="0" w:color="auto"/>
        <w:left w:val="none" w:sz="0" w:space="0" w:color="auto"/>
        <w:bottom w:val="none" w:sz="0" w:space="0" w:color="auto"/>
        <w:right w:val="none" w:sz="0" w:space="0" w:color="auto"/>
      </w:divBdr>
    </w:div>
    <w:div w:id="39794109">
      <w:bodyDiv w:val="1"/>
      <w:marLeft w:val="0"/>
      <w:marRight w:val="0"/>
      <w:marTop w:val="0"/>
      <w:marBottom w:val="0"/>
      <w:divBdr>
        <w:top w:val="none" w:sz="0" w:space="0" w:color="auto"/>
        <w:left w:val="none" w:sz="0" w:space="0" w:color="auto"/>
        <w:bottom w:val="none" w:sz="0" w:space="0" w:color="auto"/>
        <w:right w:val="none" w:sz="0" w:space="0" w:color="auto"/>
      </w:divBdr>
    </w:div>
    <w:div w:id="44136650">
      <w:bodyDiv w:val="1"/>
      <w:marLeft w:val="0"/>
      <w:marRight w:val="0"/>
      <w:marTop w:val="0"/>
      <w:marBottom w:val="0"/>
      <w:divBdr>
        <w:top w:val="none" w:sz="0" w:space="0" w:color="auto"/>
        <w:left w:val="none" w:sz="0" w:space="0" w:color="auto"/>
        <w:bottom w:val="none" w:sz="0" w:space="0" w:color="auto"/>
        <w:right w:val="none" w:sz="0" w:space="0" w:color="auto"/>
      </w:divBdr>
    </w:div>
    <w:div w:id="47800220">
      <w:bodyDiv w:val="1"/>
      <w:marLeft w:val="0"/>
      <w:marRight w:val="0"/>
      <w:marTop w:val="0"/>
      <w:marBottom w:val="0"/>
      <w:divBdr>
        <w:top w:val="none" w:sz="0" w:space="0" w:color="auto"/>
        <w:left w:val="none" w:sz="0" w:space="0" w:color="auto"/>
        <w:bottom w:val="none" w:sz="0" w:space="0" w:color="auto"/>
        <w:right w:val="none" w:sz="0" w:space="0" w:color="auto"/>
      </w:divBdr>
    </w:div>
    <w:div w:id="53164663">
      <w:bodyDiv w:val="1"/>
      <w:marLeft w:val="0"/>
      <w:marRight w:val="0"/>
      <w:marTop w:val="0"/>
      <w:marBottom w:val="0"/>
      <w:divBdr>
        <w:top w:val="none" w:sz="0" w:space="0" w:color="auto"/>
        <w:left w:val="none" w:sz="0" w:space="0" w:color="auto"/>
        <w:bottom w:val="none" w:sz="0" w:space="0" w:color="auto"/>
        <w:right w:val="none" w:sz="0" w:space="0" w:color="auto"/>
      </w:divBdr>
    </w:div>
    <w:div w:id="53434063">
      <w:bodyDiv w:val="1"/>
      <w:marLeft w:val="0"/>
      <w:marRight w:val="0"/>
      <w:marTop w:val="0"/>
      <w:marBottom w:val="0"/>
      <w:divBdr>
        <w:top w:val="none" w:sz="0" w:space="0" w:color="auto"/>
        <w:left w:val="none" w:sz="0" w:space="0" w:color="auto"/>
        <w:bottom w:val="none" w:sz="0" w:space="0" w:color="auto"/>
        <w:right w:val="none" w:sz="0" w:space="0" w:color="auto"/>
      </w:divBdr>
    </w:div>
    <w:div w:id="55134603">
      <w:bodyDiv w:val="1"/>
      <w:marLeft w:val="0"/>
      <w:marRight w:val="0"/>
      <w:marTop w:val="0"/>
      <w:marBottom w:val="0"/>
      <w:divBdr>
        <w:top w:val="none" w:sz="0" w:space="0" w:color="auto"/>
        <w:left w:val="none" w:sz="0" w:space="0" w:color="auto"/>
        <w:bottom w:val="none" w:sz="0" w:space="0" w:color="auto"/>
        <w:right w:val="none" w:sz="0" w:space="0" w:color="auto"/>
      </w:divBdr>
    </w:div>
    <w:div w:id="56441809">
      <w:bodyDiv w:val="1"/>
      <w:marLeft w:val="0"/>
      <w:marRight w:val="0"/>
      <w:marTop w:val="0"/>
      <w:marBottom w:val="0"/>
      <w:divBdr>
        <w:top w:val="none" w:sz="0" w:space="0" w:color="auto"/>
        <w:left w:val="none" w:sz="0" w:space="0" w:color="auto"/>
        <w:bottom w:val="none" w:sz="0" w:space="0" w:color="auto"/>
        <w:right w:val="none" w:sz="0" w:space="0" w:color="auto"/>
      </w:divBdr>
    </w:div>
    <w:div w:id="63456639">
      <w:bodyDiv w:val="1"/>
      <w:marLeft w:val="0"/>
      <w:marRight w:val="0"/>
      <w:marTop w:val="0"/>
      <w:marBottom w:val="0"/>
      <w:divBdr>
        <w:top w:val="none" w:sz="0" w:space="0" w:color="auto"/>
        <w:left w:val="none" w:sz="0" w:space="0" w:color="auto"/>
        <w:bottom w:val="none" w:sz="0" w:space="0" w:color="auto"/>
        <w:right w:val="none" w:sz="0" w:space="0" w:color="auto"/>
      </w:divBdr>
    </w:div>
    <w:div w:id="63915466">
      <w:bodyDiv w:val="1"/>
      <w:marLeft w:val="0"/>
      <w:marRight w:val="0"/>
      <w:marTop w:val="0"/>
      <w:marBottom w:val="0"/>
      <w:divBdr>
        <w:top w:val="none" w:sz="0" w:space="0" w:color="auto"/>
        <w:left w:val="none" w:sz="0" w:space="0" w:color="auto"/>
        <w:bottom w:val="none" w:sz="0" w:space="0" w:color="auto"/>
        <w:right w:val="none" w:sz="0" w:space="0" w:color="auto"/>
      </w:divBdr>
    </w:div>
    <w:div w:id="64496436">
      <w:bodyDiv w:val="1"/>
      <w:marLeft w:val="0"/>
      <w:marRight w:val="0"/>
      <w:marTop w:val="0"/>
      <w:marBottom w:val="0"/>
      <w:divBdr>
        <w:top w:val="none" w:sz="0" w:space="0" w:color="auto"/>
        <w:left w:val="none" w:sz="0" w:space="0" w:color="auto"/>
        <w:bottom w:val="none" w:sz="0" w:space="0" w:color="auto"/>
        <w:right w:val="none" w:sz="0" w:space="0" w:color="auto"/>
      </w:divBdr>
    </w:div>
    <w:div w:id="64959097">
      <w:bodyDiv w:val="1"/>
      <w:marLeft w:val="0"/>
      <w:marRight w:val="0"/>
      <w:marTop w:val="0"/>
      <w:marBottom w:val="0"/>
      <w:divBdr>
        <w:top w:val="none" w:sz="0" w:space="0" w:color="auto"/>
        <w:left w:val="none" w:sz="0" w:space="0" w:color="auto"/>
        <w:bottom w:val="none" w:sz="0" w:space="0" w:color="auto"/>
        <w:right w:val="none" w:sz="0" w:space="0" w:color="auto"/>
      </w:divBdr>
    </w:div>
    <w:div w:id="67502963">
      <w:bodyDiv w:val="1"/>
      <w:marLeft w:val="0"/>
      <w:marRight w:val="0"/>
      <w:marTop w:val="0"/>
      <w:marBottom w:val="0"/>
      <w:divBdr>
        <w:top w:val="none" w:sz="0" w:space="0" w:color="auto"/>
        <w:left w:val="none" w:sz="0" w:space="0" w:color="auto"/>
        <w:bottom w:val="none" w:sz="0" w:space="0" w:color="auto"/>
        <w:right w:val="none" w:sz="0" w:space="0" w:color="auto"/>
      </w:divBdr>
    </w:div>
    <w:div w:id="69235433">
      <w:bodyDiv w:val="1"/>
      <w:marLeft w:val="0"/>
      <w:marRight w:val="0"/>
      <w:marTop w:val="0"/>
      <w:marBottom w:val="0"/>
      <w:divBdr>
        <w:top w:val="none" w:sz="0" w:space="0" w:color="auto"/>
        <w:left w:val="none" w:sz="0" w:space="0" w:color="auto"/>
        <w:bottom w:val="none" w:sz="0" w:space="0" w:color="auto"/>
        <w:right w:val="none" w:sz="0" w:space="0" w:color="auto"/>
      </w:divBdr>
    </w:div>
    <w:div w:id="69236171">
      <w:bodyDiv w:val="1"/>
      <w:marLeft w:val="0"/>
      <w:marRight w:val="0"/>
      <w:marTop w:val="0"/>
      <w:marBottom w:val="0"/>
      <w:divBdr>
        <w:top w:val="none" w:sz="0" w:space="0" w:color="auto"/>
        <w:left w:val="none" w:sz="0" w:space="0" w:color="auto"/>
        <w:bottom w:val="none" w:sz="0" w:space="0" w:color="auto"/>
        <w:right w:val="none" w:sz="0" w:space="0" w:color="auto"/>
      </w:divBdr>
    </w:div>
    <w:div w:id="69623199">
      <w:bodyDiv w:val="1"/>
      <w:marLeft w:val="0"/>
      <w:marRight w:val="0"/>
      <w:marTop w:val="0"/>
      <w:marBottom w:val="0"/>
      <w:divBdr>
        <w:top w:val="none" w:sz="0" w:space="0" w:color="auto"/>
        <w:left w:val="none" w:sz="0" w:space="0" w:color="auto"/>
        <w:bottom w:val="none" w:sz="0" w:space="0" w:color="auto"/>
        <w:right w:val="none" w:sz="0" w:space="0" w:color="auto"/>
      </w:divBdr>
    </w:div>
    <w:div w:id="71121762">
      <w:bodyDiv w:val="1"/>
      <w:marLeft w:val="0"/>
      <w:marRight w:val="0"/>
      <w:marTop w:val="0"/>
      <w:marBottom w:val="0"/>
      <w:divBdr>
        <w:top w:val="none" w:sz="0" w:space="0" w:color="auto"/>
        <w:left w:val="none" w:sz="0" w:space="0" w:color="auto"/>
        <w:bottom w:val="none" w:sz="0" w:space="0" w:color="auto"/>
        <w:right w:val="none" w:sz="0" w:space="0" w:color="auto"/>
      </w:divBdr>
    </w:div>
    <w:div w:id="71466779">
      <w:bodyDiv w:val="1"/>
      <w:marLeft w:val="0"/>
      <w:marRight w:val="0"/>
      <w:marTop w:val="0"/>
      <w:marBottom w:val="0"/>
      <w:divBdr>
        <w:top w:val="none" w:sz="0" w:space="0" w:color="auto"/>
        <w:left w:val="none" w:sz="0" w:space="0" w:color="auto"/>
        <w:bottom w:val="none" w:sz="0" w:space="0" w:color="auto"/>
        <w:right w:val="none" w:sz="0" w:space="0" w:color="auto"/>
      </w:divBdr>
    </w:div>
    <w:div w:id="71516045">
      <w:bodyDiv w:val="1"/>
      <w:marLeft w:val="0"/>
      <w:marRight w:val="0"/>
      <w:marTop w:val="0"/>
      <w:marBottom w:val="0"/>
      <w:divBdr>
        <w:top w:val="none" w:sz="0" w:space="0" w:color="auto"/>
        <w:left w:val="none" w:sz="0" w:space="0" w:color="auto"/>
        <w:bottom w:val="none" w:sz="0" w:space="0" w:color="auto"/>
        <w:right w:val="none" w:sz="0" w:space="0" w:color="auto"/>
      </w:divBdr>
    </w:div>
    <w:div w:id="73088260">
      <w:bodyDiv w:val="1"/>
      <w:marLeft w:val="0"/>
      <w:marRight w:val="0"/>
      <w:marTop w:val="0"/>
      <w:marBottom w:val="0"/>
      <w:divBdr>
        <w:top w:val="none" w:sz="0" w:space="0" w:color="auto"/>
        <w:left w:val="none" w:sz="0" w:space="0" w:color="auto"/>
        <w:bottom w:val="none" w:sz="0" w:space="0" w:color="auto"/>
        <w:right w:val="none" w:sz="0" w:space="0" w:color="auto"/>
      </w:divBdr>
    </w:div>
    <w:div w:id="75173603">
      <w:bodyDiv w:val="1"/>
      <w:marLeft w:val="0"/>
      <w:marRight w:val="0"/>
      <w:marTop w:val="0"/>
      <w:marBottom w:val="0"/>
      <w:divBdr>
        <w:top w:val="none" w:sz="0" w:space="0" w:color="auto"/>
        <w:left w:val="none" w:sz="0" w:space="0" w:color="auto"/>
        <w:bottom w:val="none" w:sz="0" w:space="0" w:color="auto"/>
        <w:right w:val="none" w:sz="0" w:space="0" w:color="auto"/>
      </w:divBdr>
    </w:div>
    <w:div w:id="79571297">
      <w:bodyDiv w:val="1"/>
      <w:marLeft w:val="0"/>
      <w:marRight w:val="0"/>
      <w:marTop w:val="0"/>
      <w:marBottom w:val="0"/>
      <w:divBdr>
        <w:top w:val="none" w:sz="0" w:space="0" w:color="auto"/>
        <w:left w:val="none" w:sz="0" w:space="0" w:color="auto"/>
        <w:bottom w:val="none" w:sz="0" w:space="0" w:color="auto"/>
        <w:right w:val="none" w:sz="0" w:space="0" w:color="auto"/>
      </w:divBdr>
    </w:div>
    <w:div w:id="82843336">
      <w:bodyDiv w:val="1"/>
      <w:marLeft w:val="0"/>
      <w:marRight w:val="0"/>
      <w:marTop w:val="0"/>
      <w:marBottom w:val="0"/>
      <w:divBdr>
        <w:top w:val="none" w:sz="0" w:space="0" w:color="auto"/>
        <w:left w:val="none" w:sz="0" w:space="0" w:color="auto"/>
        <w:bottom w:val="none" w:sz="0" w:space="0" w:color="auto"/>
        <w:right w:val="none" w:sz="0" w:space="0" w:color="auto"/>
      </w:divBdr>
    </w:div>
    <w:div w:id="84571209">
      <w:bodyDiv w:val="1"/>
      <w:marLeft w:val="0"/>
      <w:marRight w:val="0"/>
      <w:marTop w:val="0"/>
      <w:marBottom w:val="0"/>
      <w:divBdr>
        <w:top w:val="none" w:sz="0" w:space="0" w:color="auto"/>
        <w:left w:val="none" w:sz="0" w:space="0" w:color="auto"/>
        <w:bottom w:val="none" w:sz="0" w:space="0" w:color="auto"/>
        <w:right w:val="none" w:sz="0" w:space="0" w:color="auto"/>
      </w:divBdr>
    </w:div>
    <w:div w:id="86735380">
      <w:bodyDiv w:val="1"/>
      <w:marLeft w:val="0"/>
      <w:marRight w:val="0"/>
      <w:marTop w:val="0"/>
      <w:marBottom w:val="0"/>
      <w:divBdr>
        <w:top w:val="none" w:sz="0" w:space="0" w:color="auto"/>
        <w:left w:val="none" w:sz="0" w:space="0" w:color="auto"/>
        <w:bottom w:val="none" w:sz="0" w:space="0" w:color="auto"/>
        <w:right w:val="none" w:sz="0" w:space="0" w:color="auto"/>
      </w:divBdr>
    </w:div>
    <w:div w:id="87819701">
      <w:bodyDiv w:val="1"/>
      <w:marLeft w:val="0"/>
      <w:marRight w:val="0"/>
      <w:marTop w:val="0"/>
      <w:marBottom w:val="0"/>
      <w:divBdr>
        <w:top w:val="none" w:sz="0" w:space="0" w:color="auto"/>
        <w:left w:val="none" w:sz="0" w:space="0" w:color="auto"/>
        <w:bottom w:val="none" w:sz="0" w:space="0" w:color="auto"/>
        <w:right w:val="none" w:sz="0" w:space="0" w:color="auto"/>
      </w:divBdr>
    </w:div>
    <w:div w:id="90051818">
      <w:bodyDiv w:val="1"/>
      <w:marLeft w:val="0"/>
      <w:marRight w:val="0"/>
      <w:marTop w:val="0"/>
      <w:marBottom w:val="0"/>
      <w:divBdr>
        <w:top w:val="none" w:sz="0" w:space="0" w:color="auto"/>
        <w:left w:val="none" w:sz="0" w:space="0" w:color="auto"/>
        <w:bottom w:val="none" w:sz="0" w:space="0" w:color="auto"/>
        <w:right w:val="none" w:sz="0" w:space="0" w:color="auto"/>
      </w:divBdr>
    </w:div>
    <w:div w:id="91825671">
      <w:bodyDiv w:val="1"/>
      <w:marLeft w:val="0"/>
      <w:marRight w:val="0"/>
      <w:marTop w:val="0"/>
      <w:marBottom w:val="0"/>
      <w:divBdr>
        <w:top w:val="none" w:sz="0" w:space="0" w:color="auto"/>
        <w:left w:val="none" w:sz="0" w:space="0" w:color="auto"/>
        <w:bottom w:val="none" w:sz="0" w:space="0" w:color="auto"/>
        <w:right w:val="none" w:sz="0" w:space="0" w:color="auto"/>
      </w:divBdr>
    </w:div>
    <w:div w:id="93523049">
      <w:bodyDiv w:val="1"/>
      <w:marLeft w:val="0"/>
      <w:marRight w:val="0"/>
      <w:marTop w:val="0"/>
      <w:marBottom w:val="0"/>
      <w:divBdr>
        <w:top w:val="none" w:sz="0" w:space="0" w:color="auto"/>
        <w:left w:val="none" w:sz="0" w:space="0" w:color="auto"/>
        <w:bottom w:val="none" w:sz="0" w:space="0" w:color="auto"/>
        <w:right w:val="none" w:sz="0" w:space="0" w:color="auto"/>
      </w:divBdr>
    </w:div>
    <w:div w:id="106236206">
      <w:bodyDiv w:val="1"/>
      <w:marLeft w:val="0"/>
      <w:marRight w:val="0"/>
      <w:marTop w:val="0"/>
      <w:marBottom w:val="0"/>
      <w:divBdr>
        <w:top w:val="none" w:sz="0" w:space="0" w:color="auto"/>
        <w:left w:val="none" w:sz="0" w:space="0" w:color="auto"/>
        <w:bottom w:val="none" w:sz="0" w:space="0" w:color="auto"/>
        <w:right w:val="none" w:sz="0" w:space="0" w:color="auto"/>
      </w:divBdr>
    </w:div>
    <w:div w:id="111680483">
      <w:bodyDiv w:val="1"/>
      <w:marLeft w:val="0"/>
      <w:marRight w:val="0"/>
      <w:marTop w:val="0"/>
      <w:marBottom w:val="0"/>
      <w:divBdr>
        <w:top w:val="none" w:sz="0" w:space="0" w:color="auto"/>
        <w:left w:val="none" w:sz="0" w:space="0" w:color="auto"/>
        <w:bottom w:val="none" w:sz="0" w:space="0" w:color="auto"/>
        <w:right w:val="none" w:sz="0" w:space="0" w:color="auto"/>
      </w:divBdr>
    </w:div>
    <w:div w:id="112604889">
      <w:bodyDiv w:val="1"/>
      <w:marLeft w:val="0"/>
      <w:marRight w:val="0"/>
      <w:marTop w:val="0"/>
      <w:marBottom w:val="0"/>
      <w:divBdr>
        <w:top w:val="none" w:sz="0" w:space="0" w:color="auto"/>
        <w:left w:val="none" w:sz="0" w:space="0" w:color="auto"/>
        <w:bottom w:val="none" w:sz="0" w:space="0" w:color="auto"/>
        <w:right w:val="none" w:sz="0" w:space="0" w:color="auto"/>
      </w:divBdr>
    </w:div>
    <w:div w:id="114637940">
      <w:bodyDiv w:val="1"/>
      <w:marLeft w:val="0"/>
      <w:marRight w:val="0"/>
      <w:marTop w:val="0"/>
      <w:marBottom w:val="0"/>
      <w:divBdr>
        <w:top w:val="none" w:sz="0" w:space="0" w:color="auto"/>
        <w:left w:val="none" w:sz="0" w:space="0" w:color="auto"/>
        <w:bottom w:val="none" w:sz="0" w:space="0" w:color="auto"/>
        <w:right w:val="none" w:sz="0" w:space="0" w:color="auto"/>
      </w:divBdr>
    </w:div>
    <w:div w:id="116149052">
      <w:bodyDiv w:val="1"/>
      <w:marLeft w:val="0"/>
      <w:marRight w:val="0"/>
      <w:marTop w:val="0"/>
      <w:marBottom w:val="0"/>
      <w:divBdr>
        <w:top w:val="none" w:sz="0" w:space="0" w:color="auto"/>
        <w:left w:val="none" w:sz="0" w:space="0" w:color="auto"/>
        <w:bottom w:val="none" w:sz="0" w:space="0" w:color="auto"/>
        <w:right w:val="none" w:sz="0" w:space="0" w:color="auto"/>
      </w:divBdr>
    </w:div>
    <w:div w:id="117845706">
      <w:bodyDiv w:val="1"/>
      <w:marLeft w:val="0"/>
      <w:marRight w:val="0"/>
      <w:marTop w:val="0"/>
      <w:marBottom w:val="0"/>
      <w:divBdr>
        <w:top w:val="none" w:sz="0" w:space="0" w:color="auto"/>
        <w:left w:val="none" w:sz="0" w:space="0" w:color="auto"/>
        <w:bottom w:val="none" w:sz="0" w:space="0" w:color="auto"/>
        <w:right w:val="none" w:sz="0" w:space="0" w:color="auto"/>
      </w:divBdr>
    </w:div>
    <w:div w:id="117921982">
      <w:bodyDiv w:val="1"/>
      <w:marLeft w:val="0"/>
      <w:marRight w:val="0"/>
      <w:marTop w:val="0"/>
      <w:marBottom w:val="0"/>
      <w:divBdr>
        <w:top w:val="none" w:sz="0" w:space="0" w:color="auto"/>
        <w:left w:val="none" w:sz="0" w:space="0" w:color="auto"/>
        <w:bottom w:val="none" w:sz="0" w:space="0" w:color="auto"/>
        <w:right w:val="none" w:sz="0" w:space="0" w:color="auto"/>
      </w:divBdr>
    </w:div>
    <w:div w:id="118109834">
      <w:bodyDiv w:val="1"/>
      <w:marLeft w:val="0"/>
      <w:marRight w:val="0"/>
      <w:marTop w:val="0"/>
      <w:marBottom w:val="0"/>
      <w:divBdr>
        <w:top w:val="none" w:sz="0" w:space="0" w:color="auto"/>
        <w:left w:val="none" w:sz="0" w:space="0" w:color="auto"/>
        <w:bottom w:val="none" w:sz="0" w:space="0" w:color="auto"/>
        <w:right w:val="none" w:sz="0" w:space="0" w:color="auto"/>
      </w:divBdr>
    </w:div>
    <w:div w:id="125008209">
      <w:bodyDiv w:val="1"/>
      <w:marLeft w:val="0"/>
      <w:marRight w:val="0"/>
      <w:marTop w:val="0"/>
      <w:marBottom w:val="0"/>
      <w:divBdr>
        <w:top w:val="none" w:sz="0" w:space="0" w:color="auto"/>
        <w:left w:val="none" w:sz="0" w:space="0" w:color="auto"/>
        <w:bottom w:val="none" w:sz="0" w:space="0" w:color="auto"/>
        <w:right w:val="none" w:sz="0" w:space="0" w:color="auto"/>
      </w:divBdr>
    </w:div>
    <w:div w:id="129176831">
      <w:bodyDiv w:val="1"/>
      <w:marLeft w:val="0"/>
      <w:marRight w:val="0"/>
      <w:marTop w:val="0"/>
      <w:marBottom w:val="0"/>
      <w:divBdr>
        <w:top w:val="none" w:sz="0" w:space="0" w:color="auto"/>
        <w:left w:val="none" w:sz="0" w:space="0" w:color="auto"/>
        <w:bottom w:val="none" w:sz="0" w:space="0" w:color="auto"/>
        <w:right w:val="none" w:sz="0" w:space="0" w:color="auto"/>
      </w:divBdr>
    </w:div>
    <w:div w:id="132060052">
      <w:bodyDiv w:val="1"/>
      <w:marLeft w:val="0"/>
      <w:marRight w:val="0"/>
      <w:marTop w:val="0"/>
      <w:marBottom w:val="0"/>
      <w:divBdr>
        <w:top w:val="none" w:sz="0" w:space="0" w:color="auto"/>
        <w:left w:val="none" w:sz="0" w:space="0" w:color="auto"/>
        <w:bottom w:val="none" w:sz="0" w:space="0" w:color="auto"/>
        <w:right w:val="none" w:sz="0" w:space="0" w:color="auto"/>
      </w:divBdr>
    </w:div>
    <w:div w:id="132527505">
      <w:bodyDiv w:val="1"/>
      <w:marLeft w:val="0"/>
      <w:marRight w:val="0"/>
      <w:marTop w:val="0"/>
      <w:marBottom w:val="0"/>
      <w:divBdr>
        <w:top w:val="none" w:sz="0" w:space="0" w:color="auto"/>
        <w:left w:val="none" w:sz="0" w:space="0" w:color="auto"/>
        <w:bottom w:val="none" w:sz="0" w:space="0" w:color="auto"/>
        <w:right w:val="none" w:sz="0" w:space="0" w:color="auto"/>
      </w:divBdr>
    </w:div>
    <w:div w:id="134762685">
      <w:bodyDiv w:val="1"/>
      <w:marLeft w:val="0"/>
      <w:marRight w:val="0"/>
      <w:marTop w:val="0"/>
      <w:marBottom w:val="0"/>
      <w:divBdr>
        <w:top w:val="none" w:sz="0" w:space="0" w:color="auto"/>
        <w:left w:val="none" w:sz="0" w:space="0" w:color="auto"/>
        <w:bottom w:val="none" w:sz="0" w:space="0" w:color="auto"/>
        <w:right w:val="none" w:sz="0" w:space="0" w:color="auto"/>
      </w:divBdr>
    </w:div>
    <w:div w:id="136383251">
      <w:bodyDiv w:val="1"/>
      <w:marLeft w:val="0"/>
      <w:marRight w:val="0"/>
      <w:marTop w:val="0"/>
      <w:marBottom w:val="0"/>
      <w:divBdr>
        <w:top w:val="none" w:sz="0" w:space="0" w:color="auto"/>
        <w:left w:val="none" w:sz="0" w:space="0" w:color="auto"/>
        <w:bottom w:val="none" w:sz="0" w:space="0" w:color="auto"/>
        <w:right w:val="none" w:sz="0" w:space="0" w:color="auto"/>
      </w:divBdr>
    </w:div>
    <w:div w:id="137765834">
      <w:bodyDiv w:val="1"/>
      <w:marLeft w:val="0"/>
      <w:marRight w:val="0"/>
      <w:marTop w:val="0"/>
      <w:marBottom w:val="0"/>
      <w:divBdr>
        <w:top w:val="none" w:sz="0" w:space="0" w:color="auto"/>
        <w:left w:val="none" w:sz="0" w:space="0" w:color="auto"/>
        <w:bottom w:val="none" w:sz="0" w:space="0" w:color="auto"/>
        <w:right w:val="none" w:sz="0" w:space="0" w:color="auto"/>
      </w:divBdr>
    </w:div>
    <w:div w:id="137960195">
      <w:bodyDiv w:val="1"/>
      <w:marLeft w:val="0"/>
      <w:marRight w:val="0"/>
      <w:marTop w:val="0"/>
      <w:marBottom w:val="0"/>
      <w:divBdr>
        <w:top w:val="none" w:sz="0" w:space="0" w:color="auto"/>
        <w:left w:val="none" w:sz="0" w:space="0" w:color="auto"/>
        <w:bottom w:val="none" w:sz="0" w:space="0" w:color="auto"/>
        <w:right w:val="none" w:sz="0" w:space="0" w:color="auto"/>
      </w:divBdr>
    </w:div>
    <w:div w:id="140466624">
      <w:bodyDiv w:val="1"/>
      <w:marLeft w:val="0"/>
      <w:marRight w:val="0"/>
      <w:marTop w:val="0"/>
      <w:marBottom w:val="0"/>
      <w:divBdr>
        <w:top w:val="none" w:sz="0" w:space="0" w:color="auto"/>
        <w:left w:val="none" w:sz="0" w:space="0" w:color="auto"/>
        <w:bottom w:val="none" w:sz="0" w:space="0" w:color="auto"/>
        <w:right w:val="none" w:sz="0" w:space="0" w:color="auto"/>
      </w:divBdr>
    </w:div>
    <w:div w:id="148332275">
      <w:bodyDiv w:val="1"/>
      <w:marLeft w:val="0"/>
      <w:marRight w:val="0"/>
      <w:marTop w:val="0"/>
      <w:marBottom w:val="0"/>
      <w:divBdr>
        <w:top w:val="none" w:sz="0" w:space="0" w:color="auto"/>
        <w:left w:val="none" w:sz="0" w:space="0" w:color="auto"/>
        <w:bottom w:val="none" w:sz="0" w:space="0" w:color="auto"/>
        <w:right w:val="none" w:sz="0" w:space="0" w:color="auto"/>
      </w:divBdr>
    </w:div>
    <w:div w:id="149561667">
      <w:bodyDiv w:val="1"/>
      <w:marLeft w:val="0"/>
      <w:marRight w:val="0"/>
      <w:marTop w:val="0"/>
      <w:marBottom w:val="0"/>
      <w:divBdr>
        <w:top w:val="none" w:sz="0" w:space="0" w:color="auto"/>
        <w:left w:val="none" w:sz="0" w:space="0" w:color="auto"/>
        <w:bottom w:val="none" w:sz="0" w:space="0" w:color="auto"/>
        <w:right w:val="none" w:sz="0" w:space="0" w:color="auto"/>
      </w:divBdr>
    </w:div>
    <w:div w:id="151600865">
      <w:bodyDiv w:val="1"/>
      <w:marLeft w:val="0"/>
      <w:marRight w:val="0"/>
      <w:marTop w:val="0"/>
      <w:marBottom w:val="0"/>
      <w:divBdr>
        <w:top w:val="none" w:sz="0" w:space="0" w:color="auto"/>
        <w:left w:val="none" w:sz="0" w:space="0" w:color="auto"/>
        <w:bottom w:val="none" w:sz="0" w:space="0" w:color="auto"/>
        <w:right w:val="none" w:sz="0" w:space="0" w:color="auto"/>
      </w:divBdr>
    </w:div>
    <w:div w:id="158930985">
      <w:bodyDiv w:val="1"/>
      <w:marLeft w:val="0"/>
      <w:marRight w:val="0"/>
      <w:marTop w:val="0"/>
      <w:marBottom w:val="0"/>
      <w:divBdr>
        <w:top w:val="none" w:sz="0" w:space="0" w:color="auto"/>
        <w:left w:val="none" w:sz="0" w:space="0" w:color="auto"/>
        <w:bottom w:val="none" w:sz="0" w:space="0" w:color="auto"/>
        <w:right w:val="none" w:sz="0" w:space="0" w:color="auto"/>
      </w:divBdr>
    </w:div>
    <w:div w:id="161165785">
      <w:bodyDiv w:val="1"/>
      <w:marLeft w:val="0"/>
      <w:marRight w:val="0"/>
      <w:marTop w:val="0"/>
      <w:marBottom w:val="0"/>
      <w:divBdr>
        <w:top w:val="none" w:sz="0" w:space="0" w:color="auto"/>
        <w:left w:val="none" w:sz="0" w:space="0" w:color="auto"/>
        <w:bottom w:val="none" w:sz="0" w:space="0" w:color="auto"/>
        <w:right w:val="none" w:sz="0" w:space="0" w:color="auto"/>
      </w:divBdr>
    </w:div>
    <w:div w:id="162476751">
      <w:bodyDiv w:val="1"/>
      <w:marLeft w:val="0"/>
      <w:marRight w:val="0"/>
      <w:marTop w:val="0"/>
      <w:marBottom w:val="0"/>
      <w:divBdr>
        <w:top w:val="none" w:sz="0" w:space="0" w:color="auto"/>
        <w:left w:val="none" w:sz="0" w:space="0" w:color="auto"/>
        <w:bottom w:val="none" w:sz="0" w:space="0" w:color="auto"/>
        <w:right w:val="none" w:sz="0" w:space="0" w:color="auto"/>
      </w:divBdr>
    </w:div>
    <w:div w:id="168372485">
      <w:bodyDiv w:val="1"/>
      <w:marLeft w:val="0"/>
      <w:marRight w:val="0"/>
      <w:marTop w:val="0"/>
      <w:marBottom w:val="0"/>
      <w:divBdr>
        <w:top w:val="none" w:sz="0" w:space="0" w:color="auto"/>
        <w:left w:val="none" w:sz="0" w:space="0" w:color="auto"/>
        <w:bottom w:val="none" w:sz="0" w:space="0" w:color="auto"/>
        <w:right w:val="none" w:sz="0" w:space="0" w:color="auto"/>
      </w:divBdr>
    </w:div>
    <w:div w:id="172304797">
      <w:bodyDiv w:val="1"/>
      <w:marLeft w:val="0"/>
      <w:marRight w:val="0"/>
      <w:marTop w:val="0"/>
      <w:marBottom w:val="0"/>
      <w:divBdr>
        <w:top w:val="none" w:sz="0" w:space="0" w:color="auto"/>
        <w:left w:val="none" w:sz="0" w:space="0" w:color="auto"/>
        <w:bottom w:val="none" w:sz="0" w:space="0" w:color="auto"/>
        <w:right w:val="none" w:sz="0" w:space="0" w:color="auto"/>
      </w:divBdr>
    </w:div>
    <w:div w:id="173308480">
      <w:bodyDiv w:val="1"/>
      <w:marLeft w:val="0"/>
      <w:marRight w:val="0"/>
      <w:marTop w:val="0"/>
      <w:marBottom w:val="0"/>
      <w:divBdr>
        <w:top w:val="none" w:sz="0" w:space="0" w:color="auto"/>
        <w:left w:val="none" w:sz="0" w:space="0" w:color="auto"/>
        <w:bottom w:val="none" w:sz="0" w:space="0" w:color="auto"/>
        <w:right w:val="none" w:sz="0" w:space="0" w:color="auto"/>
      </w:divBdr>
    </w:div>
    <w:div w:id="174809251">
      <w:bodyDiv w:val="1"/>
      <w:marLeft w:val="0"/>
      <w:marRight w:val="0"/>
      <w:marTop w:val="0"/>
      <w:marBottom w:val="0"/>
      <w:divBdr>
        <w:top w:val="none" w:sz="0" w:space="0" w:color="auto"/>
        <w:left w:val="none" w:sz="0" w:space="0" w:color="auto"/>
        <w:bottom w:val="none" w:sz="0" w:space="0" w:color="auto"/>
        <w:right w:val="none" w:sz="0" w:space="0" w:color="auto"/>
      </w:divBdr>
    </w:div>
    <w:div w:id="179901195">
      <w:bodyDiv w:val="1"/>
      <w:marLeft w:val="0"/>
      <w:marRight w:val="0"/>
      <w:marTop w:val="0"/>
      <w:marBottom w:val="0"/>
      <w:divBdr>
        <w:top w:val="none" w:sz="0" w:space="0" w:color="auto"/>
        <w:left w:val="none" w:sz="0" w:space="0" w:color="auto"/>
        <w:bottom w:val="none" w:sz="0" w:space="0" w:color="auto"/>
        <w:right w:val="none" w:sz="0" w:space="0" w:color="auto"/>
      </w:divBdr>
    </w:div>
    <w:div w:id="180584309">
      <w:bodyDiv w:val="1"/>
      <w:marLeft w:val="0"/>
      <w:marRight w:val="0"/>
      <w:marTop w:val="0"/>
      <w:marBottom w:val="0"/>
      <w:divBdr>
        <w:top w:val="none" w:sz="0" w:space="0" w:color="auto"/>
        <w:left w:val="none" w:sz="0" w:space="0" w:color="auto"/>
        <w:bottom w:val="none" w:sz="0" w:space="0" w:color="auto"/>
        <w:right w:val="none" w:sz="0" w:space="0" w:color="auto"/>
      </w:divBdr>
    </w:div>
    <w:div w:id="185602235">
      <w:bodyDiv w:val="1"/>
      <w:marLeft w:val="0"/>
      <w:marRight w:val="0"/>
      <w:marTop w:val="0"/>
      <w:marBottom w:val="0"/>
      <w:divBdr>
        <w:top w:val="none" w:sz="0" w:space="0" w:color="auto"/>
        <w:left w:val="none" w:sz="0" w:space="0" w:color="auto"/>
        <w:bottom w:val="none" w:sz="0" w:space="0" w:color="auto"/>
        <w:right w:val="none" w:sz="0" w:space="0" w:color="auto"/>
      </w:divBdr>
    </w:div>
    <w:div w:id="191386314">
      <w:bodyDiv w:val="1"/>
      <w:marLeft w:val="0"/>
      <w:marRight w:val="0"/>
      <w:marTop w:val="0"/>
      <w:marBottom w:val="0"/>
      <w:divBdr>
        <w:top w:val="none" w:sz="0" w:space="0" w:color="auto"/>
        <w:left w:val="none" w:sz="0" w:space="0" w:color="auto"/>
        <w:bottom w:val="none" w:sz="0" w:space="0" w:color="auto"/>
        <w:right w:val="none" w:sz="0" w:space="0" w:color="auto"/>
      </w:divBdr>
    </w:div>
    <w:div w:id="191847755">
      <w:bodyDiv w:val="1"/>
      <w:marLeft w:val="0"/>
      <w:marRight w:val="0"/>
      <w:marTop w:val="0"/>
      <w:marBottom w:val="0"/>
      <w:divBdr>
        <w:top w:val="none" w:sz="0" w:space="0" w:color="auto"/>
        <w:left w:val="none" w:sz="0" w:space="0" w:color="auto"/>
        <w:bottom w:val="none" w:sz="0" w:space="0" w:color="auto"/>
        <w:right w:val="none" w:sz="0" w:space="0" w:color="auto"/>
      </w:divBdr>
    </w:div>
    <w:div w:id="197671504">
      <w:bodyDiv w:val="1"/>
      <w:marLeft w:val="0"/>
      <w:marRight w:val="0"/>
      <w:marTop w:val="0"/>
      <w:marBottom w:val="0"/>
      <w:divBdr>
        <w:top w:val="none" w:sz="0" w:space="0" w:color="auto"/>
        <w:left w:val="none" w:sz="0" w:space="0" w:color="auto"/>
        <w:bottom w:val="none" w:sz="0" w:space="0" w:color="auto"/>
        <w:right w:val="none" w:sz="0" w:space="0" w:color="auto"/>
      </w:divBdr>
    </w:div>
    <w:div w:id="202864175">
      <w:bodyDiv w:val="1"/>
      <w:marLeft w:val="0"/>
      <w:marRight w:val="0"/>
      <w:marTop w:val="0"/>
      <w:marBottom w:val="0"/>
      <w:divBdr>
        <w:top w:val="none" w:sz="0" w:space="0" w:color="auto"/>
        <w:left w:val="none" w:sz="0" w:space="0" w:color="auto"/>
        <w:bottom w:val="none" w:sz="0" w:space="0" w:color="auto"/>
        <w:right w:val="none" w:sz="0" w:space="0" w:color="auto"/>
      </w:divBdr>
    </w:div>
    <w:div w:id="203098853">
      <w:bodyDiv w:val="1"/>
      <w:marLeft w:val="0"/>
      <w:marRight w:val="0"/>
      <w:marTop w:val="0"/>
      <w:marBottom w:val="0"/>
      <w:divBdr>
        <w:top w:val="none" w:sz="0" w:space="0" w:color="auto"/>
        <w:left w:val="none" w:sz="0" w:space="0" w:color="auto"/>
        <w:bottom w:val="none" w:sz="0" w:space="0" w:color="auto"/>
        <w:right w:val="none" w:sz="0" w:space="0" w:color="auto"/>
      </w:divBdr>
    </w:div>
    <w:div w:id="203910534">
      <w:bodyDiv w:val="1"/>
      <w:marLeft w:val="0"/>
      <w:marRight w:val="0"/>
      <w:marTop w:val="0"/>
      <w:marBottom w:val="0"/>
      <w:divBdr>
        <w:top w:val="none" w:sz="0" w:space="0" w:color="auto"/>
        <w:left w:val="none" w:sz="0" w:space="0" w:color="auto"/>
        <w:bottom w:val="none" w:sz="0" w:space="0" w:color="auto"/>
        <w:right w:val="none" w:sz="0" w:space="0" w:color="auto"/>
      </w:divBdr>
    </w:div>
    <w:div w:id="203948842">
      <w:bodyDiv w:val="1"/>
      <w:marLeft w:val="0"/>
      <w:marRight w:val="0"/>
      <w:marTop w:val="0"/>
      <w:marBottom w:val="0"/>
      <w:divBdr>
        <w:top w:val="none" w:sz="0" w:space="0" w:color="auto"/>
        <w:left w:val="none" w:sz="0" w:space="0" w:color="auto"/>
        <w:bottom w:val="none" w:sz="0" w:space="0" w:color="auto"/>
        <w:right w:val="none" w:sz="0" w:space="0" w:color="auto"/>
      </w:divBdr>
    </w:div>
    <w:div w:id="206189727">
      <w:bodyDiv w:val="1"/>
      <w:marLeft w:val="0"/>
      <w:marRight w:val="0"/>
      <w:marTop w:val="0"/>
      <w:marBottom w:val="0"/>
      <w:divBdr>
        <w:top w:val="none" w:sz="0" w:space="0" w:color="auto"/>
        <w:left w:val="none" w:sz="0" w:space="0" w:color="auto"/>
        <w:bottom w:val="none" w:sz="0" w:space="0" w:color="auto"/>
        <w:right w:val="none" w:sz="0" w:space="0" w:color="auto"/>
      </w:divBdr>
    </w:div>
    <w:div w:id="209808628">
      <w:bodyDiv w:val="1"/>
      <w:marLeft w:val="0"/>
      <w:marRight w:val="0"/>
      <w:marTop w:val="0"/>
      <w:marBottom w:val="0"/>
      <w:divBdr>
        <w:top w:val="none" w:sz="0" w:space="0" w:color="auto"/>
        <w:left w:val="none" w:sz="0" w:space="0" w:color="auto"/>
        <w:bottom w:val="none" w:sz="0" w:space="0" w:color="auto"/>
        <w:right w:val="none" w:sz="0" w:space="0" w:color="auto"/>
      </w:divBdr>
    </w:div>
    <w:div w:id="209999850">
      <w:bodyDiv w:val="1"/>
      <w:marLeft w:val="0"/>
      <w:marRight w:val="0"/>
      <w:marTop w:val="0"/>
      <w:marBottom w:val="0"/>
      <w:divBdr>
        <w:top w:val="none" w:sz="0" w:space="0" w:color="auto"/>
        <w:left w:val="none" w:sz="0" w:space="0" w:color="auto"/>
        <w:bottom w:val="none" w:sz="0" w:space="0" w:color="auto"/>
        <w:right w:val="none" w:sz="0" w:space="0" w:color="auto"/>
      </w:divBdr>
    </w:div>
    <w:div w:id="213808270">
      <w:bodyDiv w:val="1"/>
      <w:marLeft w:val="0"/>
      <w:marRight w:val="0"/>
      <w:marTop w:val="0"/>
      <w:marBottom w:val="0"/>
      <w:divBdr>
        <w:top w:val="none" w:sz="0" w:space="0" w:color="auto"/>
        <w:left w:val="none" w:sz="0" w:space="0" w:color="auto"/>
        <w:bottom w:val="none" w:sz="0" w:space="0" w:color="auto"/>
        <w:right w:val="none" w:sz="0" w:space="0" w:color="auto"/>
      </w:divBdr>
    </w:div>
    <w:div w:id="213931280">
      <w:bodyDiv w:val="1"/>
      <w:marLeft w:val="0"/>
      <w:marRight w:val="0"/>
      <w:marTop w:val="0"/>
      <w:marBottom w:val="0"/>
      <w:divBdr>
        <w:top w:val="none" w:sz="0" w:space="0" w:color="auto"/>
        <w:left w:val="none" w:sz="0" w:space="0" w:color="auto"/>
        <w:bottom w:val="none" w:sz="0" w:space="0" w:color="auto"/>
        <w:right w:val="none" w:sz="0" w:space="0" w:color="auto"/>
      </w:divBdr>
    </w:div>
    <w:div w:id="215628270">
      <w:bodyDiv w:val="1"/>
      <w:marLeft w:val="0"/>
      <w:marRight w:val="0"/>
      <w:marTop w:val="0"/>
      <w:marBottom w:val="0"/>
      <w:divBdr>
        <w:top w:val="none" w:sz="0" w:space="0" w:color="auto"/>
        <w:left w:val="none" w:sz="0" w:space="0" w:color="auto"/>
        <w:bottom w:val="none" w:sz="0" w:space="0" w:color="auto"/>
        <w:right w:val="none" w:sz="0" w:space="0" w:color="auto"/>
      </w:divBdr>
    </w:div>
    <w:div w:id="216094422">
      <w:bodyDiv w:val="1"/>
      <w:marLeft w:val="0"/>
      <w:marRight w:val="0"/>
      <w:marTop w:val="0"/>
      <w:marBottom w:val="0"/>
      <w:divBdr>
        <w:top w:val="none" w:sz="0" w:space="0" w:color="auto"/>
        <w:left w:val="none" w:sz="0" w:space="0" w:color="auto"/>
        <w:bottom w:val="none" w:sz="0" w:space="0" w:color="auto"/>
        <w:right w:val="none" w:sz="0" w:space="0" w:color="auto"/>
      </w:divBdr>
    </w:div>
    <w:div w:id="216674469">
      <w:bodyDiv w:val="1"/>
      <w:marLeft w:val="0"/>
      <w:marRight w:val="0"/>
      <w:marTop w:val="0"/>
      <w:marBottom w:val="0"/>
      <w:divBdr>
        <w:top w:val="none" w:sz="0" w:space="0" w:color="auto"/>
        <w:left w:val="none" w:sz="0" w:space="0" w:color="auto"/>
        <w:bottom w:val="none" w:sz="0" w:space="0" w:color="auto"/>
        <w:right w:val="none" w:sz="0" w:space="0" w:color="auto"/>
      </w:divBdr>
    </w:div>
    <w:div w:id="217280993">
      <w:bodyDiv w:val="1"/>
      <w:marLeft w:val="0"/>
      <w:marRight w:val="0"/>
      <w:marTop w:val="0"/>
      <w:marBottom w:val="0"/>
      <w:divBdr>
        <w:top w:val="none" w:sz="0" w:space="0" w:color="auto"/>
        <w:left w:val="none" w:sz="0" w:space="0" w:color="auto"/>
        <w:bottom w:val="none" w:sz="0" w:space="0" w:color="auto"/>
        <w:right w:val="none" w:sz="0" w:space="0" w:color="auto"/>
      </w:divBdr>
    </w:div>
    <w:div w:id="217712329">
      <w:bodyDiv w:val="1"/>
      <w:marLeft w:val="0"/>
      <w:marRight w:val="0"/>
      <w:marTop w:val="0"/>
      <w:marBottom w:val="0"/>
      <w:divBdr>
        <w:top w:val="none" w:sz="0" w:space="0" w:color="auto"/>
        <w:left w:val="none" w:sz="0" w:space="0" w:color="auto"/>
        <w:bottom w:val="none" w:sz="0" w:space="0" w:color="auto"/>
        <w:right w:val="none" w:sz="0" w:space="0" w:color="auto"/>
      </w:divBdr>
    </w:div>
    <w:div w:id="219093207">
      <w:bodyDiv w:val="1"/>
      <w:marLeft w:val="0"/>
      <w:marRight w:val="0"/>
      <w:marTop w:val="0"/>
      <w:marBottom w:val="0"/>
      <w:divBdr>
        <w:top w:val="none" w:sz="0" w:space="0" w:color="auto"/>
        <w:left w:val="none" w:sz="0" w:space="0" w:color="auto"/>
        <w:bottom w:val="none" w:sz="0" w:space="0" w:color="auto"/>
        <w:right w:val="none" w:sz="0" w:space="0" w:color="auto"/>
      </w:divBdr>
    </w:div>
    <w:div w:id="219440520">
      <w:bodyDiv w:val="1"/>
      <w:marLeft w:val="0"/>
      <w:marRight w:val="0"/>
      <w:marTop w:val="0"/>
      <w:marBottom w:val="0"/>
      <w:divBdr>
        <w:top w:val="none" w:sz="0" w:space="0" w:color="auto"/>
        <w:left w:val="none" w:sz="0" w:space="0" w:color="auto"/>
        <w:bottom w:val="none" w:sz="0" w:space="0" w:color="auto"/>
        <w:right w:val="none" w:sz="0" w:space="0" w:color="auto"/>
      </w:divBdr>
    </w:div>
    <w:div w:id="221333994">
      <w:bodyDiv w:val="1"/>
      <w:marLeft w:val="0"/>
      <w:marRight w:val="0"/>
      <w:marTop w:val="0"/>
      <w:marBottom w:val="0"/>
      <w:divBdr>
        <w:top w:val="none" w:sz="0" w:space="0" w:color="auto"/>
        <w:left w:val="none" w:sz="0" w:space="0" w:color="auto"/>
        <w:bottom w:val="none" w:sz="0" w:space="0" w:color="auto"/>
        <w:right w:val="none" w:sz="0" w:space="0" w:color="auto"/>
      </w:divBdr>
    </w:div>
    <w:div w:id="222180564">
      <w:bodyDiv w:val="1"/>
      <w:marLeft w:val="0"/>
      <w:marRight w:val="0"/>
      <w:marTop w:val="0"/>
      <w:marBottom w:val="0"/>
      <w:divBdr>
        <w:top w:val="none" w:sz="0" w:space="0" w:color="auto"/>
        <w:left w:val="none" w:sz="0" w:space="0" w:color="auto"/>
        <w:bottom w:val="none" w:sz="0" w:space="0" w:color="auto"/>
        <w:right w:val="none" w:sz="0" w:space="0" w:color="auto"/>
      </w:divBdr>
    </w:div>
    <w:div w:id="223031992">
      <w:bodyDiv w:val="1"/>
      <w:marLeft w:val="0"/>
      <w:marRight w:val="0"/>
      <w:marTop w:val="0"/>
      <w:marBottom w:val="0"/>
      <w:divBdr>
        <w:top w:val="none" w:sz="0" w:space="0" w:color="auto"/>
        <w:left w:val="none" w:sz="0" w:space="0" w:color="auto"/>
        <w:bottom w:val="none" w:sz="0" w:space="0" w:color="auto"/>
        <w:right w:val="none" w:sz="0" w:space="0" w:color="auto"/>
      </w:divBdr>
    </w:div>
    <w:div w:id="227573056">
      <w:bodyDiv w:val="1"/>
      <w:marLeft w:val="0"/>
      <w:marRight w:val="0"/>
      <w:marTop w:val="0"/>
      <w:marBottom w:val="0"/>
      <w:divBdr>
        <w:top w:val="none" w:sz="0" w:space="0" w:color="auto"/>
        <w:left w:val="none" w:sz="0" w:space="0" w:color="auto"/>
        <w:bottom w:val="none" w:sz="0" w:space="0" w:color="auto"/>
        <w:right w:val="none" w:sz="0" w:space="0" w:color="auto"/>
      </w:divBdr>
    </w:div>
    <w:div w:id="230775840">
      <w:bodyDiv w:val="1"/>
      <w:marLeft w:val="0"/>
      <w:marRight w:val="0"/>
      <w:marTop w:val="0"/>
      <w:marBottom w:val="0"/>
      <w:divBdr>
        <w:top w:val="none" w:sz="0" w:space="0" w:color="auto"/>
        <w:left w:val="none" w:sz="0" w:space="0" w:color="auto"/>
        <w:bottom w:val="none" w:sz="0" w:space="0" w:color="auto"/>
        <w:right w:val="none" w:sz="0" w:space="0" w:color="auto"/>
      </w:divBdr>
    </w:div>
    <w:div w:id="233469900">
      <w:bodyDiv w:val="1"/>
      <w:marLeft w:val="0"/>
      <w:marRight w:val="0"/>
      <w:marTop w:val="0"/>
      <w:marBottom w:val="0"/>
      <w:divBdr>
        <w:top w:val="none" w:sz="0" w:space="0" w:color="auto"/>
        <w:left w:val="none" w:sz="0" w:space="0" w:color="auto"/>
        <w:bottom w:val="none" w:sz="0" w:space="0" w:color="auto"/>
        <w:right w:val="none" w:sz="0" w:space="0" w:color="auto"/>
      </w:divBdr>
    </w:div>
    <w:div w:id="233901993">
      <w:bodyDiv w:val="1"/>
      <w:marLeft w:val="0"/>
      <w:marRight w:val="0"/>
      <w:marTop w:val="0"/>
      <w:marBottom w:val="0"/>
      <w:divBdr>
        <w:top w:val="none" w:sz="0" w:space="0" w:color="auto"/>
        <w:left w:val="none" w:sz="0" w:space="0" w:color="auto"/>
        <w:bottom w:val="none" w:sz="0" w:space="0" w:color="auto"/>
        <w:right w:val="none" w:sz="0" w:space="0" w:color="auto"/>
      </w:divBdr>
    </w:div>
    <w:div w:id="235749654">
      <w:bodyDiv w:val="1"/>
      <w:marLeft w:val="0"/>
      <w:marRight w:val="0"/>
      <w:marTop w:val="0"/>
      <w:marBottom w:val="0"/>
      <w:divBdr>
        <w:top w:val="none" w:sz="0" w:space="0" w:color="auto"/>
        <w:left w:val="none" w:sz="0" w:space="0" w:color="auto"/>
        <w:bottom w:val="none" w:sz="0" w:space="0" w:color="auto"/>
        <w:right w:val="none" w:sz="0" w:space="0" w:color="auto"/>
      </w:divBdr>
    </w:div>
    <w:div w:id="241530898">
      <w:bodyDiv w:val="1"/>
      <w:marLeft w:val="0"/>
      <w:marRight w:val="0"/>
      <w:marTop w:val="0"/>
      <w:marBottom w:val="0"/>
      <w:divBdr>
        <w:top w:val="none" w:sz="0" w:space="0" w:color="auto"/>
        <w:left w:val="none" w:sz="0" w:space="0" w:color="auto"/>
        <w:bottom w:val="none" w:sz="0" w:space="0" w:color="auto"/>
        <w:right w:val="none" w:sz="0" w:space="0" w:color="auto"/>
      </w:divBdr>
    </w:div>
    <w:div w:id="243416188">
      <w:bodyDiv w:val="1"/>
      <w:marLeft w:val="0"/>
      <w:marRight w:val="0"/>
      <w:marTop w:val="0"/>
      <w:marBottom w:val="0"/>
      <w:divBdr>
        <w:top w:val="none" w:sz="0" w:space="0" w:color="auto"/>
        <w:left w:val="none" w:sz="0" w:space="0" w:color="auto"/>
        <w:bottom w:val="none" w:sz="0" w:space="0" w:color="auto"/>
        <w:right w:val="none" w:sz="0" w:space="0" w:color="auto"/>
      </w:divBdr>
    </w:div>
    <w:div w:id="244076173">
      <w:bodyDiv w:val="1"/>
      <w:marLeft w:val="0"/>
      <w:marRight w:val="0"/>
      <w:marTop w:val="0"/>
      <w:marBottom w:val="0"/>
      <w:divBdr>
        <w:top w:val="none" w:sz="0" w:space="0" w:color="auto"/>
        <w:left w:val="none" w:sz="0" w:space="0" w:color="auto"/>
        <w:bottom w:val="none" w:sz="0" w:space="0" w:color="auto"/>
        <w:right w:val="none" w:sz="0" w:space="0" w:color="auto"/>
      </w:divBdr>
    </w:div>
    <w:div w:id="244731018">
      <w:bodyDiv w:val="1"/>
      <w:marLeft w:val="0"/>
      <w:marRight w:val="0"/>
      <w:marTop w:val="0"/>
      <w:marBottom w:val="0"/>
      <w:divBdr>
        <w:top w:val="none" w:sz="0" w:space="0" w:color="auto"/>
        <w:left w:val="none" w:sz="0" w:space="0" w:color="auto"/>
        <w:bottom w:val="none" w:sz="0" w:space="0" w:color="auto"/>
        <w:right w:val="none" w:sz="0" w:space="0" w:color="auto"/>
      </w:divBdr>
    </w:div>
    <w:div w:id="245649654">
      <w:bodyDiv w:val="1"/>
      <w:marLeft w:val="0"/>
      <w:marRight w:val="0"/>
      <w:marTop w:val="0"/>
      <w:marBottom w:val="0"/>
      <w:divBdr>
        <w:top w:val="none" w:sz="0" w:space="0" w:color="auto"/>
        <w:left w:val="none" w:sz="0" w:space="0" w:color="auto"/>
        <w:bottom w:val="none" w:sz="0" w:space="0" w:color="auto"/>
        <w:right w:val="none" w:sz="0" w:space="0" w:color="auto"/>
      </w:divBdr>
    </w:div>
    <w:div w:id="246693725">
      <w:bodyDiv w:val="1"/>
      <w:marLeft w:val="0"/>
      <w:marRight w:val="0"/>
      <w:marTop w:val="0"/>
      <w:marBottom w:val="0"/>
      <w:divBdr>
        <w:top w:val="none" w:sz="0" w:space="0" w:color="auto"/>
        <w:left w:val="none" w:sz="0" w:space="0" w:color="auto"/>
        <w:bottom w:val="none" w:sz="0" w:space="0" w:color="auto"/>
        <w:right w:val="none" w:sz="0" w:space="0" w:color="auto"/>
      </w:divBdr>
    </w:div>
    <w:div w:id="249969638">
      <w:bodyDiv w:val="1"/>
      <w:marLeft w:val="0"/>
      <w:marRight w:val="0"/>
      <w:marTop w:val="0"/>
      <w:marBottom w:val="0"/>
      <w:divBdr>
        <w:top w:val="none" w:sz="0" w:space="0" w:color="auto"/>
        <w:left w:val="none" w:sz="0" w:space="0" w:color="auto"/>
        <w:bottom w:val="none" w:sz="0" w:space="0" w:color="auto"/>
        <w:right w:val="none" w:sz="0" w:space="0" w:color="auto"/>
      </w:divBdr>
    </w:div>
    <w:div w:id="251359606">
      <w:bodyDiv w:val="1"/>
      <w:marLeft w:val="0"/>
      <w:marRight w:val="0"/>
      <w:marTop w:val="0"/>
      <w:marBottom w:val="0"/>
      <w:divBdr>
        <w:top w:val="none" w:sz="0" w:space="0" w:color="auto"/>
        <w:left w:val="none" w:sz="0" w:space="0" w:color="auto"/>
        <w:bottom w:val="none" w:sz="0" w:space="0" w:color="auto"/>
        <w:right w:val="none" w:sz="0" w:space="0" w:color="auto"/>
      </w:divBdr>
    </w:div>
    <w:div w:id="253637613">
      <w:bodyDiv w:val="1"/>
      <w:marLeft w:val="0"/>
      <w:marRight w:val="0"/>
      <w:marTop w:val="0"/>
      <w:marBottom w:val="0"/>
      <w:divBdr>
        <w:top w:val="none" w:sz="0" w:space="0" w:color="auto"/>
        <w:left w:val="none" w:sz="0" w:space="0" w:color="auto"/>
        <w:bottom w:val="none" w:sz="0" w:space="0" w:color="auto"/>
        <w:right w:val="none" w:sz="0" w:space="0" w:color="auto"/>
      </w:divBdr>
    </w:div>
    <w:div w:id="254829927">
      <w:bodyDiv w:val="1"/>
      <w:marLeft w:val="0"/>
      <w:marRight w:val="0"/>
      <w:marTop w:val="0"/>
      <w:marBottom w:val="0"/>
      <w:divBdr>
        <w:top w:val="none" w:sz="0" w:space="0" w:color="auto"/>
        <w:left w:val="none" w:sz="0" w:space="0" w:color="auto"/>
        <w:bottom w:val="none" w:sz="0" w:space="0" w:color="auto"/>
        <w:right w:val="none" w:sz="0" w:space="0" w:color="auto"/>
      </w:divBdr>
    </w:div>
    <w:div w:id="255287417">
      <w:bodyDiv w:val="1"/>
      <w:marLeft w:val="0"/>
      <w:marRight w:val="0"/>
      <w:marTop w:val="0"/>
      <w:marBottom w:val="0"/>
      <w:divBdr>
        <w:top w:val="none" w:sz="0" w:space="0" w:color="auto"/>
        <w:left w:val="none" w:sz="0" w:space="0" w:color="auto"/>
        <w:bottom w:val="none" w:sz="0" w:space="0" w:color="auto"/>
        <w:right w:val="none" w:sz="0" w:space="0" w:color="auto"/>
      </w:divBdr>
    </w:div>
    <w:div w:id="257063575">
      <w:bodyDiv w:val="1"/>
      <w:marLeft w:val="0"/>
      <w:marRight w:val="0"/>
      <w:marTop w:val="0"/>
      <w:marBottom w:val="0"/>
      <w:divBdr>
        <w:top w:val="none" w:sz="0" w:space="0" w:color="auto"/>
        <w:left w:val="none" w:sz="0" w:space="0" w:color="auto"/>
        <w:bottom w:val="none" w:sz="0" w:space="0" w:color="auto"/>
        <w:right w:val="none" w:sz="0" w:space="0" w:color="auto"/>
      </w:divBdr>
    </w:div>
    <w:div w:id="257718072">
      <w:bodyDiv w:val="1"/>
      <w:marLeft w:val="0"/>
      <w:marRight w:val="0"/>
      <w:marTop w:val="0"/>
      <w:marBottom w:val="0"/>
      <w:divBdr>
        <w:top w:val="none" w:sz="0" w:space="0" w:color="auto"/>
        <w:left w:val="none" w:sz="0" w:space="0" w:color="auto"/>
        <w:bottom w:val="none" w:sz="0" w:space="0" w:color="auto"/>
        <w:right w:val="none" w:sz="0" w:space="0" w:color="auto"/>
      </w:divBdr>
    </w:div>
    <w:div w:id="260071214">
      <w:bodyDiv w:val="1"/>
      <w:marLeft w:val="0"/>
      <w:marRight w:val="0"/>
      <w:marTop w:val="0"/>
      <w:marBottom w:val="0"/>
      <w:divBdr>
        <w:top w:val="none" w:sz="0" w:space="0" w:color="auto"/>
        <w:left w:val="none" w:sz="0" w:space="0" w:color="auto"/>
        <w:bottom w:val="none" w:sz="0" w:space="0" w:color="auto"/>
        <w:right w:val="none" w:sz="0" w:space="0" w:color="auto"/>
      </w:divBdr>
    </w:div>
    <w:div w:id="260264108">
      <w:bodyDiv w:val="1"/>
      <w:marLeft w:val="0"/>
      <w:marRight w:val="0"/>
      <w:marTop w:val="0"/>
      <w:marBottom w:val="0"/>
      <w:divBdr>
        <w:top w:val="none" w:sz="0" w:space="0" w:color="auto"/>
        <w:left w:val="none" w:sz="0" w:space="0" w:color="auto"/>
        <w:bottom w:val="none" w:sz="0" w:space="0" w:color="auto"/>
        <w:right w:val="none" w:sz="0" w:space="0" w:color="auto"/>
      </w:divBdr>
    </w:div>
    <w:div w:id="261306843">
      <w:bodyDiv w:val="1"/>
      <w:marLeft w:val="0"/>
      <w:marRight w:val="0"/>
      <w:marTop w:val="0"/>
      <w:marBottom w:val="0"/>
      <w:divBdr>
        <w:top w:val="none" w:sz="0" w:space="0" w:color="auto"/>
        <w:left w:val="none" w:sz="0" w:space="0" w:color="auto"/>
        <w:bottom w:val="none" w:sz="0" w:space="0" w:color="auto"/>
        <w:right w:val="none" w:sz="0" w:space="0" w:color="auto"/>
      </w:divBdr>
    </w:div>
    <w:div w:id="261762417">
      <w:bodyDiv w:val="1"/>
      <w:marLeft w:val="0"/>
      <w:marRight w:val="0"/>
      <w:marTop w:val="0"/>
      <w:marBottom w:val="0"/>
      <w:divBdr>
        <w:top w:val="none" w:sz="0" w:space="0" w:color="auto"/>
        <w:left w:val="none" w:sz="0" w:space="0" w:color="auto"/>
        <w:bottom w:val="none" w:sz="0" w:space="0" w:color="auto"/>
        <w:right w:val="none" w:sz="0" w:space="0" w:color="auto"/>
      </w:divBdr>
    </w:div>
    <w:div w:id="262151486">
      <w:bodyDiv w:val="1"/>
      <w:marLeft w:val="0"/>
      <w:marRight w:val="0"/>
      <w:marTop w:val="0"/>
      <w:marBottom w:val="0"/>
      <w:divBdr>
        <w:top w:val="none" w:sz="0" w:space="0" w:color="auto"/>
        <w:left w:val="none" w:sz="0" w:space="0" w:color="auto"/>
        <w:bottom w:val="none" w:sz="0" w:space="0" w:color="auto"/>
        <w:right w:val="none" w:sz="0" w:space="0" w:color="auto"/>
      </w:divBdr>
    </w:div>
    <w:div w:id="266430598">
      <w:bodyDiv w:val="1"/>
      <w:marLeft w:val="0"/>
      <w:marRight w:val="0"/>
      <w:marTop w:val="0"/>
      <w:marBottom w:val="0"/>
      <w:divBdr>
        <w:top w:val="none" w:sz="0" w:space="0" w:color="auto"/>
        <w:left w:val="none" w:sz="0" w:space="0" w:color="auto"/>
        <w:bottom w:val="none" w:sz="0" w:space="0" w:color="auto"/>
        <w:right w:val="none" w:sz="0" w:space="0" w:color="auto"/>
      </w:divBdr>
    </w:div>
    <w:div w:id="269507820">
      <w:bodyDiv w:val="1"/>
      <w:marLeft w:val="0"/>
      <w:marRight w:val="0"/>
      <w:marTop w:val="0"/>
      <w:marBottom w:val="0"/>
      <w:divBdr>
        <w:top w:val="none" w:sz="0" w:space="0" w:color="auto"/>
        <w:left w:val="none" w:sz="0" w:space="0" w:color="auto"/>
        <w:bottom w:val="none" w:sz="0" w:space="0" w:color="auto"/>
        <w:right w:val="none" w:sz="0" w:space="0" w:color="auto"/>
      </w:divBdr>
    </w:div>
    <w:div w:id="269778543">
      <w:bodyDiv w:val="1"/>
      <w:marLeft w:val="0"/>
      <w:marRight w:val="0"/>
      <w:marTop w:val="0"/>
      <w:marBottom w:val="0"/>
      <w:divBdr>
        <w:top w:val="none" w:sz="0" w:space="0" w:color="auto"/>
        <w:left w:val="none" w:sz="0" w:space="0" w:color="auto"/>
        <w:bottom w:val="none" w:sz="0" w:space="0" w:color="auto"/>
        <w:right w:val="none" w:sz="0" w:space="0" w:color="auto"/>
      </w:divBdr>
    </w:div>
    <w:div w:id="269823115">
      <w:bodyDiv w:val="1"/>
      <w:marLeft w:val="0"/>
      <w:marRight w:val="0"/>
      <w:marTop w:val="0"/>
      <w:marBottom w:val="0"/>
      <w:divBdr>
        <w:top w:val="none" w:sz="0" w:space="0" w:color="auto"/>
        <w:left w:val="none" w:sz="0" w:space="0" w:color="auto"/>
        <w:bottom w:val="none" w:sz="0" w:space="0" w:color="auto"/>
        <w:right w:val="none" w:sz="0" w:space="0" w:color="auto"/>
      </w:divBdr>
    </w:div>
    <w:div w:id="273291751">
      <w:bodyDiv w:val="1"/>
      <w:marLeft w:val="0"/>
      <w:marRight w:val="0"/>
      <w:marTop w:val="0"/>
      <w:marBottom w:val="0"/>
      <w:divBdr>
        <w:top w:val="none" w:sz="0" w:space="0" w:color="auto"/>
        <w:left w:val="none" w:sz="0" w:space="0" w:color="auto"/>
        <w:bottom w:val="none" w:sz="0" w:space="0" w:color="auto"/>
        <w:right w:val="none" w:sz="0" w:space="0" w:color="auto"/>
      </w:divBdr>
    </w:div>
    <w:div w:id="273826973">
      <w:bodyDiv w:val="1"/>
      <w:marLeft w:val="0"/>
      <w:marRight w:val="0"/>
      <w:marTop w:val="0"/>
      <w:marBottom w:val="0"/>
      <w:divBdr>
        <w:top w:val="none" w:sz="0" w:space="0" w:color="auto"/>
        <w:left w:val="none" w:sz="0" w:space="0" w:color="auto"/>
        <w:bottom w:val="none" w:sz="0" w:space="0" w:color="auto"/>
        <w:right w:val="none" w:sz="0" w:space="0" w:color="auto"/>
      </w:divBdr>
    </w:div>
    <w:div w:id="275988676">
      <w:bodyDiv w:val="1"/>
      <w:marLeft w:val="0"/>
      <w:marRight w:val="0"/>
      <w:marTop w:val="0"/>
      <w:marBottom w:val="0"/>
      <w:divBdr>
        <w:top w:val="none" w:sz="0" w:space="0" w:color="auto"/>
        <w:left w:val="none" w:sz="0" w:space="0" w:color="auto"/>
        <w:bottom w:val="none" w:sz="0" w:space="0" w:color="auto"/>
        <w:right w:val="none" w:sz="0" w:space="0" w:color="auto"/>
      </w:divBdr>
    </w:div>
    <w:div w:id="276527690">
      <w:bodyDiv w:val="1"/>
      <w:marLeft w:val="0"/>
      <w:marRight w:val="0"/>
      <w:marTop w:val="0"/>
      <w:marBottom w:val="0"/>
      <w:divBdr>
        <w:top w:val="none" w:sz="0" w:space="0" w:color="auto"/>
        <w:left w:val="none" w:sz="0" w:space="0" w:color="auto"/>
        <w:bottom w:val="none" w:sz="0" w:space="0" w:color="auto"/>
        <w:right w:val="none" w:sz="0" w:space="0" w:color="auto"/>
      </w:divBdr>
    </w:div>
    <w:div w:id="277876154">
      <w:bodyDiv w:val="1"/>
      <w:marLeft w:val="0"/>
      <w:marRight w:val="0"/>
      <w:marTop w:val="0"/>
      <w:marBottom w:val="0"/>
      <w:divBdr>
        <w:top w:val="none" w:sz="0" w:space="0" w:color="auto"/>
        <w:left w:val="none" w:sz="0" w:space="0" w:color="auto"/>
        <w:bottom w:val="none" w:sz="0" w:space="0" w:color="auto"/>
        <w:right w:val="none" w:sz="0" w:space="0" w:color="auto"/>
      </w:divBdr>
    </w:div>
    <w:div w:id="278689423">
      <w:bodyDiv w:val="1"/>
      <w:marLeft w:val="0"/>
      <w:marRight w:val="0"/>
      <w:marTop w:val="0"/>
      <w:marBottom w:val="0"/>
      <w:divBdr>
        <w:top w:val="none" w:sz="0" w:space="0" w:color="auto"/>
        <w:left w:val="none" w:sz="0" w:space="0" w:color="auto"/>
        <w:bottom w:val="none" w:sz="0" w:space="0" w:color="auto"/>
        <w:right w:val="none" w:sz="0" w:space="0" w:color="auto"/>
      </w:divBdr>
    </w:div>
    <w:div w:id="281764768">
      <w:bodyDiv w:val="1"/>
      <w:marLeft w:val="0"/>
      <w:marRight w:val="0"/>
      <w:marTop w:val="0"/>
      <w:marBottom w:val="0"/>
      <w:divBdr>
        <w:top w:val="none" w:sz="0" w:space="0" w:color="auto"/>
        <w:left w:val="none" w:sz="0" w:space="0" w:color="auto"/>
        <w:bottom w:val="none" w:sz="0" w:space="0" w:color="auto"/>
        <w:right w:val="none" w:sz="0" w:space="0" w:color="auto"/>
      </w:divBdr>
    </w:div>
    <w:div w:id="286543660">
      <w:bodyDiv w:val="1"/>
      <w:marLeft w:val="0"/>
      <w:marRight w:val="0"/>
      <w:marTop w:val="0"/>
      <w:marBottom w:val="0"/>
      <w:divBdr>
        <w:top w:val="none" w:sz="0" w:space="0" w:color="auto"/>
        <w:left w:val="none" w:sz="0" w:space="0" w:color="auto"/>
        <w:bottom w:val="none" w:sz="0" w:space="0" w:color="auto"/>
        <w:right w:val="none" w:sz="0" w:space="0" w:color="auto"/>
      </w:divBdr>
    </w:div>
    <w:div w:id="287972506">
      <w:bodyDiv w:val="1"/>
      <w:marLeft w:val="0"/>
      <w:marRight w:val="0"/>
      <w:marTop w:val="0"/>
      <w:marBottom w:val="0"/>
      <w:divBdr>
        <w:top w:val="none" w:sz="0" w:space="0" w:color="auto"/>
        <w:left w:val="none" w:sz="0" w:space="0" w:color="auto"/>
        <w:bottom w:val="none" w:sz="0" w:space="0" w:color="auto"/>
        <w:right w:val="none" w:sz="0" w:space="0" w:color="auto"/>
      </w:divBdr>
    </w:div>
    <w:div w:id="290673686">
      <w:bodyDiv w:val="1"/>
      <w:marLeft w:val="0"/>
      <w:marRight w:val="0"/>
      <w:marTop w:val="0"/>
      <w:marBottom w:val="0"/>
      <w:divBdr>
        <w:top w:val="none" w:sz="0" w:space="0" w:color="auto"/>
        <w:left w:val="none" w:sz="0" w:space="0" w:color="auto"/>
        <w:bottom w:val="none" w:sz="0" w:space="0" w:color="auto"/>
        <w:right w:val="none" w:sz="0" w:space="0" w:color="auto"/>
      </w:divBdr>
    </w:div>
    <w:div w:id="298270078">
      <w:bodyDiv w:val="1"/>
      <w:marLeft w:val="0"/>
      <w:marRight w:val="0"/>
      <w:marTop w:val="0"/>
      <w:marBottom w:val="0"/>
      <w:divBdr>
        <w:top w:val="none" w:sz="0" w:space="0" w:color="auto"/>
        <w:left w:val="none" w:sz="0" w:space="0" w:color="auto"/>
        <w:bottom w:val="none" w:sz="0" w:space="0" w:color="auto"/>
        <w:right w:val="none" w:sz="0" w:space="0" w:color="auto"/>
      </w:divBdr>
    </w:div>
    <w:div w:id="300383618">
      <w:bodyDiv w:val="1"/>
      <w:marLeft w:val="0"/>
      <w:marRight w:val="0"/>
      <w:marTop w:val="0"/>
      <w:marBottom w:val="0"/>
      <w:divBdr>
        <w:top w:val="none" w:sz="0" w:space="0" w:color="auto"/>
        <w:left w:val="none" w:sz="0" w:space="0" w:color="auto"/>
        <w:bottom w:val="none" w:sz="0" w:space="0" w:color="auto"/>
        <w:right w:val="none" w:sz="0" w:space="0" w:color="auto"/>
      </w:divBdr>
    </w:div>
    <w:div w:id="306014058">
      <w:bodyDiv w:val="1"/>
      <w:marLeft w:val="0"/>
      <w:marRight w:val="0"/>
      <w:marTop w:val="0"/>
      <w:marBottom w:val="0"/>
      <w:divBdr>
        <w:top w:val="none" w:sz="0" w:space="0" w:color="auto"/>
        <w:left w:val="none" w:sz="0" w:space="0" w:color="auto"/>
        <w:bottom w:val="none" w:sz="0" w:space="0" w:color="auto"/>
        <w:right w:val="none" w:sz="0" w:space="0" w:color="auto"/>
      </w:divBdr>
    </w:div>
    <w:div w:id="311179838">
      <w:bodyDiv w:val="1"/>
      <w:marLeft w:val="0"/>
      <w:marRight w:val="0"/>
      <w:marTop w:val="0"/>
      <w:marBottom w:val="0"/>
      <w:divBdr>
        <w:top w:val="none" w:sz="0" w:space="0" w:color="auto"/>
        <w:left w:val="none" w:sz="0" w:space="0" w:color="auto"/>
        <w:bottom w:val="none" w:sz="0" w:space="0" w:color="auto"/>
        <w:right w:val="none" w:sz="0" w:space="0" w:color="auto"/>
      </w:divBdr>
    </w:div>
    <w:div w:id="313097741">
      <w:bodyDiv w:val="1"/>
      <w:marLeft w:val="0"/>
      <w:marRight w:val="0"/>
      <w:marTop w:val="0"/>
      <w:marBottom w:val="0"/>
      <w:divBdr>
        <w:top w:val="none" w:sz="0" w:space="0" w:color="auto"/>
        <w:left w:val="none" w:sz="0" w:space="0" w:color="auto"/>
        <w:bottom w:val="none" w:sz="0" w:space="0" w:color="auto"/>
        <w:right w:val="none" w:sz="0" w:space="0" w:color="auto"/>
      </w:divBdr>
    </w:div>
    <w:div w:id="317080564">
      <w:bodyDiv w:val="1"/>
      <w:marLeft w:val="0"/>
      <w:marRight w:val="0"/>
      <w:marTop w:val="0"/>
      <w:marBottom w:val="0"/>
      <w:divBdr>
        <w:top w:val="none" w:sz="0" w:space="0" w:color="auto"/>
        <w:left w:val="none" w:sz="0" w:space="0" w:color="auto"/>
        <w:bottom w:val="none" w:sz="0" w:space="0" w:color="auto"/>
        <w:right w:val="none" w:sz="0" w:space="0" w:color="auto"/>
      </w:divBdr>
    </w:div>
    <w:div w:id="318920106">
      <w:bodyDiv w:val="1"/>
      <w:marLeft w:val="0"/>
      <w:marRight w:val="0"/>
      <w:marTop w:val="0"/>
      <w:marBottom w:val="0"/>
      <w:divBdr>
        <w:top w:val="none" w:sz="0" w:space="0" w:color="auto"/>
        <w:left w:val="none" w:sz="0" w:space="0" w:color="auto"/>
        <w:bottom w:val="none" w:sz="0" w:space="0" w:color="auto"/>
        <w:right w:val="none" w:sz="0" w:space="0" w:color="auto"/>
      </w:divBdr>
    </w:div>
    <w:div w:id="325136769">
      <w:bodyDiv w:val="1"/>
      <w:marLeft w:val="0"/>
      <w:marRight w:val="0"/>
      <w:marTop w:val="0"/>
      <w:marBottom w:val="0"/>
      <w:divBdr>
        <w:top w:val="none" w:sz="0" w:space="0" w:color="auto"/>
        <w:left w:val="none" w:sz="0" w:space="0" w:color="auto"/>
        <w:bottom w:val="none" w:sz="0" w:space="0" w:color="auto"/>
        <w:right w:val="none" w:sz="0" w:space="0" w:color="auto"/>
      </w:divBdr>
    </w:div>
    <w:div w:id="327295891">
      <w:bodyDiv w:val="1"/>
      <w:marLeft w:val="0"/>
      <w:marRight w:val="0"/>
      <w:marTop w:val="0"/>
      <w:marBottom w:val="0"/>
      <w:divBdr>
        <w:top w:val="none" w:sz="0" w:space="0" w:color="auto"/>
        <w:left w:val="none" w:sz="0" w:space="0" w:color="auto"/>
        <w:bottom w:val="none" w:sz="0" w:space="0" w:color="auto"/>
        <w:right w:val="none" w:sz="0" w:space="0" w:color="auto"/>
      </w:divBdr>
    </w:div>
    <w:div w:id="330136529">
      <w:bodyDiv w:val="1"/>
      <w:marLeft w:val="0"/>
      <w:marRight w:val="0"/>
      <w:marTop w:val="0"/>
      <w:marBottom w:val="0"/>
      <w:divBdr>
        <w:top w:val="none" w:sz="0" w:space="0" w:color="auto"/>
        <w:left w:val="none" w:sz="0" w:space="0" w:color="auto"/>
        <w:bottom w:val="none" w:sz="0" w:space="0" w:color="auto"/>
        <w:right w:val="none" w:sz="0" w:space="0" w:color="auto"/>
      </w:divBdr>
    </w:div>
    <w:div w:id="333069271">
      <w:bodyDiv w:val="1"/>
      <w:marLeft w:val="0"/>
      <w:marRight w:val="0"/>
      <w:marTop w:val="0"/>
      <w:marBottom w:val="0"/>
      <w:divBdr>
        <w:top w:val="none" w:sz="0" w:space="0" w:color="auto"/>
        <w:left w:val="none" w:sz="0" w:space="0" w:color="auto"/>
        <w:bottom w:val="none" w:sz="0" w:space="0" w:color="auto"/>
        <w:right w:val="none" w:sz="0" w:space="0" w:color="auto"/>
      </w:divBdr>
    </w:div>
    <w:div w:id="334039361">
      <w:bodyDiv w:val="1"/>
      <w:marLeft w:val="0"/>
      <w:marRight w:val="0"/>
      <w:marTop w:val="0"/>
      <w:marBottom w:val="0"/>
      <w:divBdr>
        <w:top w:val="none" w:sz="0" w:space="0" w:color="auto"/>
        <w:left w:val="none" w:sz="0" w:space="0" w:color="auto"/>
        <w:bottom w:val="none" w:sz="0" w:space="0" w:color="auto"/>
        <w:right w:val="none" w:sz="0" w:space="0" w:color="auto"/>
      </w:divBdr>
    </w:div>
    <w:div w:id="335498067">
      <w:bodyDiv w:val="1"/>
      <w:marLeft w:val="0"/>
      <w:marRight w:val="0"/>
      <w:marTop w:val="0"/>
      <w:marBottom w:val="0"/>
      <w:divBdr>
        <w:top w:val="none" w:sz="0" w:space="0" w:color="auto"/>
        <w:left w:val="none" w:sz="0" w:space="0" w:color="auto"/>
        <w:bottom w:val="none" w:sz="0" w:space="0" w:color="auto"/>
        <w:right w:val="none" w:sz="0" w:space="0" w:color="auto"/>
      </w:divBdr>
    </w:div>
    <w:div w:id="336614576">
      <w:bodyDiv w:val="1"/>
      <w:marLeft w:val="0"/>
      <w:marRight w:val="0"/>
      <w:marTop w:val="0"/>
      <w:marBottom w:val="0"/>
      <w:divBdr>
        <w:top w:val="none" w:sz="0" w:space="0" w:color="auto"/>
        <w:left w:val="none" w:sz="0" w:space="0" w:color="auto"/>
        <w:bottom w:val="none" w:sz="0" w:space="0" w:color="auto"/>
        <w:right w:val="none" w:sz="0" w:space="0" w:color="auto"/>
      </w:divBdr>
    </w:div>
    <w:div w:id="338240960">
      <w:bodyDiv w:val="1"/>
      <w:marLeft w:val="0"/>
      <w:marRight w:val="0"/>
      <w:marTop w:val="0"/>
      <w:marBottom w:val="0"/>
      <w:divBdr>
        <w:top w:val="none" w:sz="0" w:space="0" w:color="auto"/>
        <w:left w:val="none" w:sz="0" w:space="0" w:color="auto"/>
        <w:bottom w:val="none" w:sz="0" w:space="0" w:color="auto"/>
        <w:right w:val="none" w:sz="0" w:space="0" w:color="auto"/>
      </w:divBdr>
    </w:div>
    <w:div w:id="339546212">
      <w:bodyDiv w:val="1"/>
      <w:marLeft w:val="0"/>
      <w:marRight w:val="0"/>
      <w:marTop w:val="0"/>
      <w:marBottom w:val="0"/>
      <w:divBdr>
        <w:top w:val="none" w:sz="0" w:space="0" w:color="auto"/>
        <w:left w:val="none" w:sz="0" w:space="0" w:color="auto"/>
        <w:bottom w:val="none" w:sz="0" w:space="0" w:color="auto"/>
        <w:right w:val="none" w:sz="0" w:space="0" w:color="auto"/>
      </w:divBdr>
    </w:div>
    <w:div w:id="342318647">
      <w:bodyDiv w:val="1"/>
      <w:marLeft w:val="0"/>
      <w:marRight w:val="0"/>
      <w:marTop w:val="0"/>
      <w:marBottom w:val="0"/>
      <w:divBdr>
        <w:top w:val="none" w:sz="0" w:space="0" w:color="auto"/>
        <w:left w:val="none" w:sz="0" w:space="0" w:color="auto"/>
        <w:bottom w:val="none" w:sz="0" w:space="0" w:color="auto"/>
        <w:right w:val="none" w:sz="0" w:space="0" w:color="auto"/>
      </w:divBdr>
    </w:div>
    <w:div w:id="354506769">
      <w:bodyDiv w:val="1"/>
      <w:marLeft w:val="0"/>
      <w:marRight w:val="0"/>
      <w:marTop w:val="0"/>
      <w:marBottom w:val="0"/>
      <w:divBdr>
        <w:top w:val="none" w:sz="0" w:space="0" w:color="auto"/>
        <w:left w:val="none" w:sz="0" w:space="0" w:color="auto"/>
        <w:bottom w:val="none" w:sz="0" w:space="0" w:color="auto"/>
        <w:right w:val="none" w:sz="0" w:space="0" w:color="auto"/>
      </w:divBdr>
    </w:div>
    <w:div w:id="357003485">
      <w:bodyDiv w:val="1"/>
      <w:marLeft w:val="0"/>
      <w:marRight w:val="0"/>
      <w:marTop w:val="0"/>
      <w:marBottom w:val="0"/>
      <w:divBdr>
        <w:top w:val="none" w:sz="0" w:space="0" w:color="auto"/>
        <w:left w:val="none" w:sz="0" w:space="0" w:color="auto"/>
        <w:bottom w:val="none" w:sz="0" w:space="0" w:color="auto"/>
        <w:right w:val="none" w:sz="0" w:space="0" w:color="auto"/>
      </w:divBdr>
    </w:div>
    <w:div w:id="357581914">
      <w:bodyDiv w:val="1"/>
      <w:marLeft w:val="0"/>
      <w:marRight w:val="0"/>
      <w:marTop w:val="0"/>
      <w:marBottom w:val="0"/>
      <w:divBdr>
        <w:top w:val="none" w:sz="0" w:space="0" w:color="auto"/>
        <w:left w:val="none" w:sz="0" w:space="0" w:color="auto"/>
        <w:bottom w:val="none" w:sz="0" w:space="0" w:color="auto"/>
        <w:right w:val="none" w:sz="0" w:space="0" w:color="auto"/>
      </w:divBdr>
    </w:div>
    <w:div w:id="358165871">
      <w:bodyDiv w:val="1"/>
      <w:marLeft w:val="0"/>
      <w:marRight w:val="0"/>
      <w:marTop w:val="0"/>
      <w:marBottom w:val="0"/>
      <w:divBdr>
        <w:top w:val="none" w:sz="0" w:space="0" w:color="auto"/>
        <w:left w:val="none" w:sz="0" w:space="0" w:color="auto"/>
        <w:bottom w:val="none" w:sz="0" w:space="0" w:color="auto"/>
        <w:right w:val="none" w:sz="0" w:space="0" w:color="auto"/>
      </w:divBdr>
    </w:div>
    <w:div w:id="360473591">
      <w:bodyDiv w:val="1"/>
      <w:marLeft w:val="0"/>
      <w:marRight w:val="0"/>
      <w:marTop w:val="0"/>
      <w:marBottom w:val="0"/>
      <w:divBdr>
        <w:top w:val="none" w:sz="0" w:space="0" w:color="auto"/>
        <w:left w:val="none" w:sz="0" w:space="0" w:color="auto"/>
        <w:bottom w:val="none" w:sz="0" w:space="0" w:color="auto"/>
        <w:right w:val="none" w:sz="0" w:space="0" w:color="auto"/>
      </w:divBdr>
    </w:div>
    <w:div w:id="360976369">
      <w:bodyDiv w:val="1"/>
      <w:marLeft w:val="0"/>
      <w:marRight w:val="0"/>
      <w:marTop w:val="0"/>
      <w:marBottom w:val="0"/>
      <w:divBdr>
        <w:top w:val="none" w:sz="0" w:space="0" w:color="auto"/>
        <w:left w:val="none" w:sz="0" w:space="0" w:color="auto"/>
        <w:bottom w:val="none" w:sz="0" w:space="0" w:color="auto"/>
        <w:right w:val="none" w:sz="0" w:space="0" w:color="auto"/>
      </w:divBdr>
    </w:div>
    <w:div w:id="362479662">
      <w:bodyDiv w:val="1"/>
      <w:marLeft w:val="0"/>
      <w:marRight w:val="0"/>
      <w:marTop w:val="0"/>
      <w:marBottom w:val="0"/>
      <w:divBdr>
        <w:top w:val="none" w:sz="0" w:space="0" w:color="auto"/>
        <w:left w:val="none" w:sz="0" w:space="0" w:color="auto"/>
        <w:bottom w:val="none" w:sz="0" w:space="0" w:color="auto"/>
        <w:right w:val="none" w:sz="0" w:space="0" w:color="auto"/>
      </w:divBdr>
    </w:div>
    <w:div w:id="362487950">
      <w:bodyDiv w:val="1"/>
      <w:marLeft w:val="0"/>
      <w:marRight w:val="0"/>
      <w:marTop w:val="0"/>
      <w:marBottom w:val="0"/>
      <w:divBdr>
        <w:top w:val="none" w:sz="0" w:space="0" w:color="auto"/>
        <w:left w:val="none" w:sz="0" w:space="0" w:color="auto"/>
        <w:bottom w:val="none" w:sz="0" w:space="0" w:color="auto"/>
        <w:right w:val="none" w:sz="0" w:space="0" w:color="auto"/>
      </w:divBdr>
    </w:div>
    <w:div w:id="365369625">
      <w:bodyDiv w:val="1"/>
      <w:marLeft w:val="0"/>
      <w:marRight w:val="0"/>
      <w:marTop w:val="0"/>
      <w:marBottom w:val="0"/>
      <w:divBdr>
        <w:top w:val="none" w:sz="0" w:space="0" w:color="auto"/>
        <w:left w:val="none" w:sz="0" w:space="0" w:color="auto"/>
        <w:bottom w:val="none" w:sz="0" w:space="0" w:color="auto"/>
        <w:right w:val="none" w:sz="0" w:space="0" w:color="auto"/>
      </w:divBdr>
    </w:div>
    <w:div w:id="365451513">
      <w:bodyDiv w:val="1"/>
      <w:marLeft w:val="0"/>
      <w:marRight w:val="0"/>
      <w:marTop w:val="0"/>
      <w:marBottom w:val="0"/>
      <w:divBdr>
        <w:top w:val="none" w:sz="0" w:space="0" w:color="auto"/>
        <w:left w:val="none" w:sz="0" w:space="0" w:color="auto"/>
        <w:bottom w:val="none" w:sz="0" w:space="0" w:color="auto"/>
        <w:right w:val="none" w:sz="0" w:space="0" w:color="auto"/>
      </w:divBdr>
    </w:div>
    <w:div w:id="366024672">
      <w:bodyDiv w:val="1"/>
      <w:marLeft w:val="0"/>
      <w:marRight w:val="0"/>
      <w:marTop w:val="0"/>
      <w:marBottom w:val="0"/>
      <w:divBdr>
        <w:top w:val="none" w:sz="0" w:space="0" w:color="auto"/>
        <w:left w:val="none" w:sz="0" w:space="0" w:color="auto"/>
        <w:bottom w:val="none" w:sz="0" w:space="0" w:color="auto"/>
        <w:right w:val="none" w:sz="0" w:space="0" w:color="auto"/>
      </w:divBdr>
    </w:div>
    <w:div w:id="368147676">
      <w:bodyDiv w:val="1"/>
      <w:marLeft w:val="0"/>
      <w:marRight w:val="0"/>
      <w:marTop w:val="0"/>
      <w:marBottom w:val="0"/>
      <w:divBdr>
        <w:top w:val="none" w:sz="0" w:space="0" w:color="auto"/>
        <w:left w:val="none" w:sz="0" w:space="0" w:color="auto"/>
        <w:bottom w:val="none" w:sz="0" w:space="0" w:color="auto"/>
        <w:right w:val="none" w:sz="0" w:space="0" w:color="auto"/>
      </w:divBdr>
    </w:div>
    <w:div w:id="368840838">
      <w:bodyDiv w:val="1"/>
      <w:marLeft w:val="0"/>
      <w:marRight w:val="0"/>
      <w:marTop w:val="0"/>
      <w:marBottom w:val="0"/>
      <w:divBdr>
        <w:top w:val="none" w:sz="0" w:space="0" w:color="auto"/>
        <w:left w:val="none" w:sz="0" w:space="0" w:color="auto"/>
        <w:bottom w:val="none" w:sz="0" w:space="0" w:color="auto"/>
        <w:right w:val="none" w:sz="0" w:space="0" w:color="auto"/>
      </w:divBdr>
    </w:div>
    <w:div w:id="370805318">
      <w:bodyDiv w:val="1"/>
      <w:marLeft w:val="0"/>
      <w:marRight w:val="0"/>
      <w:marTop w:val="0"/>
      <w:marBottom w:val="0"/>
      <w:divBdr>
        <w:top w:val="none" w:sz="0" w:space="0" w:color="auto"/>
        <w:left w:val="none" w:sz="0" w:space="0" w:color="auto"/>
        <w:bottom w:val="none" w:sz="0" w:space="0" w:color="auto"/>
        <w:right w:val="none" w:sz="0" w:space="0" w:color="auto"/>
      </w:divBdr>
    </w:div>
    <w:div w:id="371351076">
      <w:bodyDiv w:val="1"/>
      <w:marLeft w:val="0"/>
      <w:marRight w:val="0"/>
      <w:marTop w:val="0"/>
      <w:marBottom w:val="0"/>
      <w:divBdr>
        <w:top w:val="none" w:sz="0" w:space="0" w:color="auto"/>
        <w:left w:val="none" w:sz="0" w:space="0" w:color="auto"/>
        <w:bottom w:val="none" w:sz="0" w:space="0" w:color="auto"/>
        <w:right w:val="none" w:sz="0" w:space="0" w:color="auto"/>
      </w:divBdr>
    </w:div>
    <w:div w:id="372465979">
      <w:bodyDiv w:val="1"/>
      <w:marLeft w:val="0"/>
      <w:marRight w:val="0"/>
      <w:marTop w:val="0"/>
      <w:marBottom w:val="0"/>
      <w:divBdr>
        <w:top w:val="none" w:sz="0" w:space="0" w:color="auto"/>
        <w:left w:val="none" w:sz="0" w:space="0" w:color="auto"/>
        <w:bottom w:val="none" w:sz="0" w:space="0" w:color="auto"/>
        <w:right w:val="none" w:sz="0" w:space="0" w:color="auto"/>
      </w:divBdr>
    </w:div>
    <w:div w:id="374161437">
      <w:bodyDiv w:val="1"/>
      <w:marLeft w:val="0"/>
      <w:marRight w:val="0"/>
      <w:marTop w:val="0"/>
      <w:marBottom w:val="0"/>
      <w:divBdr>
        <w:top w:val="none" w:sz="0" w:space="0" w:color="auto"/>
        <w:left w:val="none" w:sz="0" w:space="0" w:color="auto"/>
        <w:bottom w:val="none" w:sz="0" w:space="0" w:color="auto"/>
        <w:right w:val="none" w:sz="0" w:space="0" w:color="auto"/>
      </w:divBdr>
    </w:div>
    <w:div w:id="377049593">
      <w:bodyDiv w:val="1"/>
      <w:marLeft w:val="0"/>
      <w:marRight w:val="0"/>
      <w:marTop w:val="0"/>
      <w:marBottom w:val="0"/>
      <w:divBdr>
        <w:top w:val="none" w:sz="0" w:space="0" w:color="auto"/>
        <w:left w:val="none" w:sz="0" w:space="0" w:color="auto"/>
        <w:bottom w:val="none" w:sz="0" w:space="0" w:color="auto"/>
        <w:right w:val="none" w:sz="0" w:space="0" w:color="auto"/>
      </w:divBdr>
    </w:div>
    <w:div w:id="378743507">
      <w:bodyDiv w:val="1"/>
      <w:marLeft w:val="0"/>
      <w:marRight w:val="0"/>
      <w:marTop w:val="0"/>
      <w:marBottom w:val="0"/>
      <w:divBdr>
        <w:top w:val="none" w:sz="0" w:space="0" w:color="auto"/>
        <w:left w:val="none" w:sz="0" w:space="0" w:color="auto"/>
        <w:bottom w:val="none" w:sz="0" w:space="0" w:color="auto"/>
        <w:right w:val="none" w:sz="0" w:space="0" w:color="auto"/>
      </w:divBdr>
    </w:div>
    <w:div w:id="378944584">
      <w:bodyDiv w:val="1"/>
      <w:marLeft w:val="0"/>
      <w:marRight w:val="0"/>
      <w:marTop w:val="0"/>
      <w:marBottom w:val="0"/>
      <w:divBdr>
        <w:top w:val="none" w:sz="0" w:space="0" w:color="auto"/>
        <w:left w:val="none" w:sz="0" w:space="0" w:color="auto"/>
        <w:bottom w:val="none" w:sz="0" w:space="0" w:color="auto"/>
        <w:right w:val="none" w:sz="0" w:space="0" w:color="auto"/>
      </w:divBdr>
    </w:div>
    <w:div w:id="382295636">
      <w:bodyDiv w:val="1"/>
      <w:marLeft w:val="0"/>
      <w:marRight w:val="0"/>
      <w:marTop w:val="0"/>
      <w:marBottom w:val="0"/>
      <w:divBdr>
        <w:top w:val="none" w:sz="0" w:space="0" w:color="auto"/>
        <w:left w:val="none" w:sz="0" w:space="0" w:color="auto"/>
        <w:bottom w:val="none" w:sz="0" w:space="0" w:color="auto"/>
        <w:right w:val="none" w:sz="0" w:space="0" w:color="auto"/>
      </w:divBdr>
    </w:div>
    <w:div w:id="383061039">
      <w:bodyDiv w:val="1"/>
      <w:marLeft w:val="0"/>
      <w:marRight w:val="0"/>
      <w:marTop w:val="0"/>
      <w:marBottom w:val="0"/>
      <w:divBdr>
        <w:top w:val="none" w:sz="0" w:space="0" w:color="auto"/>
        <w:left w:val="none" w:sz="0" w:space="0" w:color="auto"/>
        <w:bottom w:val="none" w:sz="0" w:space="0" w:color="auto"/>
        <w:right w:val="none" w:sz="0" w:space="0" w:color="auto"/>
      </w:divBdr>
    </w:div>
    <w:div w:id="383221186">
      <w:bodyDiv w:val="1"/>
      <w:marLeft w:val="0"/>
      <w:marRight w:val="0"/>
      <w:marTop w:val="0"/>
      <w:marBottom w:val="0"/>
      <w:divBdr>
        <w:top w:val="none" w:sz="0" w:space="0" w:color="auto"/>
        <w:left w:val="none" w:sz="0" w:space="0" w:color="auto"/>
        <w:bottom w:val="none" w:sz="0" w:space="0" w:color="auto"/>
        <w:right w:val="none" w:sz="0" w:space="0" w:color="auto"/>
      </w:divBdr>
    </w:div>
    <w:div w:id="383410888">
      <w:bodyDiv w:val="1"/>
      <w:marLeft w:val="0"/>
      <w:marRight w:val="0"/>
      <w:marTop w:val="0"/>
      <w:marBottom w:val="0"/>
      <w:divBdr>
        <w:top w:val="none" w:sz="0" w:space="0" w:color="auto"/>
        <w:left w:val="none" w:sz="0" w:space="0" w:color="auto"/>
        <w:bottom w:val="none" w:sz="0" w:space="0" w:color="auto"/>
        <w:right w:val="none" w:sz="0" w:space="0" w:color="auto"/>
      </w:divBdr>
    </w:div>
    <w:div w:id="384915200">
      <w:bodyDiv w:val="1"/>
      <w:marLeft w:val="0"/>
      <w:marRight w:val="0"/>
      <w:marTop w:val="0"/>
      <w:marBottom w:val="0"/>
      <w:divBdr>
        <w:top w:val="none" w:sz="0" w:space="0" w:color="auto"/>
        <w:left w:val="none" w:sz="0" w:space="0" w:color="auto"/>
        <w:bottom w:val="none" w:sz="0" w:space="0" w:color="auto"/>
        <w:right w:val="none" w:sz="0" w:space="0" w:color="auto"/>
      </w:divBdr>
    </w:div>
    <w:div w:id="386606937">
      <w:bodyDiv w:val="1"/>
      <w:marLeft w:val="0"/>
      <w:marRight w:val="0"/>
      <w:marTop w:val="0"/>
      <w:marBottom w:val="0"/>
      <w:divBdr>
        <w:top w:val="none" w:sz="0" w:space="0" w:color="auto"/>
        <w:left w:val="none" w:sz="0" w:space="0" w:color="auto"/>
        <w:bottom w:val="none" w:sz="0" w:space="0" w:color="auto"/>
        <w:right w:val="none" w:sz="0" w:space="0" w:color="auto"/>
      </w:divBdr>
    </w:div>
    <w:div w:id="387729218">
      <w:bodyDiv w:val="1"/>
      <w:marLeft w:val="0"/>
      <w:marRight w:val="0"/>
      <w:marTop w:val="0"/>
      <w:marBottom w:val="0"/>
      <w:divBdr>
        <w:top w:val="none" w:sz="0" w:space="0" w:color="auto"/>
        <w:left w:val="none" w:sz="0" w:space="0" w:color="auto"/>
        <w:bottom w:val="none" w:sz="0" w:space="0" w:color="auto"/>
        <w:right w:val="none" w:sz="0" w:space="0" w:color="auto"/>
      </w:divBdr>
    </w:div>
    <w:div w:id="389378722">
      <w:bodyDiv w:val="1"/>
      <w:marLeft w:val="0"/>
      <w:marRight w:val="0"/>
      <w:marTop w:val="0"/>
      <w:marBottom w:val="0"/>
      <w:divBdr>
        <w:top w:val="none" w:sz="0" w:space="0" w:color="auto"/>
        <w:left w:val="none" w:sz="0" w:space="0" w:color="auto"/>
        <w:bottom w:val="none" w:sz="0" w:space="0" w:color="auto"/>
        <w:right w:val="none" w:sz="0" w:space="0" w:color="auto"/>
      </w:divBdr>
    </w:div>
    <w:div w:id="393241805">
      <w:bodyDiv w:val="1"/>
      <w:marLeft w:val="0"/>
      <w:marRight w:val="0"/>
      <w:marTop w:val="0"/>
      <w:marBottom w:val="0"/>
      <w:divBdr>
        <w:top w:val="none" w:sz="0" w:space="0" w:color="auto"/>
        <w:left w:val="none" w:sz="0" w:space="0" w:color="auto"/>
        <w:bottom w:val="none" w:sz="0" w:space="0" w:color="auto"/>
        <w:right w:val="none" w:sz="0" w:space="0" w:color="auto"/>
      </w:divBdr>
    </w:div>
    <w:div w:id="394934177">
      <w:bodyDiv w:val="1"/>
      <w:marLeft w:val="0"/>
      <w:marRight w:val="0"/>
      <w:marTop w:val="0"/>
      <w:marBottom w:val="0"/>
      <w:divBdr>
        <w:top w:val="none" w:sz="0" w:space="0" w:color="auto"/>
        <w:left w:val="none" w:sz="0" w:space="0" w:color="auto"/>
        <w:bottom w:val="none" w:sz="0" w:space="0" w:color="auto"/>
        <w:right w:val="none" w:sz="0" w:space="0" w:color="auto"/>
      </w:divBdr>
    </w:div>
    <w:div w:id="398286571">
      <w:bodyDiv w:val="1"/>
      <w:marLeft w:val="0"/>
      <w:marRight w:val="0"/>
      <w:marTop w:val="0"/>
      <w:marBottom w:val="0"/>
      <w:divBdr>
        <w:top w:val="none" w:sz="0" w:space="0" w:color="auto"/>
        <w:left w:val="none" w:sz="0" w:space="0" w:color="auto"/>
        <w:bottom w:val="none" w:sz="0" w:space="0" w:color="auto"/>
        <w:right w:val="none" w:sz="0" w:space="0" w:color="auto"/>
      </w:divBdr>
    </w:div>
    <w:div w:id="400059259">
      <w:bodyDiv w:val="1"/>
      <w:marLeft w:val="0"/>
      <w:marRight w:val="0"/>
      <w:marTop w:val="0"/>
      <w:marBottom w:val="0"/>
      <w:divBdr>
        <w:top w:val="none" w:sz="0" w:space="0" w:color="auto"/>
        <w:left w:val="none" w:sz="0" w:space="0" w:color="auto"/>
        <w:bottom w:val="none" w:sz="0" w:space="0" w:color="auto"/>
        <w:right w:val="none" w:sz="0" w:space="0" w:color="auto"/>
      </w:divBdr>
    </w:div>
    <w:div w:id="401173496">
      <w:bodyDiv w:val="1"/>
      <w:marLeft w:val="0"/>
      <w:marRight w:val="0"/>
      <w:marTop w:val="0"/>
      <w:marBottom w:val="0"/>
      <w:divBdr>
        <w:top w:val="none" w:sz="0" w:space="0" w:color="auto"/>
        <w:left w:val="none" w:sz="0" w:space="0" w:color="auto"/>
        <w:bottom w:val="none" w:sz="0" w:space="0" w:color="auto"/>
        <w:right w:val="none" w:sz="0" w:space="0" w:color="auto"/>
      </w:divBdr>
    </w:div>
    <w:div w:id="405537384">
      <w:bodyDiv w:val="1"/>
      <w:marLeft w:val="0"/>
      <w:marRight w:val="0"/>
      <w:marTop w:val="0"/>
      <w:marBottom w:val="0"/>
      <w:divBdr>
        <w:top w:val="none" w:sz="0" w:space="0" w:color="auto"/>
        <w:left w:val="none" w:sz="0" w:space="0" w:color="auto"/>
        <w:bottom w:val="none" w:sz="0" w:space="0" w:color="auto"/>
        <w:right w:val="none" w:sz="0" w:space="0" w:color="auto"/>
      </w:divBdr>
    </w:div>
    <w:div w:id="406609409">
      <w:bodyDiv w:val="1"/>
      <w:marLeft w:val="0"/>
      <w:marRight w:val="0"/>
      <w:marTop w:val="0"/>
      <w:marBottom w:val="0"/>
      <w:divBdr>
        <w:top w:val="none" w:sz="0" w:space="0" w:color="auto"/>
        <w:left w:val="none" w:sz="0" w:space="0" w:color="auto"/>
        <w:bottom w:val="none" w:sz="0" w:space="0" w:color="auto"/>
        <w:right w:val="none" w:sz="0" w:space="0" w:color="auto"/>
      </w:divBdr>
    </w:div>
    <w:div w:id="408626097">
      <w:bodyDiv w:val="1"/>
      <w:marLeft w:val="0"/>
      <w:marRight w:val="0"/>
      <w:marTop w:val="0"/>
      <w:marBottom w:val="0"/>
      <w:divBdr>
        <w:top w:val="none" w:sz="0" w:space="0" w:color="auto"/>
        <w:left w:val="none" w:sz="0" w:space="0" w:color="auto"/>
        <w:bottom w:val="none" w:sz="0" w:space="0" w:color="auto"/>
        <w:right w:val="none" w:sz="0" w:space="0" w:color="auto"/>
      </w:divBdr>
    </w:div>
    <w:div w:id="409355587">
      <w:bodyDiv w:val="1"/>
      <w:marLeft w:val="0"/>
      <w:marRight w:val="0"/>
      <w:marTop w:val="0"/>
      <w:marBottom w:val="0"/>
      <w:divBdr>
        <w:top w:val="none" w:sz="0" w:space="0" w:color="auto"/>
        <w:left w:val="none" w:sz="0" w:space="0" w:color="auto"/>
        <w:bottom w:val="none" w:sz="0" w:space="0" w:color="auto"/>
        <w:right w:val="none" w:sz="0" w:space="0" w:color="auto"/>
      </w:divBdr>
    </w:div>
    <w:div w:id="413166157">
      <w:bodyDiv w:val="1"/>
      <w:marLeft w:val="0"/>
      <w:marRight w:val="0"/>
      <w:marTop w:val="0"/>
      <w:marBottom w:val="0"/>
      <w:divBdr>
        <w:top w:val="none" w:sz="0" w:space="0" w:color="auto"/>
        <w:left w:val="none" w:sz="0" w:space="0" w:color="auto"/>
        <w:bottom w:val="none" w:sz="0" w:space="0" w:color="auto"/>
        <w:right w:val="none" w:sz="0" w:space="0" w:color="auto"/>
      </w:divBdr>
    </w:div>
    <w:div w:id="413205915">
      <w:bodyDiv w:val="1"/>
      <w:marLeft w:val="0"/>
      <w:marRight w:val="0"/>
      <w:marTop w:val="0"/>
      <w:marBottom w:val="0"/>
      <w:divBdr>
        <w:top w:val="none" w:sz="0" w:space="0" w:color="auto"/>
        <w:left w:val="none" w:sz="0" w:space="0" w:color="auto"/>
        <w:bottom w:val="none" w:sz="0" w:space="0" w:color="auto"/>
        <w:right w:val="none" w:sz="0" w:space="0" w:color="auto"/>
      </w:divBdr>
    </w:div>
    <w:div w:id="416904793">
      <w:bodyDiv w:val="1"/>
      <w:marLeft w:val="0"/>
      <w:marRight w:val="0"/>
      <w:marTop w:val="0"/>
      <w:marBottom w:val="0"/>
      <w:divBdr>
        <w:top w:val="none" w:sz="0" w:space="0" w:color="auto"/>
        <w:left w:val="none" w:sz="0" w:space="0" w:color="auto"/>
        <w:bottom w:val="none" w:sz="0" w:space="0" w:color="auto"/>
        <w:right w:val="none" w:sz="0" w:space="0" w:color="auto"/>
      </w:divBdr>
    </w:div>
    <w:div w:id="417210596">
      <w:bodyDiv w:val="1"/>
      <w:marLeft w:val="0"/>
      <w:marRight w:val="0"/>
      <w:marTop w:val="0"/>
      <w:marBottom w:val="0"/>
      <w:divBdr>
        <w:top w:val="none" w:sz="0" w:space="0" w:color="auto"/>
        <w:left w:val="none" w:sz="0" w:space="0" w:color="auto"/>
        <w:bottom w:val="none" w:sz="0" w:space="0" w:color="auto"/>
        <w:right w:val="none" w:sz="0" w:space="0" w:color="auto"/>
      </w:divBdr>
    </w:div>
    <w:div w:id="419183178">
      <w:bodyDiv w:val="1"/>
      <w:marLeft w:val="0"/>
      <w:marRight w:val="0"/>
      <w:marTop w:val="0"/>
      <w:marBottom w:val="0"/>
      <w:divBdr>
        <w:top w:val="none" w:sz="0" w:space="0" w:color="auto"/>
        <w:left w:val="none" w:sz="0" w:space="0" w:color="auto"/>
        <w:bottom w:val="none" w:sz="0" w:space="0" w:color="auto"/>
        <w:right w:val="none" w:sz="0" w:space="0" w:color="auto"/>
      </w:divBdr>
    </w:div>
    <w:div w:id="419257507">
      <w:bodyDiv w:val="1"/>
      <w:marLeft w:val="0"/>
      <w:marRight w:val="0"/>
      <w:marTop w:val="0"/>
      <w:marBottom w:val="0"/>
      <w:divBdr>
        <w:top w:val="none" w:sz="0" w:space="0" w:color="auto"/>
        <w:left w:val="none" w:sz="0" w:space="0" w:color="auto"/>
        <w:bottom w:val="none" w:sz="0" w:space="0" w:color="auto"/>
        <w:right w:val="none" w:sz="0" w:space="0" w:color="auto"/>
      </w:divBdr>
    </w:div>
    <w:div w:id="419448431">
      <w:bodyDiv w:val="1"/>
      <w:marLeft w:val="0"/>
      <w:marRight w:val="0"/>
      <w:marTop w:val="0"/>
      <w:marBottom w:val="0"/>
      <w:divBdr>
        <w:top w:val="none" w:sz="0" w:space="0" w:color="auto"/>
        <w:left w:val="none" w:sz="0" w:space="0" w:color="auto"/>
        <w:bottom w:val="none" w:sz="0" w:space="0" w:color="auto"/>
        <w:right w:val="none" w:sz="0" w:space="0" w:color="auto"/>
      </w:divBdr>
    </w:div>
    <w:div w:id="425156508">
      <w:bodyDiv w:val="1"/>
      <w:marLeft w:val="0"/>
      <w:marRight w:val="0"/>
      <w:marTop w:val="0"/>
      <w:marBottom w:val="0"/>
      <w:divBdr>
        <w:top w:val="none" w:sz="0" w:space="0" w:color="auto"/>
        <w:left w:val="none" w:sz="0" w:space="0" w:color="auto"/>
        <w:bottom w:val="none" w:sz="0" w:space="0" w:color="auto"/>
        <w:right w:val="none" w:sz="0" w:space="0" w:color="auto"/>
      </w:divBdr>
    </w:div>
    <w:div w:id="425271677">
      <w:bodyDiv w:val="1"/>
      <w:marLeft w:val="0"/>
      <w:marRight w:val="0"/>
      <w:marTop w:val="0"/>
      <w:marBottom w:val="0"/>
      <w:divBdr>
        <w:top w:val="none" w:sz="0" w:space="0" w:color="auto"/>
        <w:left w:val="none" w:sz="0" w:space="0" w:color="auto"/>
        <w:bottom w:val="none" w:sz="0" w:space="0" w:color="auto"/>
        <w:right w:val="none" w:sz="0" w:space="0" w:color="auto"/>
      </w:divBdr>
    </w:div>
    <w:div w:id="426536239">
      <w:bodyDiv w:val="1"/>
      <w:marLeft w:val="0"/>
      <w:marRight w:val="0"/>
      <w:marTop w:val="0"/>
      <w:marBottom w:val="0"/>
      <w:divBdr>
        <w:top w:val="none" w:sz="0" w:space="0" w:color="auto"/>
        <w:left w:val="none" w:sz="0" w:space="0" w:color="auto"/>
        <w:bottom w:val="none" w:sz="0" w:space="0" w:color="auto"/>
        <w:right w:val="none" w:sz="0" w:space="0" w:color="auto"/>
      </w:divBdr>
    </w:div>
    <w:div w:id="426656184">
      <w:bodyDiv w:val="1"/>
      <w:marLeft w:val="0"/>
      <w:marRight w:val="0"/>
      <w:marTop w:val="0"/>
      <w:marBottom w:val="0"/>
      <w:divBdr>
        <w:top w:val="none" w:sz="0" w:space="0" w:color="auto"/>
        <w:left w:val="none" w:sz="0" w:space="0" w:color="auto"/>
        <w:bottom w:val="none" w:sz="0" w:space="0" w:color="auto"/>
        <w:right w:val="none" w:sz="0" w:space="0" w:color="auto"/>
      </w:divBdr>
    </w:div>
    <w:div w:id="429859048">
      <w:bodyDiv w:val="1"/>
      <w:marLeft w:val="0"/>
      <w:marRight w:val="0"/>
      <w:marTop w:val="0"/>
      <w:marBottom w:val="0"/>
      <w:divBdr>
        <w:top w:val="none" w:sz="0" w:space="0" w:color="auto"/>
        <w:left w:val="none" w:sz="0" w:space="0" w:color="auto"/>
        <w:bottom w:val="none" w:sz="0" w:space="0" w:color="auto"/>
        <w:right w:val="none" w:sz="0" w:space="0" w:color="auto"/>
      </w:divBdr>
    </w:div>
    <w:div w:id="432825479">
      <w:bodyDiv w:val="1"/>
      <w:marLeft w:val="0"/>
      <w:marRight w:val="0"/>
      <w:marTop w:val="0"/>
      <w:marBottom w:val="0"/>
      <w:divBdr>
        <w:top w:val="none" w:sz="0" w:space="0" w:color="auto"/>
        <w:left w:val="none" w:sz="0" w:space="0" w:color="auto"/>
        <w:bottom w:val="none" w:sz="0" w:space="0" w:color="auto"/>
        <w:right w:val="none" w:sz="0" w:space="0" w:color="auto"/>
      </w:divBdr>
    </w:div>
    <w:div w:id="433668942">
      <w:bodyDiv w:val="1"/>
      <w:marLeft w:val="0"/>
      <w:marRight w:val="0"/>
      <w:marTop w:val="0"/>
      <w:marBottom w:val="0"/>
      <w:divBdr>
        <w:top w:val="none" w:sz="0" w:space="0" w:color="auto"/>
        <w:left w:val="none" w:sz="0" w:space="0" w:color="auto"/>
        <w:bottom w:val="none" w:sz="0" w:space="0" w:color="auto"/>
        <w:right w:val="none" w:sz="0" w:space="0" w:color="auto"/>
      </w:divBdr>
    </w:div>
    <w:div w:id="434250428">
      <w:bodyDiv w:val="1"/>
      <w:marLeft w:val="0"/>
      <w:marRight w:val="0"/>
      <w:marTop w:val="0"/>
      <w:marBottom w:val="0"/>
      <w:divBdr>
        <w:top w:val="none" w:sz="0" w:space="0" w:color="auto"/>
        <w:left w:val="none" w:sz="0" w:space="0" w:color="auto"/>
        <w:bottom w:val="none" w:sz="0" w:space="0" w:color="auto"/>
        <w:right w:val="none" w:sz="0" w:space="0" w:color="auto"/>
      </w:divBdr>
    </w:div>
    <w:div w:id="434787310">
      <w:bodyDiv w:val="1"/>
      <w:marLeft w:val="0"/>
      <w:marRight w:val="0"/>
      <w:marTop w:val="0"/>
      <w:marBottom w:val="0"/>
      <w:divBdr>
        <w:top w:val="none" w:sz="0" w:space="0" w:color="auto"/>
        <w:left w:val="none" w:sz="0" w:space="0" w:color="auto"/>
        <w:bottom w:val="none" w:sz="0" w:space="0" w:color="auto"/>
        <w:right w:val="none" w:sz="0" w:space="0" w:color="auto"/>
      </w:divBdr>
    </w:div>
    <w:div w:id="436368214">
      <w:bodyDiv w:val="1"/>
      <w:marLeft w:val="0"/>
      <w:marRight w:val="0"/>
      <w:marTop w:val="0"/>
      <w:marBottom w:val="0"/>
      <w:divBdr>
        <w:top w:val="none" w:sz="0" w:space="0" w:color="auto"/>
        <w:left w:val="none" w:sz="0" w:space="0" w:color="auto"/>
        <w:bottom w:val="none" w:sz="0" w:space="0" w:color="auto"/>
        <w:right w:val="none" w:sz="0" w:space="0" w:color="auto"/>
      </w:divBdr>
    </w:div>
    <w:div w:id="436758429">
      <w:bodyDiv w:val="1"/>
      <w:marLeft w:val="0"/>
      <w:marRight w:val="0"/>
      <w:marTop w:val="0"/>
      <w:marBottom w:val="0"/>
      <w:divBdr>
        <w:top w:val="none" w:sz="0" w:space="0" w:color="auto"/>
        <w:left w:val="none" w:sz="0" w:space="0" w:color="auto"/>
        <w:bottom w:val="none" w:sz="0" w:space="0" w:color="auto"/>
        <w:right w:val="none" w:sz="0" w:space="0" w:color="auto"/>
      </w:divBdr>
    </w:div>
    <w:div w:id="439882161">
      <w:bodyDiv w:val="1"/>
      <w:marLeft w:val="0"/>
      <w:marRight w:val="0"/>
      <w:marTop w:val="0"/>
      <w:marBottom w:val="0"/>
      <w:divBdr>
        <w:top w:val="none" w:sz="0" w:space="0" w:color="auto"/>
        <w:left w:val="none" w:sz="0" w:space="0" w:color="auto"/>
        <w:bottom w:val="none" w:sz="0" w:space="0" w:color="auto"/>
        <w:right w:val="none" w:sz="0" w:space="0" w:color="auto"/>
      </w:divBdr>
    </w:div>
    <w:div w:id="440757796">
      <w:bodyDiv w:val="1"/>
      <w:marLeft w:val="0"/>
      <w:marRight w:val="0"/>
      <w:marTop w:val="0"/>
      <w:marBottom w:val="0"/>
      <w:divBdr>
        <w:top w:val="none" w:sz="0" w:space="0" w:color="auto"/>
        <w:left w:val="none" w:sz="0" w:space="0" w:color="auto"/>
        <w:bottom w:val="none" w:sz="0" w:space="0" w:color="auto"/>
        <w:right w:val="none" w:sz="0" w:space="0" w:color="auto"/>
      </w:divBdr>
    </w:div>
    <w:div w:id="451049903">
      <w:bodyDiv w:val="1"/>
      <w:marLeft w:val="0"/>
      <w:marRight w:val="0"/>
      <w:marTop w:val="0"/>
      <w:marBottom w:val="0"/>
      <w:divBdr>
        <w:top w:val="none" w:sz="0" w:space="0" w:color="auto"/>
        <w:left w:val="none" w:sz="0" w:space="0" w:color="auto"/>
        <w:bottom w:val="none" w:sz="0" w:space="0" w:color="auto"/>
        <w:right w:val="none" w:sz="0" w:space="0" w:color="auto"/>
      </w:divBdr>
    </w:div>
    <w:div w:id="451706493">
      <w:bodyDiv w:val="1"/>
      <w:marLeft w:val="0"/>
      <w:marRight w:val="0"/>
      <w:marTop w:val="0"/>
      <w:marBottom w:val="0"/>
      <w:divBdr>
        <w:top w:val="none" w:sz="0" w:space="0" w:color="auto"/>
        <w:left w:val="none" w:sz="0" w:space="0" w:color="auto"/>
        <w:bottom w:val="none" w:sz="0" w:space="0" w:color="auto"/>
        <w:right w:val="none" w:sz="0" w:space="0" w:color="auto"/>
      </w:divBdr>
    </w:div>
    <w:div w:id="452407294">
      <w:bodyDiv w:val="1"/>
      <w:marLeft w:val="0"/>
      <w:marRight w:val="0"/>
      <w:marTop w:val="0"/>
      <w:marBottom w:val="0"/>
      <w:divBdr>
        <w:top w:val="none" w:sz="0" w:space="0" w:color="auto"/>
        <w:left w:val="none" w:sz="0" w:space="0" w:color="auto"/>
        <w:bottom w:val="none" w:sz="0" w:space="0" w:color="auto"/>
        <w:right w:val="none" w:sz="0" w:space="0" w:color="auto"/>
      </w:divBdr>
    </w:div>
    <w:div w:id="452944531">
      <w:bodyDiv w:val="1"/>
      <w:marLeft w:val="0"/>
      <w:marRight w:val="0"/>
      <w:marTop w:val="0"/>
      <w:marBottom w:val="0"/>
      <w:divBdr>
        <w:top w:val="none" w:sz="0" w:space="0" w:color="auto"/>
        <w:left w:val="none" w:sz="0" w:space="0" w:color="auto"/>
        <w:bottom w:val="none" w:sz="0" w:space="0" w:color="auto"/>
        <w:right w:val="none" w:sz="0" w:space="0" w:color="auto"/>
      </w:divBdr>
    </w:div>
    <w:div w:id="454562007">
      <w:bodyDiv w:val="1"/>
      <w:marLeft w:val="0"/>
      <w:marRight w:val="0"/>
      <w:marTop w:val="0"/>
      <w:marBottom w:val="0"/>
      <w:divBdr>
        <w:top w:val="none" w:sz="0" w:space="0" w:color="auto"/>
        <w:left w:val="none" w:sz="0" w:space="0" w:color="auto"/>
        <w:bottom w:val="none" w:sz="0" w:space="0" w:color="auto"/>
        <w:right w:val="none" w:sz="0" w:space="0" w:color="auto"/>
      </w:divBdr>
    </w:div>
    <w:div w:id="458845649">
      <w:bodyDiv w:val="1"/>
      <w:marLeft w:val="0"/>
      <w:marRight w:val="0"/>
      <w:marTop w:val="0"/>
      <w:marBottom w:val="0"/>
      <w:divBdr>
        <w:top w:val="none" w:sz="0" w:space="0" w:color="auto"/>
        <w:left w:val="none" w:sz="0" w:space="0" w:color="auto"/>
        <w:bottom w:val="none" w:sz="0" w:space="0" w:color="auto"/>
        <w:right w:val="none" w:sz="0" w:space="0" w:color="auto"/>
      </w:divBdr>
    </w:div>
    <w:div w:id="459809824">
      <w:bodyDiv w:val="1"/>
      <w:marLeft w:val="0"/>
      <w:marRight w:val="0"/>
      <w:marTop w:val="0"/>
      <w:marBottom w:val="0"/>
      <w:divBdr>
        <w:top w:val="none" w:sz="0" w:space="0" w:color="auto"/>
        <w:left w:val="none" w:sz="0" w:space="0" w:color="auto"/>
        <w:bottom w:val="none" w:sz="0" w:space="0" w:color="auto"/>
        <w:right w:val="none" w:sz="0" w:space="0" w:color="auto"/>
      </w:divBdr>
    </w:div>
    <w:div w:id="464592328">
      <w:bodyDiv w:val="1"/>
      <w:marLeft w:val="0"/>
      <w:marRight w:val="0"/>
      <w:marTop w:val="0"/>
      <w:marBottom w:val="0"/>
      <w:divBdr>
        <w:top w:val="none" w:sz="0" w:space="0" w:color="auto"/>
        <w:left w:val="none" w:sz="0" w:space="0" w:color="auto"/>
        <w:bottom w:val="none" w:sz="0" w:space="0" w:color="auto"/>
        <w:right w:val="none" w:sz="0" w:space="0" w:color="auto"/>
      </w:divBdr>
    </w:div>
    <w:div w:id="465272829">
      <w:bodyDiv w:val="1"/>
      <w:marLeft w:val="0"/>
      <w:marRight w:val="0"/>
      <w:marTop w:val="0"/>
      <w:marBottom w:val="0"/>
      <w:divBdr>
        <w:top w:val="none" w:sz="0" w:space="0" w:color="auto"/>
        <w:left w:val="none" w:sz="0" w:space="0" w:color="auto"/>
        <w:bottom w:val="none" w:sz="0" w:space="0" w:color="auto"/>
        <w:right w:val="none" w:sz="0" w:space="0" w:color="auto"/>
      </w:divBdr>
    </w:div>
    <w:div w:id="465852619">
      <w:bodyDiv w:val="1"/>
      <w:marLeft w:val="0"/>
      <w:marRight w:val="0"/>
      <w:marTop w:val="0"/>
      <w:marBottom w:val="0"/>
      <w:divBdr>
        <w:top w:val="none" w:sz="0" w:space="0" w:color="auto"/>
        <w:left w:val="none" w:sz="0" w:space="0" w:color="auto"/>
        <w:bottom w:val="none" w:sz="0" w:space="0" w:color="auto"/>
        <w:right w:val="none" w:sz="0" w:space="0" w:color="auto"/>
      </w:divBdr>
    </w:div>
    <w:div w:id="467747520">
      <w:bodyDiv w:val="1"/>
      <w:marLeft w:val="0"/>
      <w:marRight w:val="0"/>
      <w:marTop w:val="0"/>
      <w:marBottom w:val="0"/>
      <w:divBdr>
        <w:top w:val="none" w:sz="0" w:space="0" w:color="auto"/>
        <w:left w:val="none" w:sz="0" w:space="0" w:color="auto"/>
        <w:bottom w:val="none" w:sz="0" w:space="0" w:color="auto"/>
        <w:right w:val="none" w:sz="0" w:space="0" w:color="auto"/>
      </w:divBdr>
    </w:div>
    <w:div w:id="469514735">
      <w:bodyDiv w:val="1"/>
      <w:marLeft w:val="0"/>
      <w:marRight w:val="0"/>
      <w:marTop w:val="0"/>
      <w:marBottom w:val="0"/>
      <w:divBdr>
        <w:top w:val="none" w:sz="0" w:space="0" w:color="auto"/>
        <w:left w:val="none" w:sz="0" w:space="0" w:color="auto"/>
        <w:bottom w:val="none" w:sz="0" w:space="0" w:color="auto"/>
        <w:right w:val="none" w:sz="0" w:space="0" w:color="auto"/>
      </w:divBdr>
    </w:div>
    <w:div w:id="476802991">
      <w:bodyDiv w:val="1"/>
      <w:marLeft w:val="0"/>
      <w:marRight w:val="0"/>
      <w:marTop w:val="0"/>
      <w:marBottom w:val="0"/>
      <w:divBdr>
        <w:top w:val="none" w:sz="0" w:space="0" w:color="auto"/>
        <w:left w:val="none" w:sz="0" w:space="0" w:color="auto"/>
        <w:bottom w:val="none" w:sz="0" w:space="0" w:color="auto"/>
        <w:right w:val="none" w:sz="0" w:space="0" w:color="auto"/>
      </w:divBdr>
    </w:div>
    <w:div w:id="477847129">
      <w:bodyDiv w:val="1"/>
      <w:marLeft w:val="0"/>
      <w:marRight w:val="0"/>
      <w:marTop w:val="0"/>
      <w:marBottom w:val="0"/>
      <w:divBdr>
        <w:top w:val="none" w:sz="0" w:space="0" w:color="auto"/>
        <w:left w:val="none" w:sz="0" w:space="0" w:color="auto"/>
        <w:bottom w:val="none" w:sz="0" w:space="0" w:color="auto"/>
        <w:right w:val="none" w:sz="0" w:space="0" w:color="auto"/>
      </w:divBdr>
    </w:div>
    <w:div w:id="478157427">
      <w:bodyDiv w:val="1"/>
      <w:marLeft w:val="0"/>
      <w:marRight w:val="0"/>
      <w:marTop w:val="0"/>
      <w:marBottom w:val="0"/>
      <w:divBdr>
        <w:top w:val="none" w:sz="0" w:space="0" w:color="auto"/>
        <w:left w:val="none" w:sz="0" w:space="0" w:color="auto"/>
        <w:bottom w:val="none" w:sz="0" w:space="0" w:color="auto"/>
        <w:right w:val="none" w:sz="0" w:space="0" w:color="auto"/>
      </w:divBdr>
    </w:div>
    <w:div w:id="479808156">
      <w:bodyDiv w:val="1"/>
      <w:marLeft w:val="0"/>
      <w:marRight w:val="0"/>
      <w:marTop w:val="0"/>
      <w:marBottom w:val="0"/>
      <w:divBdr>
        <w:top w:val="none" w:sz="0" w:space="0" w:color="auto"/>
        <w:left w:val="none" w:sz="0" w:space="0" w:color="auto"/>
        <w:bottom w:val="none" w:sz="0" w:space="0" w:color="auto"/>
        <w:right w:val="none" w:sz="0" w:space="0" w:color="auto"/>
      </w:divBdr>
    </w:div>
    <w:div w:id="484710136">
      <w:bodyDiv w:val="1"/>
      <w:marLeft w:val="0"/>
      <w:marRight w:val="0"/>
      <w:marTop w:val="0"/>
      <w:marBottom w:val="0"/>
      <w:divBdr>
        <w:top w:val="none" w:sz="0" w:space="0" w:color="auto"/>
        <w:left w:val="none" w:sz="0" w:space="0" w:color="auto"/>
        <w:bottom w:val="none" w:sz="0" w:space="0" w:color="auto"/>
        <w:right w:val="none" w:sz="0" w:space="0" w:color="auto"/>
      </w:divBdr>
    </w:div>
    <w:div w:id="486358134">
      <w:bodyDiv w:val="1"/>
      <w:marLeft w:val="0"/>
      <w:marRight w:val="0"/>
      <w:marTop w:val="0"/>
      <w:marBottom w:val="0"/>
      <w:divBdr>
        <w:top w:val="none" w:sz="0" w:space="0" w:color="auto"/>
        <w:left w:val="none" w:sz="0" w:space="0" w:color="auto"/>
        <w:bottom w:val="none" w:sz="0" w:space="0" w:color="auto"/>
        <w:right w:val="none" w:sz="0" w:space="0" w:color="auto"/>
      </w:divBdr>
    </w:div>
    <w:div w:id="487210776">
      <w:bodyDiv w:val="1"/>
      <w:marLeft w:val="0"/>
      <w:marRight w:val="0"/>
      <w:marTop w:val="0"/>
      <w:marBottom w:val="0"/>
      <w:divBdr>
        <w:top w:val="none" w:sz="0" w:space="0" w:color="auto"/>
        <w:left w:val="none" w:sz="0" w:space="0" w:color="auto"/>
        <w:bottom w:val="none" w:sz="0" w:space="0" w:color="auto"/>
        <w:right w:val="none" w:sz="0" w:space="0" w:color="auto"/>
      </w:divBdr>
    </w:div>
    <w:div w:id="487594649">
      <w:bodyDiv w:val="1"/>
      <w:marLeft w:val="0"/>
      <w:marRight w:val="0"/>
      <w:marTop w:val="0"/>
      <w:marBottom w:val="0"/>
      <w:divBdr>
        <w:top w:val="none" w:sz="0" w:space="0" w:color="auto"/>
        <w:left w:val="none" w:sz="0" w:space="0" w:color="auto"/>
        <w:bottom w:val="none" w:sz="0" w:space="0" w:color="auto"/>
        <w:right w:val="none" w:sz="0" w:space="0" w:color="auto"/>
      </w:divBdr>
    </w:div>
    <w:div w:id="489560966">
      <w:bodyDiv w:val="1"/>
      <w:marLeft w:val="0"/>
      <w:marRight w:val="0"/>
      <w:marTop w:val="0"/>
      <w:marBottom w:val="0"/>
      <w:divBdr>
        <w:top w:val="none" w:sz="0" w:space="0" w:color="auto"/>
        <w:left w:val="none" w:sz="0" w:space="0" w:color="auto"/>
        <w:bottom w:val="none" w:sz="0" w:space="0" w:color="auto"/>
        <w:right w:val="none" w:sz="0" w:space="0" w:color="auto"/>
      </w:divBdr>
    </w:div>
    <w:div w:id="491602479">
      <w:bodyDiv w:val="1"/>
      <w:marLeft w:val="0"/>
      <w:marRight w:val="0"/>
      <w:marTop w:val="0"/>
      <w:marBottom w:val="0"/>
      <w:divBdr>
        <w:top w:val="none" w:sz="0" w:space="0" w:color="auto"/>
        <w:left w:val="none" w:sz="0" w:space="0" w:color="auto"/>
        <w:bottom w:val="none" w:sz="0" w:space="0" w:color="auto"/>
        <w:right w:val="none" w:sz="0" w:space="0" w:color="auto"/>
      </w:divBdr>
    </w:div>
    <w:div w:id="491793170">
      <w:bodyDiv w:val="1"/>
      <w:marLeft w:val="0"/>
      <w:marRight w:val="0"/>
      <w:marTop w:val="0"/>
      <w:marBottom w:val="0"/>
      <w:divBdr>
        <w:top w:val="none" w:sz="0" w:space="0" w:color="auto"/>
        <w:left w:val="none" w:sz="0" w:space="0" w:color="auto"/>
        <w:bottom w:val="none" w:sz="0" w:space="0" w:color="auto"/>
        <w:right w:val="none" w:sz="0" w:space="0" w:color="auto"/>
      </w:divBdr>
    </w:div>
    <w:div w:id="491869074">
      <w:bodyDiv w:val="1"/>
      <w:marLeft w:val="0"/>
      <w:marRight w:val="0"/>
      <w:marTop w:val="0"/>
      <w:marBottom w:val="0"/>
      <w:divBdr>
        <w:top w:val="none" w:sz="0" w:space="0" w:color="auto"/>
        <w:left w:val="none" w:sz="0" w:space="0" w:color="auto"/>
        <w:bottom w:val="none" w:sz="0" w:space="0" w:color="auto"/>
        <w:right w:val="none" w:sz="0" w:space="0" w:color="auto"/>
      </w:divBdr>
    </w:div>
    <w:div w:id="495802511">
      <w:bodyDiv w:val="1"/>
      <w:marLeft w:val="0"/>
      <w:marRight w:val="0"/>
      <w:marTop w:val="0"/>
      <w:marBottom w:val="0"/>
      <w:divBdr>
        <w:top w:val="none" w:sz="0" w:space="0" w:color="auto"/>
        <w:left w:val="none" w:sz="0" w:space="0" w:color="auto"/>
        <w:bottom w:val="none" w:sz="0" w:space="0" w:color="auto"/>
        <w:right w:val="none" w:sz="0" w:space="0" w:color="auto"/>
      </w:divBdr>
    </w:div>
    <w:div w:id="499463802">
      <w:bodyDiv w:val="1"/>
      <w:marLeft w:val="0"/>
      <w:marRight w:val="0"/>
      <w:marTop w:val="0"/>
      <w:marBottom w:val="0"/>
      <w:divBdr>
        <w:top w:val="none" w:sz="0" w:space="0" w:color="auto"/>
        <w:left w:val="none" w:sz="0" w:space="0" w:color="auto"/>
        <w:bottom w:val="none" w:sz="0" w:space="0" w:color="auto"/>
        <w:right w:val="none" w:sz="0" w:space="0" w:color="auto"/>
      </w:divBdr>
    </w:div>
    <w:div w:id="507672941">
      <w:bodyDiv w:val="1"/>
      <w:marLeft w:val="0"/>
      <w:marRight w:val="0"/>
      <w:marTop w:val="0"/>
      <w:marBottom w:val="0"/>
      <w:divBdr>
        <w:top w:val="none" w:sz="0" w:space="0" w:color="auto"/>
        <w:left w:val="none" w:sz="0" w:space="0" w:color="auto"/>
        <w:bottom w:val="none" w:sz="0" w:space="0" w:color="auto"/>
        <w:right w:val="none" w:sz="0" w:space="0" w:color="auto"/>
      </w:divBdr>
    </w:div>
    <w:div w:id="507791091">
      <w:bodyDiv w:val="1"/>
      <w:marLeft w:val="0"/>
      <w:marRight w:val="0"/>
      <w:marTop w:val="0"/>
      <w:marBottom w:val="0"/>
      <w:divBdr>
        <w:top w:val="none" w:sz="0" w:space="0" w:color="auto"/>
        <w:left w:val="none" w:sz="0" w:space="0" w:color="auto"/>
        <w:bottom w:val="none" w:sz="0" w:space="0" w:color="auto"/>
        <w:right w:val="none" w:sz="0" w:space="0" w:color="auto"/>
      </w:divBdr>
    </w:div>
    <w:div w:id="508641241">
      <w:bodyDiv w:val="1"/>
      <w:marLeft w:val="0"/>
      <w:marRight w:val="0"/>
      <w:marTop w:val="0"/>
      <w:marBottom w:val="0"/>
      <w:divBdr>
        <w:top w:val="none" w:sz="0" w:space="0" w:color="auto"/>
        <w:left w:val="none" w:sz="0" w:space="0" w:color="auto"/>
        <w:bottom w:val="none" w:sz="0" w:space="0" w:color="auto"/>
        <w:right w:val="none" w:sz="0" w:space="0" w:color="auto"/>
      </w:divBdr>
    </w:div>
    <w:div w:id="508983010">
      <w:bodyDiv w:val="1"/>
      <w:marLeft w:val="0"/>
      <w:marRight w:val="0"/>
      <w:marTop w:val="0"/>
      <w:marBottom w:val="0"/>
      <w:divBdr>
        <w:top w:val="none" w:sz="0" w:space="0" w:color="auto"/>
        <w:left w:val="none" w:sz="0" w:space="0" w:color="auto"/>
        <w:bottom w:val="none" w:sz="0" w:space="0" w:color="auto"/>
        <w:right w:val="none" w:sz="0" w:space="0" w:color="auto"/>
      </w:divBdr>
    </w:div>
    <w:div w:id="516889856">
      <w:bodyDiv w:val="1"/>
      <w:marLeft w:val="0"/>
      <w:marRight w:val="0"/>
      <w:marTop w:val="0"/>
      <w:marBottom w:val="0"/>
      <w:divBdr>
        <w:top w:val="none" w:sz="0" w:space="0" w:color="auto"/>
        <w:left w:val="none" w:sz="0" w:space="0" w:color="auto"/>
        <w:bottom w:val="none" w:sz="0" w:space="0" w:color="auto"/>
        <w:right w:val="none" w:sz="0" w:space="0" w:color="auto"/>
      </w:divBdr>
    </w:div>
    <w:div w:id="520626997">
      <w:bodyDiv w:val="1"/>
      <w:marLeft w:val="0"/>
      <w:marRight w:val="0"/>
      <w:marTop w:val="0"/>
      <w:marBottom w:val="0"/>
      <w:divBdr>
        <w:top w:val="none" w:sz="0" w:space="0" w:color="auto"/>
        <w:left w:val="none" w:sz="0" w:space="0" w:color="auto"/>
        <w:bottom w:val="none" w:sz="0" w:space="0" w:color="auto"/>
        <w:right w:val="none" w:sz="0" w:space="0" w:color="auto"/>
      </w:divBdr>
    </w:div>
    <w:div w:id="526256822">
      <w:bodyDiv w:val="1"/>
      <w:marLeft w:val="0"/>
      <w:marRight w:val="0"/>
      <w:marTop w:val="0"/>
      <w:marBottom w:val="0"/>
      <w:divBdr>
        <w:top w:val="none" w:sz="0" w:space="0" w:color="auto"/>
        <w:left w:val="none" w:sz="0" w:space="0" w:color="auto"/>
        <w:bottom w:val="none" w:sz="0" w:space="0" w:color="auto"/>
        <w:right w:val="none" w:sz="0" w:space="0" w:color="auto"/>
      </w:divBdr>
    </w:div>
    <w:div w:id="526522888">
      <w:bodyDiv w:val="1"/>
      <w:marLeft w:val="0"/>
      <w:marRight w:val="0"/>
      <w:marTop w:val="0"/>
      <w:marBottom w:val="0"/>
      <w:divBdr>
        <w:top w:val="none" w:sz="0" w:space="0" w:color="auto"/>
        <w:left w:val="none" w:sz="0" w:space="0" w:color="auto"/>
        <w:bottom w:val="none" w:sz="0" w:space="0" w:color="auto"/>
        <w:right w:val="none" w:sz="0" w:space="0" w:color="auto"/>
      </w:divBdr>
    </w:div>
    <w:div w:id="528295661">
      <w:bodyDiv w:val="1"/>
      <w:marLeft w:val="0"/>
      <w:marRight w:val="0"/>
      <w:marTop w:val="0"/>
      <w:marBottom w:val="0"/>
      <w:divBdr>
        <w:top w:val="none" w:sz="0" w:space="0" w:color="auto"/>
        <w:left w:val="none" w:sz="0" w:space="0" w:color="auto"/>
        <w:bottom w:val="none" w:sz="0" w:space="0" w:color="auto"/>
        <w:right w:val="none" w:sz="0" w:space="0" w:color="auto"/>
      </w:divBdr>
    </w:div>
    <w:div w:id="528370291">
      <w:bodyDiv w:val="1"/>
      <w:marLeft w:val="0"/>
      <w:marRight w:val="0"/>
      <w:marTop w:val="0"/>
      <w:marBottom w:val="0"/>
      <w:divBdr>
        <w:top w:val="none" w:sz="0" w:space="0" w:color="auto"/>
        <w:left w:val="none" w:sz="0" w:space="0" w:color="auto"/>
        <w:bottom w:val="none" w:sz="0" w:space="0" w:color="auto"/>
        <w:right w:val="none" w:sz="0" w:space="0" w:color="auto"/>
      </w:divBdr>
    </w:div>
    <w:div w:id="528445484">
      <w:bodyDiv w:val="1"/>
      <w:marLeft w:val="0"/>
      <w:marRight w:val="0"/>
      <w:marTop w:val="0"/>
      <w:marBottom w:val="0"/>
      <w:divBdr>
        <w:top w:val="none" w:sz="0" w:space="0" w:color="auto"/>
        <w:left w:val="none" w:sz="0" w:space="0" w:color="auto"/>
        <w:bottom w:val="none" w:sz="0" w:space="0" w:color="auto"/>
        <w:right w:val="none" w:sz="0" w:space="0" w:color="auto"/>
      </w:divBdr>
    </w:div>
    <w:div w:id="531919832">
      <w:bodyDiv w:val="1"/>
      <w:marLeft w:val="0"/>
      <w:marRight w:val="0"/>
      <w:marTop w:val="0"/>
      <w:marBottom w:val="0"/>
      <w:divBdr>
        <w:top w:val="none" w:sz="0" w:space="0" w:color="auto"/>
        <w:left w:val="none" w:sz="0" w:space="0" w:color="auto"/>
        <w:bottom w:val="none" w:sz="0" w:space="0" w:color="auto"/>
        <w:right w:val="none" w:sz="0" w:space="0" w:color="auto"/>
      </w:divBdr>
    </w:div>
    <w:div w:id="536282254">
      <w:bodyDiv w:val="1"/>
      <w:marLeft w:val="0"/>
      <w:marRight w:val="0"/>
      <w:marTop w:val="0"/>
      <w:marBottom w:val="0"/>
      <w:divBdr>
        <w:top w:val="none" w:sz="0" w:space="0" w:color="auto"/>
        <w:left w:val="none" w:sz="0" w:space="0" w:color="auto"/>
        <w:bottom w:val="none" w:sz="0" w:space="0" w:color="auto"/>
        <w:right w:val="none" w:sz="0" w:space="0" w:color="auto"/>
      </w:divBdr>
    </w:div>
    <w:div w:id="538128259">
      <w:bodyDiv w:val="1"/>
      <w:marLeft w:val="0"/>
      <w:marRight w:val="0"/>
      <w:marTop w:val="0"/>
      <w:marBottom w:val="0"/>
      <w:divBdr>
        <w:top w:val="none" w:sz="0" w:space="0" w:color="auto"/>
        <w:left w:val="none" w:sz="0" w:space="0" w:color="auto"/>
        <w:bottom w:val="none" w:sz="0" w:space="0" w:color="auto"/>
        <w:right w:val="none" w:sz="0" w:space="0" w:color="auto"/>
      </w:divBdr>
    </w:div>
    <w:div w:id="538586474">
      <w:bodyDiv w:val="1"/>
      <w:marLeft w:val="0"/>
      <w:marRight w:val="0"/>
      <w:marTop w:val="0"/>
      <w:marBottom w:val="0"/>
      <w:divBdr>
        <w:top w:val="none" w:sz="0" w:space="0" w:color="auto"/>
        <w:left w:val="none" w:sz="0" w:space="0" w:color="auto"/>
        <w:bottom w:val="none" w:sz="0" w:space="0" w:color="auto"/>
        <w:right w:val="none" w:sz="0" w:space="0" w:color="auto"/>
      </w:divBdr>
    </w:div>
    <w:div w:id="538864075">
      <w:bodyDiv w:val="1"/>
      <w:marLeft w:val="0"/>
      <w:marRight w:val="0"/>
      <w:marTop w:val="0"/>
      <w:marBottom w:val="0"/>
      <w:divBdr>
        <w:top w:val="none" w:sz="0" w:space="0" w:color="auto"/>
        <w:left w:val="none" w:sz="0" w:space="0" w:color="auto"/>
        <w:bottom w:val="none" w:sz="0" w:space="0" w:color="auto"/>
        <w:right w:val="none" w:sz="0" w:space="0" w:color="auto"/>
      </w:divBdr>
    </w:div>
    <w:div w:id="541599763">
      <w:bodyDiv w:val="1"/>
      <w:marLeft w:val="0"/>
      <w:marRight w:val="0"/>
      <w:marTop w:val="0"/>
      <w:marBottom w:val="0"/>
      <w:divBdr>
        <w:top w:val="none" w:sz="0" w:space="0" w:color="auto"/>
        <w:left w:val="none" w:sz="0" w:space="0" w:color="auto"/>
        <w:bottom w:val="none" w:sz="0" w:space="0" w:color="auto"/>
        <w:right w:val="none" w:sz="0" w:space="0" w:color="auto"/>
      </w:divBdr>
    </w:div>
    <w:div w:id="543106079">
      <w:bodyDiv w:val="1"/>
      <w:marLeft w:val="0"/>
      <w:marRight w:val="0"/>
      <w:marTop w:val="0"/>
      <w:marBottom w:val="0"/>
      <w:divBdr>
        <w:top w:val="none" w:sz="0" w:space="0" w:color="auto"/>
        <w:left w:val="none" w:sz="0" w:space="0" w:color="auto"/>
        <w:bottom w:val="none" w:sz="0" w:space="0" w:color="auto"/>
        <w:right w:val="none" w:sz="0" w:space="0" w:color="auto"/>
      </w:divBdr>
    </w:div>
    <w:div w:id="543298975">
      <w:bodyDiv w:val="1"/>
      <w:marLeft w:val="0"/>
      <w:marRight w:val="0"/>
      <w:marTop w:val="0"/>
      <w:marBottom w:val="0"/>
      <w:divBdr>
        <w:top w:val="none" w:sz="0" w:space="0" w:color="auto"/>
        <w:left w:val="none" w:sz="0" w:space="0" w:color="auto"/>
        <w:bottom w:val="none" w:sz="0" w:space="0" w:color="auto"/>
        <w:right w:val="none" w:sz="0" w:space="0" w:color="auto"/>
      </w:divBdr>
    </w:div>
    <w:div w:id="550458025">
      <w:bodyDiv w:val="1"/>
      <w:marLeft w:val="0"/>
      <w:marRight w:val="0"/>
      <w:marTop w:val="0"/>
      <w:marBottom w:val="0"/>
      <w:divBdr>
        <w:top w:val="none" w:sz="0" w:space="0" w:color="auto"/>
        <w:left w:val="none" w:sz="0" w:space="0" w:color="auto"/>
        <w:bottom w:val="none" w:sz="0" w:space="0" w:color="auto"/>
        <w:right w:val="none" w:sz="0" w:space="0" w:color="auto"/>
      </w:divBdr>
    </w:div>
    <w:div w:id="554317251">
      <w:bodyDiv w:val="1"/>
      <w:marLeft w:val="0"/>
      <w:marRight w:val="0"/>
      <w:marTop w:val="0"/>
      <w:marBottom w:val="0"/>
      <w:divBdr>
        <w:top w:val="none" w:sz="0" w:space="0" w:color="auto"/>
        <w:left w:val="none" w:sz="0" w:space="0" w:color="auto"/>
        <w:bottom w:val="none" w:sz="0" w:space="0" w:color="auto"/>
        <w:right w:val="none" w:sz="0" w:space="0" w:color="auto"/>
      </w:divBdr>
    </w:div>
    <w:div w:id="558639864">
      <w:bodyDiv w:val="1"/>
      <w:marLeft w:val="0"/>
      <w:marRight w:val="0"/>
      <w:marTop w:val="0"/>
      <w:marBottom w:val="0"/>
      <w:divBdr>
        <w:top w:val="none" w:sz="0" w:space="0" w:color="auto"/>
        <w:left w:val="none" w:sz="0" w:space="0" w:color="auto"/>
        <w:bottom w:val="none" w:sz="0" w:space="0" w:color="auto"/>
        <w:right w:val="none" w:sz="0" w:space="0" w:color="auto"/>
      </w:divBdr>
    </w:div>
    <w:div w:id="566107930">
      <w:bodyDiv w:val="1"/>
      <w:marLeft w:val="0"/>
      <w:marRight w:val="0"/>
      <w:marTop w:val="0"/>
      <w:marBottom w:val="0"/>
      <w:divBdr>
        <w:top w:val="none" w:sz="0" w:space="0" w:color="auto"/>
        <w:left w:val="none" w:sz="0" w:space="0" w:color="auto"/>
        <w:bottom w:val="none" w:sz="0" w:space="0" w:color="auto"/>
        <w:right w:val="none" w:sz="0" w:space="0" w:color="auto"/>
      </w:divBdr>
    </w:div>
    <w:div w:id="570891270">
      <w:bodyDiv w:val="1"/>
      <w:marLeft w:val="0"/>
      <w:marRight w:val="0"/>
      <w:marTop w:val="0"/>
      <w:marBottom w:val="0"/>
      <w:divBdr>
        <w:top w:val="none" w:sz="0" w:space="0" w:color="auto"/>
        <w:left w:val="none" w:sz="0" w:space="0" w:color="auto"/>
        <w:bottom w:val="none" w:sz="0" w:space="0" w:color="auto"/>
        <w:right w:val="none" w:sz="0" w:space="0" w:color="auto"/>
      </w:divBdr>
    </w:div>
    <w:div w:id="573778583">
      <w:bodyDiv w:val="1"/>
      <w:marLeft w:val="0"/>
      <w:marRight w:val="0"/>
      <w:marTop w:val="0"/>
      <w:marBottom w:val="0"/>
      <w:divBdr>
        <w:top w:val="none" w:sz="0" w:space="0" w:color="auto"/>
        <w:left w:val="none" w:sz="0" w:space="0" w:color="auto"/>
        <w:bottom w:val="none" w:sz="0" w:space="0" w:color="auto"/>
        <w:right w:val="none" w:sz="0" w:space="0" w:color="auto"/>
      </w:divBdr>
    </w:div>
    <w:div w:id="574708464">
      <w:bodyDiv w:val="1"/>
      <w:marLeft w:val="0"/>
      <w:marRight w:val="0"/>
      <w:marTop w:val="0"/>
      <w:marBottom w:val="0"/>
      <w:divBdr>
        <w:top w:val="none" w:sz="0" w:space="0" w:color="auto"/>
        <w:left w:val="none" w:sz="0" w:space="0" w:color="auto"/>
        <w:bottom w:val="none" w:sz="0" w:space="0" w:color="auto"/>
        <w:right w:val="none" w:sz="0" w:space="0" w:color="auto"/>
      </w:divBdr>
    </w:div>
    <w:div w:id="574903858">
      <w:bodyDiv w:val="1"/>
      <w:marLeft w:val="0"/>
      <w:marRight w:val="0"/>
      <w:marTop w:val="0"/>
      <w:marBottom w:val="0"/>
      <w:divBdr>
        <w:top w:val="none" w:sz="0" w:space="0" w:color="auto"/>
        <w:left w:val="none" w:sz="0" w:space="0" w:color="auto"/>
        <w:bottom w:val="none" w:sz="0" w:space="0" w:color="auto"/>
        <w:right w:val="none" w:sz="0" w:space="0" w:color="auto"/>
      </w:divBdr>
    </w:div>
    <w:div w:id="575481063">
      <w:bodyDiv w:val="1"/>
      <w:marLeft w:val="0"/>
      <w:marRight w:val="0"/>
      <w:marTop w:val="0"/>
      <w:marBottom w:val="0"/>
      <w:divBdr>
        <w:top w:val="none" w:sz="0" w:space="0" w:color="auto"/>
        <w:left w:val="none" w:sz="0" w:space="0" w:color="auto"/>
        <w:bottom w:val="none" w:sz="0" w:space="0" w:color="auto"/>
        <w:right w:val="none" w:sz="0" w:space="0" w:color="auto"/>
      </w:divBdr>
    </w:div>
    <w:div w:id="576289130">
      <w:bodyDiv w:val="1"/>
      <w:marLeft w:val="0"/>
      <w:marRight w:val="0"/>
      <w:marTop w:val="0"/>
      <w:marBottom w:val="0"/>
      <w:divBdr>
        <w:top w:val="none" w:sz="0" w:space="0" w:color="auto"/>
        <w:left w:val="none" w:sz="0" w:space="0" w:color="auto"/>
        <w:bottom w:val="none" w:sz="0" w:space="0" w:color="auto"/>
        <w:right w:val="none" w:sz="0" w:space="0" w:color="auto"/>
      </w:divBdr>
    </w:div>
    <w:div w:id="576595048">
      <w:bodyDiv w:val="1"/>
      <w:marLeft w:val="0"/>
      <w:marRight w:val="0"/>
      <w:marTop w:val="0"/>
      <w:marBottom w:val="0"/>
      <w:divBdr>
        <w:top w:val="none" w:sz="0" w:space="0" w:color="auto"/>
        <w:left w:val="none" w:sz="0" w:space="0" w:color="auto"/>
        <w:bottom w:val="none" w:sz="0" w:space="0" w:color="auto"/>
        <w:right w:val="none" w:sz="0" w:space="0" w:color="auto"/>
      </w:divBdr>
    </w:div>
    <w:div w:id="577981996">
      <w:bodyDiv w:val="1"/>
      <w:marLeft w:val="0"/>
      <w:marRight w:val="0"/>
      <w:marTop w:val="0"/>
      <w:marBottom w:val="0"/>
      <w:divBdr>
        <w:top w:val="none" w:sz="0" w:space="0" w:color="auto"/>
        <w:left w:val="none" w:sz="0" w:space="0" w:color="auto"/>
        <w:bottom w:val="none" w:sz="0" w:space="0" w:color="auto"/>
        <w:right w:val="none" w:sz="0" w:space="0" w:color="auto"/>
      </w:divBdr>
    </w:div>
    <w:div w:id="580870550">
      <w:bodyDiv w:val="1"/>
      <w:marLeft w:val="0"/>
      <w:marRight w:val="0"/>
      <w:marTop w:val="0"/>
      <w:marBottom w:val="0"/>
      <w:divBdr>
        <w:top w:val="none" w:sz="0" w:space="0" w:color="auto"/>
        <w:left w:val="none" w:sz="0" w:space="0" w:color="auto"/>
        <w:bottom w:val="none" w:sz="0" w:space="0" w:color="auto"/>
        <w:right w:val="none" w:sz="0" w:space="0" w:color="auto"/>
      </w:divBdr>
    </w:div>
    <w:div w:id="581179657">
      <w:bodyDiv w:val="1"/>
      <w:marLeft w:val="0"/>
      <w:marRight w:val="0"/>
      <w:marTop w:val="0"/>
      <w:marBottom w:val="0"/>
      <w:divBdr>
        <w:top w:val="none" w:sz="0" w:space="0" w:color="auto"/>
        <w:left w:val="none" w:sz="0" w:space="0" w:color="auto"/>
        <w:bottom w:val="none" w:sz="0" w:space="0" w:color="auto"/>
        <w:right w:val="none" w:sz="0" w:space="0" w:color="auto"/>
      </w:divBdr>
      <w:divsChild>
        <w:div w:id="682165476">
          <w:marLeft w:val="0"/>
          <w:marRight w:val="0"/>
          <w:marTop w:val="0"/>
          <w:marBottom w:val="0"/>
          <w:divBdr>
            <w:top w:val="none" w:sz="0" w:space="0" w:color="auto"/>
            <w:left w:val="none" w:sz="0" w:space="0" w:color="auto"/>
            <w:bottom w:val="none" w:sz="0" w:space="0" w:color="auto"/>
            <w:right w:val="none" w:sz="0" w:space="0" w:color="auto"/>
          </w:divBdr>
        </w:div>
      </w:divsChild>
    </w:div>
    <w:div w:id="582491410">
      <w:bodyDiv w:val="1"/>
      <w:marLeft w:val="0"/>
      <w:marRight w:val="0"/>
      <w:marTop w:val="0"/>
      <w:marBottom w:val="0"/>
      <w:divBdr>
        <w:top w:val="none" w:sz="0" w:space="0" w:color="auto"/>
        <w:left w:val="none" w:sz="0" w:space="0" w:color="auto"/>
        <w:bottom w:val="none" w:sz="0" w:space="0" w:color="auto"/>
        <w:right w:val="none" w:sz="0" w:space="0" w:color="auto"/>
      </w:divBdr>
    </w:div>
    <w:div w:id="586114889">
      <w:bodyDiv w:val="1"/>
      <w:marLeft w:val="0"/>
      <w:marRight w:val="0"/>
      <w:marTop w:val="0"/>
      <w:marBottom w:val="0"/>
      <w:divBdr>
        <w:top w:val="none" w:sz="0" w:space="0" w:color="auto"/>
        <w:left w:val="none" w:sz="0" w:space="0" w:color="auto"/>
        <w:bottom w:val="none" w:sz="0" w:space="0" w:color="auto"/>
        <w:right w:val="none" w:sz="0" w:space="0" w:color="auto"/>
      </w:divBdr>
    </w:div>
    <w:div w:id="586768096">
      <w:bodyDiv w:val="1"/>
      <w:marLeft w:val="0"/>
      <w:marRight w:val="0"/>
      <w:marTop w:val="0"/>
      <w:marBottom w:val="0"/>
      <w:divBdr>
        <w:top w:val="none" w:sz="0" w:space="0" w:color="auto"/>
        <w:left w:val="none" w:sz="0" w:space="0" w:color="auto"/>
        <w:bottom w:val="none" w:sz="0" w:space="0" w:color="auto"/>
        <w:right w:val="none" w:sz="0" w:space="0" w:color="auto"/>
      </w:divBdr>
    </w:div>
    <w:div w:id="587690987">
      <w:bodyDiv w:val="1"/>
      <w:marLeft w:val="0"/>
      <w:marRight w:val="0"/>
      <w:marTop w:val="0"/>
      <w:marBottom w:val="0"/>
      <w:divBdr>
        <w:top w:val="none" w:sz="0" w:space="0" w:color="auto"/>
        <w:left w:val="none" w:sz="0" w:space="0" w:color="auto"/>
        <w:bottom w:val="none" w:sz="0" w:space="0" w:color="auto"/>
        <w:right w:val="none" w:sz="0" w:space="0" w:color="auto"/>
      </w:divBdr>
    </w:div>
    <w:div w:id="588150319">
      <w:bodyDiv w:val="1"/>
      <w:marLeft w:val="0"/>
      <w:marRight w:val="0"/>
      <w:marTop w:val="0"/>
      <w:marBottom w:val="0"/>
      <w:divBdr>
        <w:top w:val="none" w:sz="0" w:space="0" w:color="auto"/>
        <w:left w:val="none" w:sz="0" w:space="0" w:color="auto"/>
        <w:bottom w:val="none" w:sz="0" w:space="0" w:color="auto"/>
        <w:right w:val="none" w:sz="0" w:space="0" w:color="auto"/>
      </w:divBdr>
    </w:div>
    <w:div w:id="588465440">
      <w:bodyDiv w:val="1"/>
      <w:marLeft w:val="0"/>
      <w:marRight w:val="0"/>
      <w:marTop w:val="0"/>
      <w:marBottom w:val="0"/>
      <w:divBdr>
        <w:top w:val="none" w:sz="0" w:space="0" w:color="auto"/>
        <w:left w:val="none" w:sz="0" w:space="0" w:color="auto"/>
        <w:bottom w:val="none" w:sz="0" w:space="0" w:color="auto"/>
        <w:right w:val="none" w:sz="0" w:space="0" w:color="auto"/>
      </w:divBdr>
    </w:div>
    <w:div w:id="591624658">
      <w:bodyDiv w:val="1"/>
      <w:marLeft w:val="0"/>
      <w:marRight w:val="0"/>
      <w:marTop w:val="0"/>
      <w:marBottom w:val="0"/>
      <w:divBdr>
        <w:top w:val="none" w:sz="0" w:space="0" w:color="auto"/>
        <w:left w:val="none" w:sz="0" w:space="0" w:color="auto"/>
        <w:bottom w:val="none" w:sz="0" w:space="0" w:color="auto"/>
        <w:right w:val="none" w:sz="0" w:space="0" w:color="auto"/>
      </w:divBdr>
    </w:div>
    <w:div w:id="593630850">
      <w:bodyDiv w:val="1"/>
      <w:marLeft w:val="0"/>
      <w:marRight w:val="0"/>
      <w:marTop w:val="0"/>
      <w:marBottom w:val="0"/>
      <w:divBdr>
        <w:top w:val="none" w:sz="0" w:space="0" w:color="auto"/>
        <w:left w:val="none" w:sz="0" w:space="0" w:color="auto"/>
        <w:bottom w:val="none" w:sz="0" w:space="0" w:color="auto"/>
        <w:right w:val="none" w:sz="0" w:space="0" w:color="auto"/>
      </w:divBdr>
    </w:div>
    <w:div w:id="602420887">
      <w:bodyDiv w:val="1"/>
      <w:marLeft w:val="0"/>
      <w:marRight w:val="0"/>
      <w:marTop w:val="0"/>
      <w:marBottom w:val="0"/>
      <w:divBdr>
        <w:top w:val="none" w:sz="0" w:space="0" w:color="auto"/>
        <w:left w:val="none" w:sz="0" w:space="0" w:color="auto"/>
        <w:bottom w:val="none" w:sz="0" w:space="0" w:color="auto"/>
        <w:right w:val="none" w:sz="0" w:space="0" w:color="auto"/>
      </w:divBdr>
    </w:div>
    <w:div w:id="605428073">
      <w:bodyDiv w:val="1"/>
      <w:marLeft w:val="0"/>
      <w:marRight w:val="0"/>
      <w:marTop w:val="0"/>
      <w:marBottom w:val="0"/>
      <w:divBdr>
        <w:top w:val="none" w:sz="0" w:space="0" w:color="auto"/>
        <w:left w:val="none" w:sz="0" w:space="0" w:color="auto"/>
        <w:bottom w:val="none" w:sz="0" w:space="0" w:color="auto"/>
        <w:right w:val="none" w:sz="0" w:space="0" w:color="auto"/>
      </w:divBdr>
    </w:div>
    <w:div w:id="606036013">
      <w:bodyDiv w:val="1"/>
      <w:marLeft w:val="0"/>
      <w:marRight w:val="0"/>
      <w:marTop w:val="0"/>
      <w:marBottom w:val="0"/>
      <w:divBdr>
        <w:top w:val="none" w:sz="0" w:space="0" w:color="auto"/>
        <w:left w:val="none" w:sz="0" w:space="0" w:color="auto"/>
        <w:bottom w:val="none" w:sz="0" w:space="0" w:color="auto"/>
        <w:right w:val="none" w:sz="0" w:space="0" w:color="auto"/>
      </w:divBdr>
    </w:div>
    <w:div w:id="616910094">
      <w:bodyDiv w:val="1"/>
      <w:marLeft w:val="0"/>
      <w:marRight w:val="0"/>
      <w:marTop w:val="0"/>
      <w:marBottom w:val="0"/>
      <w:divBdr>
        <w:top w:val="none" w:sz="0" w:space="0" w:color="auto"/>
        <w:left w:val="none" w:sz="0" w:space="0" w:color="auto"/>
        <w:bottom w:val="none" w:sz="0" w:space="0" w:color="auto"/>
        <w:right w:val="none" w:sz="0" w:space="0" w:color="auto"/>
      </w:divBdr>
    </w:div>
    <w:div w:id="617176696">
      <w:bodyDiv w:val="1"/>
      <w:marLeft w:val="0"/>
      <w:marRight w:val="0"/>
      <w:marTop w:val="0"/>
      <w:marBottom w:val="0"/>
      <w:divBdr>
        <w:top w:val="none" w:sz="0" w:space="0" w:color="auto"/>
        <w:left w:val="none" w:sz="0" w:space="0" w:color="auto"/>
        <w:bottom w:val="none" w:sz="0" w:space="0" w:color="auto"/>
        <w:right w:val="none" w:sz="0" w:space="0" w:color="auto"/>
      </w:divBdr>
    </w:div>
    <w:div w:id="618412092">
      <w:bodyDiv w:val="1"/>
      <w:marLeft w:val="0"/>
      <w:marRight w:val="0"/>
      <w:marTop w:val="0"/>
      <w:marBottom w:val="0"/>
      <w:divBdr>
        <w:top w:val="none" w:sz="0" w:space="0" w:color="auto"/>
        <w:left w:val="none" w:sz="0" w:space="0" w:color="auto"/>
        <w:bottom w:val="none" w:sz="0" w:space="0" w:color="auto"/>
        <w:right w:val="none" w:sz="0" w:space="0" w:color="auto"/>
      </w:divBdr>
    </w:div>
    <w:div w:id="621300715">
      <w:bodyDiv w:val="1"/>
      <w:marLeft w:val="0"/>
      <w:marRight w:val="0"/>
      <w:marTop w:val="0"/>
      <w:marBottom w:val="0"/>
      <w:divBdr>
        <w:top w:val="none" w:sz="0" w:space="0" w:color="auto"/>
        <w:left w:val="none" w:sz="0" w:space="0" w:color="auto"/>
        <w:bottom w:val="none" w:sz="0" w:space="0" w:color="auto"/>
        <w:right w:val="none" w:sz="0" w:space="0" w:color="auto"/>
      </w:divBdr>
    </w:div>
    <w:div w:id="622344600">
      <w:bodyDiv w:val="1"/>
      <w:marLeft w:val="0"/>
      <w:marRight w:val="0"/>
      <w:marTop w:val="0"/>
      <w:marBottom w:val="0"/>
      <w:divBdr>
        <w:top w:val="none" w:sz="0" w:space="0" w:color="auto"/>
        <w:left w:val="none" w:sz="0" w:space="0" w:color="auto"/>
        <w:bottom w:val="none" w:sz="0" w:space="0" w:color="auto"/>
        <w:right w:val="none" w:sz="0" w:space="0" w:color="auto"/>
      </w:divBdr>
    </w:div>
    <w:div w:id="624233328">
      <w:bodyDiv w:val="1"/>
      <w:marLeft w:val="0"/>
      <w:marRight w:val="0"/>
      <w:marTop w:val="0"/>
      <w:marBottom w:val="0"/>
      <w:divBdr>
        <w:top w:val="none" w:sz="0" w:space="0" w:color="auto"/>
        <w:left w:val="none" w:sz="0" w:space="0" w:color="auto"/>
        <w:bottom w:val="none" w:sz="0" w:space="0" w:color="auto"/>
        <w:right w:val="none" w:sz="0" w:space="0" w:color="auto"/>
      </w:divBdr>
    </w:div>
    <w:div w:id="633877363">
      <w:bodyDiv w:val="1"/>
      <w:marLeft w:val="0"/>
      <w:marRight w:val="0"/>
      <w:marTop w:val="0"/>
      <w:marBottom w:val="0"/>
      <w:divBdr>
        <w:top w:val="none" w:sz="0" w:space="0" w:color="auto"/>
        <w:left w:val="none" w:sz="0" w:space="0" w:color="auto"/>
        <w:bottom w:val="none" w:sz="0" w:space="0" w:color="auto"/>
        <w:right w:val="none" w:sz="0" w:space="0" w:color="auto"/>
      </w:divBdr>
    </w:div>
    <w:div w:id="634717105">
      <w:bodyDiv w:val="1"/>
      <w:marLeft w:val="0"/>
      <w:marRight w:val="0"/>
      <w:marTop w:val="0"/>
      <w:marBottom w:val="0"/>
      <w:divBdr>
        <w:top w:val="none" w:sz="0" w:space="0" w:color="auto"/>
        <w:left w:val="none" w:sz="0" w:space="0" w:color="auto"/>
        <w:bottom w:val="none" w:sz="0" w:space="0" w:color="auto"/>
        <w:right w:val="none" w:sz="0" w:space="0" w:color="auto"/>
      </w:divBdr>
    </w:div>
    <w:div w:id="634722139">
      <w:bodyDiv w:val="1"/>
      <w:marLeft w:val="0"/>
      <w:marRight w:val="0"/>
      <w:marTop w:val="0"/>
      <w:marBottom w:val="0"/>
      <w:divBdr>
        <w:top w:val="none" w:sz="0" w:space="0" w:color="auto"/>
        <w:left w:val="none" w:sz="0" w:space="0" w:color="auto"/>
        <w:bottom w:val="none" w:sz="0" w:space="0" w:color="auto"/>
        <w:right w:val="none" w:sz="0" w:space="0" w:color="auto"/>
      </w:divBdr>
    </w:div>
    <w:div w:id="634800492">
      <w:bodyDiv w:val="1"/>
      <w:marLeft w:val="0"/>
      <w:marRight w:val="0"/>
      <w:marTop w:val="0"/>
      <w:marBottom w:val="0"/>
      <w:divBdr>
        <w:top w:val="none" w:sz="0" w:space="0" w:color="auto"/>
        <w:left w:val="none" w:sz="0" w:space="0" w:color="auto"/>
        <w:bottom w:val="none" w:sz="0" w:space="0" w:color="auto"/>
        <w:right w:val="none" w:sz="0" w:space="0" w:color="auto"/>
      </w:divBdr>
    </w:div>
    <w:div w:id="637338144">
      <w:bodyDiv w:val="1"/>
      <w:marLeft w:val="0"/>
      <w:marRight w:val="0"/>
      <w:marTop w:val="0"/>
      <w:marBottom w:val="0"/>
      <w:divBdr>
        <w:top w:val="none" w:sz="0" w:space="0" w:color="auto"/>
        <w:left w:val="none" w:sz="0" w:space="0" w:color="auto"/>
        <w:bottom w:val="none" w:sz="0" w:space="0" w:color="auto"/>
        <w:right w:val="none" w:sz="0" w:space="0" w:color="auto"/>
      </w:divBdr>
    </w:div>
    <w:div w:id="637881354">
      <w:bodyDiv w:val="1"/>
      <w:marLeft w:val="0"/>
      <w:marRight w:val="0"/>
      <w:marTop w:val="0"/>
      <w:marBottom w:val="0"/>
      <w:divBdr>
        <w:top w:val="none" w:sz="0" w:space="0" w:color="auto"/>
        <w:left w:val="none" w:sz="0" w:space="0" w:color="auto"/>
        <w:bottom w:val="none" w:sz="0" w:space="0" w:color="auto"/>
        <w:right w:val="none" w:sz="0" w:space="0" w:color="auto"/>
      </w:divBdr>
    </w:div>
    <w:div w:id="641160901">
      <w:bodyDiv w:val="1"/>
      <w:marLeft w:val="0"/>
      <w:marRight w:val="0"/>
      <w:marTop w:val="0"/>
      <w:marBottom w:val="0"/>
      <w:divBdr>
        <w:top w:val="none" w:sz="0" w:space="0" w:color="auto"/>
        <w:left w:val="none" w:sz="0" w:space="0" w:color="auto"/>
        <w:bottom w:val="none" w:sz="0" w:space="0" w:color="auto"/>
        <w:right w:val="none" w:sz="0" w:space="0" w:color="auto"/>
      </w:divBdr>
    </w:div>
    <w:div w:id="644165307">
      <w:bodyDiv w:val="1"/>
      <w:marLeft w:val="0"/>
      <w:marRight w:val="0"/>
      <w:marTop w:val="0"/>
      <w:marBottom w:val="0"/>
      <w:divBdr>
        <w:top w:val="none" w:sz="0" w:space="0" w:color="auto"/>
        <w:left w:val="none" w:sz="0" w:space="0" w:color="auto"/>
        <w:bottom w:val="none" w:sz="0" w:space="0" w:color="auto"/>
        <w:right w:val="none" w:sz="0" w:space="0" w:color="auto"/>
      </w:divBdr>
    </w:div>
    <w:div w:id="646473941">
      <w:bodyDiv w:val="1"/>
      <w:marLeft w:val="0"/>
      <w:marRight w:val="0"/>
      <w:marTop w:val="0"/>
      <w:marBottom w:val="0"/>
      <w:divBdr>
        <w:top w:val="none" w:sz="0" w:space="0" w:color="auto"/>
        <w:left w:val="none" w:sz="0" w:space="0" w:color="auto"/>
        <w:bottom w:val="none" w:sz="0" w:space="0" w:color="auto"/>
        <w:right w:val="none" w:sz="0" w:space="0" w:color="auto"/>
      </w:divBdr>
    </w:div>
    <w:div w:id="656416899">
      <w:bodyDiv w:val="1"/>
      <w:marLeft w:val="0"/>
      <w:marRight w:val="0"/>
      <w:marTop w:val="0"/>
      <w:marBottom w:val="0"/>
      <w:divBdr>
        <w:top w:val="none" w:sz="0" w:space="0" w:color="auto"/>
        <w:left w:val="none" w:sz="0" w:space="0" w:color="auto"/>
        <w:bottom w:val="none" w:sz="0" w:space="0" w:color="auto"/>
        <w:right w:val="none" w:sz="0" w:space="0" w:color="auto"/>
      </w:divBdr>
    </w:div>
    <w:div w:id="656615909">
      <w:bodyDiv w:val="1"/>
      <w:marLeft w:val="0"/>
      <w:marRight w:val="0"/>
      <w:marTop w:val="0"/>
      <w:marBottom w:val="0"/>
      <w:divBdr>
        <w:top w:val="none" w:sz="0" w:space="0" w:color="auto"/>
        <w:left w:val="none" w:sz="0" w:space="0" w:color="auto"/>
        <w:bottom w:val="none" w:sz="0" w:space="0" w:color="auto"/>
        <w:right w:val="none" w:sz="0" w:space="0" w:color="auto"/>
      </w:divBdr>
    </w:div>
    <w:div w:id="657416817">
      <w:bodyDiv w:val="1"/>
      <w:marLeft w:val="0"/>
      <w:marRight w:val="0"/>
      <w:marTop w:val="0"/>
      <w:marBottom w:val="0"/>
      <w:divBdr>
        <w:top w:val="none" w:sz="0" w:space="0" w:color="auto"/>
        <w:left w:val="none" w:sz="0" w:space="0" w:color="auto"/>
        <w:bottom w:val="none" w:sz="0" w:space="0" w:color="auto"/>
        <w:right w:val="none" w:sz="0" w:space="0" w:color="auto"/>
      </w:divBdr>
    </w:div>
    <w:div w:id="662271210">
      <w:bodyDiv w:val="1"/>
      <w:marLeft w:val="0"/>
      <w:marRight w:val="0"/>
      <w:marTop w:val="0"/>
      <w:marBottom w:val="0"/>
      <w:divBdr>
        <w:top w:val="none" w:sz="0" w:space="0" w:color="auto"/>
        <w:left w:val="none" w:sz="0" w:space="0" w:color="auto"/>
        <w:bottom w:val="none" w:sz="0" w:space="0" w:color="auto"/>
        <w:right w:val="none" w:sz="0" w:space="0" w:color="auto"/>
      </w:divBdr>
    </w:div>
    <w:div w:id="666637716">
      <w:bodyDiv w:val="1"/>
      <w:marLeft w:val="0"/>
      <w:marRight w:val="0"/>
      <w:marTop w:val="0"/>
      <w:marBottom w:val="0"/>
      <w:divBdr>
        <w:top w:val="none" w:sz="0" w:space="0" w:color="auto"/>
        <w:left w:val="none" w:sz="0" w:space="0" w:color="auto"/>
        <w:bottom w:val="none" w:sz="0" w:space="0" w:color="auto"/>
        <w:right w:val="none" w:sz="0" w:space="0" w:color="auto"/>
      </w:divBdr>
    </w:div>
    <w:div w:id="669409663">
      <w:bodyDiv w:val="1"/>
      <w:marLeft w:val="0"/>
      <w:marRight w:val="0"/>
      <w:marTop w:val="0"/>
      <w:marBottom w:val="0"/>
      <w:divBdr>
        <w:top w:val="none" w:sz="0" w:space="0" w:color="auto"/>
        <w:left w:val="none" w:sz="0" w:space="0" w:color="auto"/>
        <w:bottom w:val="none" w:sz="0" w:space="0" w:color="auto"/>
        <w:right w:val="none" w:sz="0" w:space="0" w:color="auto"/>
      </w:divBdr>
    </w:div>
    <w:div w:id="671763492">
      <w:bodyDiv w:val="1"/>
      <w:marLeft w:val="0"/>
      <w:marRight w:val="0"/>
      <w:marTop w:val="0"/>
      <w:marBottom w:val="0"/>
      <w:divBdr>
        <w:top w:val="none" w:sz="0" w:space="0" w:color="auto"/>
        <w:left w:val="none" w:sz="0" w:space="0" w:color="auto"/>
        <w:bottom w:val="none" w:sz="0" w:space="0" w:color="auto"/>
        <w:right w:val="none" w:sz="0" w:space="0" w:color="auto"/>
      </w:divBdr>
    </w:div>
    <w:div w:id="672218430">
      <w:bodyDiv w:val="1"/>
      <w:marLeft w:val="0"/>
      <w:marRight w:val="0"/>
      <w:marTop w:val="0"/>
      <w:marBottom w:val="0"/>
      <w:divBdr>
        <w:top w:val="none" w:sz="0" w:space="0" w:color="auto"/>
        <w:left w:val="none" w:sz="0" w:space="0" w:color="auto"/>
        <w:bottom w:val="none" w:sz="0" w:space="0" w:color="auto"/>
        <w:right w:val="none" w:sz="0" w:space="0" w:color="auto"/>
      </w:divBdr>
    </w:div>
    <w:div w:id="677003290">
      <w:bodyDiv w:val="1"/>
      <w:marLeft w:val="0"/>
      <w:marRight w:val="0"/>
      <w:marTop w:val="0"/>
      <w:marBottom w:val="0"/>
      <w:divBdr>
        <w:top w:val="none" w:sz="0" w:space="0" w:color="auto"/>
        <w:left w:val="none" w:sz="0" w:space="0" w:color="auto"/>
        <w:bottom w:val="none" w:sz="0" w:space="0" w:color="auto"/>
        <w:right w:val="none" w:sz="0" w:space="0" w:color="auto"/>
      </w:divBdr>
    </w:div>
    <w:div w:id="677198309">
      <w:bodyDiv w:val="1"/>
      <w:marLeft w:val="0"/>
      <w:marRight w:val="0"/>
      <w:marTop w:val="0"/>
      <w:marBottom w:val="0"/>
      <w:divBdr>
        <w:top w:val="none" w:sz="0" w:space="0" w:color="auto"/>
        <w:left w:val="none" w:sz="0" w:space="0" w:color="auto"/>
        <w:bottom w:val="none" w:sz="0" w:space="0" w:color="auto"/>
        <w:right w:val="none" w:sz="0" w:space="0" w:color="auto"/>
      </w:divBdr>
    </w:div>
    <w:div w:id="678242879">
      <w:bodyDiv w:val="1"/>
      <w:marLeft w:val="0"/>
      <w:marRight w:val="0"/>
      <w:marTop w:val="0"/>
      <w:marBottom w:val="0"/>
      <w:divBdr>
        <w:top w:val="none" w:sz="0" w:space="0" w:color="auto"/>
        <w:left w:val="none" w:sz="0" w:space="0" w:color="auto"/>
        <w:bottom w:val="none" w:sz="0" w:space="0" w:color="auto"/>
        <w:right w:val="none" w:sz="0" w:space="0" w:color="auto"/>
      </w:divBdr>
    </w:div>
    <w:div w:id="678627341">
      <w:bodyDiv w:val="1"/>
      <w:marLeft w:val="0"/>
      <w:marRight w:val="0"/>
      <w:marTop w:val="0"/>
      <w:marBottom w:val="0"/>
      <w:divBdr>
        <w:top w:val="none" w:sz="0" w:space="0" w:color="auto"/>
        <w:left w:val="none" w:sz="0" w:space="0" w:color="auto"/>
        <w:bottom w:val="none" w:sz="0" w:space="0" w:color="auto"/>
        <w:right w:val="none" w:sz="0" w:space="0" w:color="auto"/>
      </w:divBdr>
    </w:div>
    <w:div w:id="684484179">
      <w:bodyDiv w:val="1"/>
      <w:marLeft w:val="0"/>
      <w:marRight w:val="0"/>
      <w:marTop w:val="0"/>
      <w:marBottom w:val="0"/>
      <w:divBdr>
        <w:top w:val="none" w:sz="0" w:space="0" w:color="auto"/>
        <w:left w:val="none" w:sz="0" w:space="0" w:color="auto"/>
        <w:bottom w:val="none" w:sz="0" w:space="0" w:color="auto"/>
        <w:right w:val="none" w:sz="0" w:space="0" w:color="auto"/>
      </w:divBdr>
    </w:div>
    <w:div w:id="685061772">
      <w:bodyDiv w:val="1"/>
      <w:marLeft w:val="0"/>
      <w:marRight w:val="0"/>
      <w:marTop w:val="0"/>
      <w:marBottom w:val="0"/>
      <w:divBdr>
        <w:top w:val="none" w:sz="0" w:space="0" w:color="auto"/>
        <w:left w:val="none" w:sz="0" w:space="0" w:color="auto"/>
        <w:bottom w:val="none" w:sz="0" w:space="0" w:color="auto"/>
        <w:right w:val="none" w:sz="0" w:space="0" w:color="auto"/>
      </w:divBdr>
    </w:div>
    <w:div w:id="688529664">
      <w:bodyDiv w:val="1"/>
      <w:marLeft w:val="0"/>
      <w:marRight w:val="0"/>
      <w:marTop w:val="0"/>
      <w:marBottom w:val="0"/>
      <w:divBdr>
        <w:top w:val="none" w:sz="0" w:space="0" w:color="auto"/>
        <w:left w:val="none" w:sz="0" w:space="0" w:color="auto"/>
        <w:bottom w:val="none" w:sz="0" w:space="0" w:color="auto"/>
        <w:right w:val="none" w:sz="0" w:space="0" w:color="auto"/>
      </w:divBdr>
    </w:div>
    <w:div w:id="691148471">
      <w:bodyDiv w:val="1"/>
      <w:marLeft w:val="0"/>
      <w:marRight w:val="0"/>
      <w:marTop w:val="0"/>
      <w:marBottom w:val="0"/>
      <w:divBdr>
        <w:top w:val="none" w:sz="0" w:space="0" w:color="auto"/>
        <w:left w:val="none" w:sz="0" w:space="0" w:color="auto"/>
        <w:bottom w:val="none" w:sz="0" w:space="0" w:color="auto"/>
        <w:right w:val="none" w:sz="0" w:space="0" w:color="auto"/>
      </w:divBdr>
    </w:div>
    <w:div w:id="693116927">
      <w:bodyDiv w:val="1"/>
      <w:marLeft w:val="0"/>
      <w:marRight w:val="0"/>
      <w:marTop w:val="0"/>
      <w:marBottom w:val="0"/>
      <w:divBdr>
        <w:top w:val="none" w:sz="0" w:space="0" w:color="auto"/>
        <w:left w:val="none" w:sz="0" w:space="0" w:color="auto"/>
        <w:bottom w:val="none" w:sz="0" w:space="0" w:color="auto"/>
        <w:right w:val="none" w:sz="0" w:space="0" w:color="auto"/>
      </w:divBdr>
    </w:div>
    <w:div w:id="693383158">
      <w:bodyDiv w:val="1"/>
      <w:marLeft w:val="0"/>
      <w:marRight w:val="0"/>
      <w:marTop w:val="0"/>
      <w:marBottom w:val="0"/>
      <w:divBdr>
        <w:top w:val="none" w:sz="0" w:space="0" w:color="auto"/>
        <w:left w:val="none" w:sz="0" w:space="0" w:color="auto"/>
        <w:bottom w:val="none" w:sz="0" w:space="0" w:color="auto"/>
        <w:right w:val="none" w:sz="0" w:space="0" w:color="auto"/>
      </w:divBdr>
    </w:div>
    <w:div w:id="705253299">
      <w:bodyDiv w:val="1"/>
      <w:marLeft w:val="0"/>
      <w:marRight w:val="0"/>
      <w:marTop w:val="0"/>
      <w:marBottom w:val="0"/>
      <w:divBdr>
        <w:top w:val="none" w:sz="0" w:space="0" w:color="auto"/>
        <w:left w:val="none" w:sz="0" w:space="0" w:color="auto"/>
        <w:bottom w:val="none" w:sz="0" w:space="0" w:color="auto"/>
        <w:right w:val="none" w:sz="0" w:space="0" w:color="auto"/>
      </w:divBdr>
    </w:div>
    <w:div w:id="706490045">
      <w:bodyDiv w:val="1"/>
      <w:marLeft w:val="0"/>
      <w:marRight w:val="0"/>
      <w:marTop w:val="0"/>
      <w:marBottom w:val="0"/>
      <w:divBdr>
        <w:top w:val="none" w:sz="0" w:space="0" w:color="auto"/>
        <w:left w:val="none" w:sz="0" w:space="0" w:color="auto"/>
        <w:bottom w:val="none" w:sz="0" w:space="0" w:color="auto"/>
        <w:right w:val="none" w:sz="0" w:space="0" w:color="auto"/>
      </w:divBdr>
    </w:div>
    <w:div w:id="714281803">
      <w:bodyDiv w:val="1"/>
      <w:marLeft w:val="0"/>
      <w:marRight w:val="0"/>
      <w:marTop w:val="0"/>
      <w:marBottom w:val="0"/>
      <w:divBdr>
        <w:top w:val="none" w:sz="0" w:space="0" w:color="auto"/>
        <w:left w:val="none" w:sz="0" w:space="0" w:color="auto"/>
        <w:bottom w:val="none" w:sz="0" w:space="0" w:color="auto"/>
        <w:right w:val="none" w:sz="0" w:space="0" w:color="auto"/>
      </w:divBdr>
    </w:div>
    <w:div w:id="717169579">
      <w:bodyDiv w:val="1"/>
      <w:marLeft w:val="0"/>
      <w:marRight w:val="0"/>
      <w:marTop w:val="0"/>
      <w:marBottom w:val="0"/>
      <w:divBdr>
        <w:top w:val="none" w:sz="0" w:space="0" w:color="auto"/>
        <w:left w:val="none" w:sz="0" w:space="0" w:color="auto"/>
        <w:bottom w:val="none" w:sz="0" w:space="0" w:color="auto"/>
        <w:right w:val="none" w:sz="0" w:space="0" w:color="auto"/>
      </w:divBdr>
    </w:div>
    <w:div w:id="718556510">
      <w:bodyDiv w:val="1"/>
      <w:marLeft w:val="0"/>
      <w:marRight w:val="0"/>
      <w:marTop w:val="0"/>
      <w:marBottom w:val="0"/>
      <w:divBdr>
        <w:top w:val="none" w:sz="0" w:space="0" w:color="auto"/>
        <w:left w:val="none" w:sz="0" w:space="0" w:color="auto"/>
        <w:bottom w:val="none" w:sz="0" w:space="0" w:color="auto"/>
        <w:right w:val="none" w:sz="0" w:space="0" w:color="auto"/>
      </w:divBdr>
    </w:div>
    <w:div w:id="720203367">
      <w:bodyDiv w:val="1"/>
      <w:marLeft w:val="0"/>
      <w:marRight w:val="0"/>
      <w:marTop w:val="0"/>
      <w:marBottom w:val="0"/>
      <w:divBdr>
        <w:top w:val="none" w:sz="0" w:space="0" w:color="auto"/>
        <w:left w:val="none" w:sz="0" w:space="0" w:color="auto"/>
        <w:bottom w:val="none" w:sz="0" w:space="0" w:color="auto"/>
        <w:right w:val="none" w:sz="0" w:space="0" w:color="auto"/>
      </w:divBdr>
    </w:div>
    <w:div w:id="721515638">
      <w:bodyDiv w:val="1"/>
      <w:marLeft w:val="0"/>
      <w:marRight w:val="0"/>
      <w:marTop w:val="0"/>
      <w:marBottom w:val="0"/>
      <w:divBdr>
        <w:top w:val="none" w:sz="0" w:space="0" w:color="auto"/>
        <w:left w:val="none" w:sz="0" w:space="0" w:color="auto"/>
        <w:bottom w:val="none" w:sz="0" w:space="0" w:color="auto"/>
        <w:right w:val="none" w:sz="0" w:space="0" w:color="auto"/>
      </w:divBdr>
    </w:div>
    <w:div w:id="722867172">
      <w:bodyDiv w:val="1"/>
      <w:marLeft w:val="0"/>
      <w:marRight w:val="0"/>
      <w:marTop w:val="0"/>
      <w:marBottom w:val="0"/>
      <w:divBdr>
        <w:top w:val="none" w:sz="0" w:space="0" w:color="auto"/>
        <w:left w:val="none" w:sz="0" w:space="0" w:color="auto"/>
        <w:bottom w:val="none" w:sz="0" w:space="0" w:color="auto"/>
        <w:right w:val="none" w:sz="0" w:space="0" w:color="auto"/>
      </w:divBdr>
    </w:div>
    <w:div w:id="723406804">
      <w:bodyDiv w:val="1"/>
      <w:marLeft w:val="0"/>
      <w:marRight w:val="0"/>
      <w:marTop w:val="0"/>
      <w:marBottom w:val="0"/>
      <w:divBdr>
        <w:top w:val="none" w:sz="0" w:space="0" w:color="auto"/>
        <w:left w:val="none" w:sz="0" w:space="0" w:color="auto"/>
        <w:bottom w:val="none" w:sz="0" w:space="0" w:color="auto"/>
        <w:right w:val="none" w:sz="0" w:space="0" w:color="auto"/>
      </w:divBdr>
    </w:div>
    <w:div w:id="725764041">
      <w:bodyDiv w:val="1"/>
      <w:marLeft w:val="0"/>
      <w:marRight w:val="0"/>
      <w:marTop w:val="0"/>
      <w:marBottom w:val="0"/>
      <w:divBdr>
        <w:top w:val="none" w:sz="0" w:space="0" w:color="auto"/>
        <w:left w:val="none" w:sz="0" w:space="0" w:color="auto"/>
        <w:bottom w:val="none" w:sz="0" w:space="0" w:color="auto"/>
        <w:right w:val="none" w:sz="0" w:space="0" w:color="auto"/>
      </w:divBdr>
    </w:div>
    <w:div w:id="727148105">
      <w:bodyDiv w:val="1"/>
      <w:marLeft w:val="0"/>
      <w:marRight w:val="0"/>
      <w:marTop w:val="0"/>
      <w:marBottom w:val="0"/>
      <w:divBdr>
        <w:top w:val="none" w:sz="0" w:space="0" w:color="auto"/>
        <w:left w:val="none" w:sz="0" w:space="0" w:color="auto"/>
        <w:bottom w:val="none" w:sz="0" w:space="0" w:color="auto"/>
        <w:right w:val="none" w:sz="0" w:space="0" w:color="auto"/>
      </w:divBdr>
    </w:div>
    <w:div w:id="727844059">
      <w:bodyDiv w:val="1"/>
      <w:marLeft w:val="0"/>
      <w:marRight w:val="0"/>
      <w:marTop w:val="0"/>
      <w:marBottom w:val="0"/>
      <w:divBdr>
        <w:top w:val="none" w:sz="0" w:space="0" w:color="auto"/>
        <w:left w:val="none" w:sz="0" w:space="0" w:color="auto"/>
        <w:bottom w:val="none" w:sz="0" w:space="0" w:color="auto"/>
        <w:right w:val="none" w:sz="0" w:space="0" w:color="auto"/>
      </w:divBdr>
    </w:div>
    <w:div w:id="729232038">
      <w:bodyDiv w:val="1"/>
      <w:marLeft w:val="0"/>
      <w:marRight w:val="0"/>
      <w:marTop w:val="0"/>
      <w:marBottom w:val="0"/>
      <w:divBdr>
        <w:top w:val="none" w:sz="0" w:space="0" w:color="auto"/>
        <w:left w:val="none" w:sz="0" w:space="0" w:color="auto"/>
        <w:bottom w:val="none" w:sz="0" w:space="0" w:color="auto"/>
        <w:right w:val="none" w:sz="0" w:space="0" w:color="auto"/>
      </w:divBdr>
    </w:div>
    <w:div w:id="734475145">
      <w:bodyDiv w:val="1"/>
      <w:marLeft w:val="0"/>
      <w:marRight w:val="0"/>
      <w:marTop w:val="0"/>
      <w:marBottom w:val="0"/>
      <w:divBdr>
        <w:top w:val="none" w:sz="0" w:space="0" w:color="auto"/>
        <w:left w:val="none" w:sz="0" w:space="0" w:color="auto"/>
        <w:bottom w:val="none" w:sz="0" w:space="0" w:color="auto"/>
        <w:right w:val="none" w:sz="0" w:space="0" w:color="auto"/>
      </w:divBdr>
    </w:div>
    <w:div w:id="735393497">
      <w:bodyDiv w:val="1"/>
      <w:marLeft w:val="0"/>
      <w:marRight w:val="0"/>
      <w:marTop w:val="0"/>
      <w:marBottom w:val="0"/>
      <w:divBdr>
        <w:top w:val="none" w:sz="0" w:space="0" w:color="auto"/>
        <w:left w:val="none" w:sz="0" w:space="0" w:color="auto"/>
        <w:bottom w:val="none" w:sz="0" w:space="0" w:color="auto"/>
        <w:right w:val="none" w:sz="0" w:space="0" w:color="auto"/>
      </w:divBdr>
    </w:div>
    <w:div w:id="736829315">
      <w:bodyDiv w:val="1"/>
      <w:marLeft w:val="0"/>
      <w:marRight w:val="0"/>
      <w:marTop w:val="0"/>
      <w:marBottom w:val="0"/>
      <w:divBdr>
        <w:top w:val="none" w:sz="0" w:space="0" w:color="auto"/>
        <w:left w:val="none" w:sz="0" w:space="0" w:color="auto"/>
        <w:bottom w:val="none" w:sz="0" w:space="0" w:color="auto"/>
        <w:right w:val="none" w:sz="0" w:space="0" w:color="auto"/>
      </w:divBdr>
    </w:div>
    <w:div w:id="737941278">
      <w:bodyDiv w:val="1"/>
      <w:marLeft w:val="0"/>
      <w:marRight w:val="0"/>
      <w:marTop w:val="0"/>
      <w:marBottom w:val="0"/>
      <w:divBdr>
        <w:top w:val="none" w:sz="0" w:space="0" w:color="auto"/>
        <w:left w:val="none" w:sz="0" w:space="0" w:color="auto"/>
        <w:bottom w:val="none" w:sz="0" w:space="0" w:color="auto"/>
        <w:right w:val="none" w:sz="0" w:space="0" w:color="auto"/>
      </w:divBdr>
    </w:div>
    <w:div w:id="739599913">
      <w:bodyDiv w:val="1"/>
      <w:marLeft w:val="0"/>
      <w:marRight w:val="0"/>
      <w:marTop w:val="0"/>
      <w:marBottom w:val="0"/>
      <w:divBdr>
        <w:top w:val="none" w:sz="0" w:space="0" w:color="auto"/>
        <w:left w:val="none" w:sz="0" w:space="0" w:color="auto"/>
        <w:bottom w:val="none" w:sz="0" w:space="0" w:color="auto"/>
        <w:right w:val="none" w:sz="0" w:space="0" w:color="auto"/>
      </w:divBdr>
    </w:div>
    <w:div w:id="739715241">
      <w:bodyDiv w:val="1"/>
      <w:marLeft w:val="0"/>
      <w:marRight w:val="0"/>
      <w:marTop w:val="0"/>
      <w:marBottom w:val="0"/>
      <w:divBdr>
        <w:top w:val="none" w:sz="0" w:space="0" w:color="auto"/>
        <w:left w:val="none" w:sz="0" w:space="0" w:color="auto"/>
        <w:bottom w:val="none" w:sz="0" w:space="0" w:color="auto"/>
        <w:right w:val="none" w:sz="0" w:space="0" w:color="auto"/>
      </w:divBdr>
    </w:div>
    <w:div w:id="745688837">
      <w:bodyDiv w:val="1"/>
      <w:marLeft w:val="0"/>
      <w:marRight w:val="0"/>
      <w:marTop w:val="0"/>
      <w:marBottom w:val="0"/>
      <w:divBdr>
        <w:top w:val="none" w:sz="0" w:space="0" w:color="auto"/>
        <w:left w:val="none" w:sz="0" w:space="0" w:color="auto"/>
        <w:bottom w:val="none" w:sz="0" w:space="0" w:color="auto"/>
        <w:right w:val="none" w:sz="0" w:space="0" w:color="auto"/>
      </w:divBdr>
    </w:div>
    <w:div w:id="749040999">
      <w:bodyDiv w:val="1"/>
      <w:marLeft w:val="0"/>
      <w:marRight w:val="0"/>
      <w:marTop w:val="0"/>
      <w:marBottom w:val="0"/>
      <w:divBdr>
        <w:top w:val="none" w:sz="0" w:space="0" w:color="auto"/>
        <w:left w:val="none" w:sz="0" w:space="0" w:color="auto"/>
        <w:bottom w:val="none" w:sz="0" w:space="0" w:color="auto"/>
        <w:right w:val="none" w:sz="0" w:space="0" w:color="auto"/>
      </w:divBdr>
    </w:div>
    <w:div w:id="750467951">
      <w:bodyDiv w:val="1"/>
      <w:marLeft w:val="0"/>
      <w:marRight w:val="0"/>
      <w:marTop w:val="0"/>
      <w:marBottom w:val="0"/>
      <w:divBdr>
        <w:top w:val="none" w:sz="0" w:space="0" w:color="auto"/>
        <w:left w:val="none" w:sz="0" w:space="0" w:color="auto"/>
        <w:bottom w:val="none" w:sz="0" w:space="0" w:color="auto"/>
        <w:right w:val="none" w:sz="0" w:space="0" w:color="auto"/>
      </w:divBdr>
    </w:div>
    <w:div w:id="752161893">
      <w:bodyDiv w:val="1"/>
      <w:marLeft w:val="0"/>
      <w:marRight w:val="0"/>
      <w:marTop w:val="0"/>
      <w:marBottom w:val="0"/>
      <w:divBdr>
        <w:top w:val="none" w:sz="0" w:space="0" w:color="auto"/>
        <w:left w:val="none" w:sz="0" w:space="0" w:color="auto"/>
        <w:bottom w:val="none" w:sz="0" w:space="0" w:color="auto"/>
        <w:right w:val="none" w:sz="0" w:space="0" w:color="auto"/>
      </w:divBdr>
    </w:div>
    <w:div w:id="754477566">
      <w:bodyDiv w:val="1"/>
      <w:marLeft w:val="0"/>
      <w:marRight w:val="0"/>
      <w:marTop w:val="0"/>
      <w:marBottom w:val="0"/>
      <w:divBdr>
        <w:top w:val="none" w:sz="0" w:space="0" w:color="auto"/>
        <w:left w:val="none" w:sz="0" w:space="0" w:color="auto"/>
        <w:bottom w:val="none" w:sz="0" w:space="0" w:color="auto"/>
        <w:right w:val="none" w:sz="0" w:space="0" w:color="auto"/>
      </w:divBdr>
    </w:div>
    <w:div w:id="756633061">
      <w:bodyDiv w:val="1"/>
      <w:marLeft w:val="0"/>
      <w:marRight w:val="0"/>
      <w:marTop w:val="0"/>
      <w:marBottom w:val="0"/>
      <w:divBdr>
        <w:top w:val="none" w:sz="0" w:space="0" w:color="auto"/>
        <w:left w:val="none" w:sz="0" w:space="0" w:color="auto"/>
        <w:bottom w:val="none" w:sz="0" w:space="0" w:color="auto"/>
        <w:right w:val="none" w:sz="0" w:space="0" w:color="auto"/>
      </w:divBdr>
    </w:div>
    <w:div w:id="758477777">
      <w:bodyDiv w:val="1"/>
      <w:marLeft w:val="0"/>
      <w:marRight w:val="0"/>
      <w:marTop w:val="0"/>
      <w:marBottom w:val="0"/>
      <w:divBdr>
        <w:top w:val="none" w:sz="0" w:space="0" w:color="auto"/>
        <w:left w:val="none" w:sz="0" w:space="0" w:color="auto"/>
        <w:bottom w:val="none" w:sz="0" w:space="0" w:color="auto"/>
        <w:right w:val="none" w:sz="0" w:space="0" w:color="auto"/>
      </w:divBdr>
    </w:div>
    <w:div w:id="760250276">
      <w:bodyDiv w:val="1"/>
      <w:marLeft w:val="0"/>
      <w:marRight w:val="0"/>
      <w:marTop w:val="0"/>
      <w:marBottom w:val="0"/>
      <w:divBdr>
        <w:top w:val="none" w:sz="0" w:space="0" w:color="auto"/>
        <w:left w:val="none" w:sz="0" w:space="0" w:color="auto"/>
        <w:bottom w:val="none" w:sz="0" w:space="0" w:color="auto"/>
        <w:right w:val="none" w:sz="0" w:space="0" w:color="auto"/>
      </w:divBdr>
    </w:div>
    <w:div w:id="768505554">
      <w:bodyDiv w:val="1"/>
      <w:marLeft w:val="0"/>
      <w:marRight w:val="0"/>
      <w:marTop w:val="0"/>
      <w:marBottom w:val="0"/>
      <w:divBdr>
        <w:top w:val="none" w:sz="0" w:space="0" w:color="auto"/>
        <w:left w:val="none" w:sz="0" w:space="0" w:color="auto"/>
        <w:bottom w:val="none" w:sz="0" w:space="0" w:color="auto"/>
        <w:right w:val="none" w:sz="0" w:space="0" w:color="auto"/>
      </w:divBdr>
    </w:div>
    <w:div w:id="770517990">
      <w:bodyDiv w:val="1"/>
      <w:marLeft w:val="0"/>
      <w:marRight w:val="0"/>
      <w:marTop w:val="0"/>
      <w:marBottom w:val="0"/>
      <w:divBdr>
        <w:top w:val="none" w:sz="0" w:space="0" w:color="auto"/>
        <w:left w:val="none" w:sz="0" w:space="0" w:color="auto"/>
        <w:bottom w:val="none" w:sz="0" w:space="0" w:color="auto"/>
        <w:right w:val="none" w:sz="0" w:space="0" w:color="auto"/>
      </w:divBdr>
    </w:div>
    <w:div w:id="773793204">
      <w:bodyDiv w:val="1"/>
      <w:marLeft w:val="0"/>
      <w:marRight w:val="0"/>
      <w:marTop w:val="0"/>
      <w:marBottom w:val="0"/>
      <w:divBdr>
        <w:top w:val="none" w:sz="0" w:space="0" w:color="auto"/>
        <w:left w:val="none" w:sz="0" w:space="0" w:color="auto"/>
        <w:bottom w:val="none" w:sz="0" w:space="0" w:color="auto"/>
        <w:right w:val="none" w:sz="0" w:space="0" w:color="auto"/>
      </w:divBdr>
    </w:div>
    <w:div w:id="778379485">
      <w:bodyDiv w:val="1"/>
      <w:marLeft w:val="0"/>
      <w:marRight w:val="0"/>
      <w:marTop w:val="0"/>
      <w:marBottom w:val="0"/>
      <w:divBdr>
        <w:top w:val="none" w:sz="0" w:space="0" w:color="auto"/>
        <w:left w:val="none" w:sz="0" w:space="0" w:color="auto"/>
        <w:bottom w:val="none" w:sz="0" w:space="0" w:color="auto"/>
        <w:right w:val="none" w:sz="0" w:space="0" w:color="auto"/>
      </w:divBdr>
    </w:div>
    <w:div w:id="784152486">
      <w:bodyDiv w:val="1"/>
      <w:marLeft w:val="0"/>
      <w:marRight w:val="0"/>
      <w:marTop w:val="0"/>
      <w:marBottom w:val="0"/>
      <w:divBdr>
        <w:top w:val="none" w:sz="0" w:space="0" w:color="auto"/>
        <w:left w:val="none" w:sz="0" w:space="0" w:color="auto"/>
        <w:bottom w:val="none" w:sz="0" w:space="0" w:color="auto"/>
        <w:right w:val="none" w:sz="0" w:space="0" w:color="auto"/>
      </w:divBdr>
    </w:div>
    <w:div w:id="787625113">
      <w:bodyDiv w:val="1"/>
      <w:marLeft w:val="0"/>
      <w:marRight w:val="0"/>
      <w:marTop w:val="0"/>
      <w:marBottom w:val="0"/>
      <w:divBdr>
        <w:top w:val="none" w:sz="0" w:space="0" w:color="auto"/>
        <w:left w:val="none" w:sz="0" w:space="0" w:color="auto"/>
        <w:bottom w:val="none" w:sz="0" w:space="0" w:color="auto"/>
        <w:right w:val="none" w:sz="0" w:space="0" w:color="auto"/>
      </w:divBdr>
    </w:div>
    <w:div w:id="788426642">
      <w:bodyDiv w:val="1"/>
      <w:marLeft w:val="0"/>
      <w:marRight w:val="0"/>
      <w:marTop w:val="0"/>
      <w:marBottom w:val="0"/>
      <w:divBdr>
        <w:top w:val="none" w:sz="0" w:space="0" w:color="auto"/>
        <w:left w:val="none" w:sz="0" w:space="0" w:color="auto"/>
        <w:bottom w:val="none" w:sz="0" w:space="0" w:color="auto"/>
        <w:right w:val="none" w:sz="0" w:space="0" w:color="auto"/>
      </w:divBdr>
    </w:div>
    <w:div w:id="790054842">
      <w:bodyDiv w:val="1"/>
      <w:marLeft w:val="0"/>
      <w:marRight w:val="0"/>
      <w:marTop w:val="0"/>
      <w:marBottom w:val="0"/>
      <w:divBdr>
        <w:top w:val="none" w:sz="0" w:space="0" w:color="auto"/>
        <w:left w:val="none" w:sz="0" w:space="0" w:color="auto"/>
        <w:bottom w:val="none" w:sz="0" w:space="0" w:color="auto"/>
        <w:right w:val="none" w:sz="0" w:space="0" w:color="auto"/>
      </w:divBdr>
    </w:div>
    <w:div w:id="791484491">
      <w:bodyDiv w:val="1"/>
      <w:marLeft w:val="0"/>
      <w:marRight w:val="0"/>
      <w:marTop w:val="0"/>
      <w:marBottom w:val="0"/>
      <w:divBdr>
        <w:top w:val="none" w:sz="0" w:space="0" w:color="auto"/>
        <w:left w:val="none" w:sz="0" w:space="0" w:color="auto"/>
        <w:bottom w:val="none" w:sz="0" w:space="0" w:color="auto"/>
        <w:right w:val="none" w:sz="0" w:space="0" w:color="auto"/>
      </w:divBdr>
    </w:div>
    <w:div w:id="793331944">
      <w:bodyDiv w:val="1"/>
      <w:marLeft w:val="0"/>
      <w:marRight w:val="0"/>
      <w:marTop w:val="0"/>
      <w:marBottom w:val="0"/>
      <w:divBdr>
        <w:top w:val="none" w:sz="0" w:space="0" w:color="auto"/>
        <w:left w:val="none" w:sz="0" w:space="0" w:color="auto"/>
        <w:bottom w:val="none" w:sz="0" w:space="0" w:color="auto"/>
        <w:right w:val="none" w:sz="0" w:space="0" w:color="auto"/>
      </w:divBdr>
    </w:div>
    <w:div w:id="796603212">
      <w:bodyDiv w:val="1"/>
      <w:marLeft w:val="0"/>
      <w:marRight w:val="0"/>
      <w:marTop w:val="0"/>
      <w:marBottom w:val="0"/>
      <w:divBdr>
        <w:top w:val="none" w:sz="0" w:space="0" w:color="auto"/>
        <w:left w:val="none" w:sz="0" w:space="0" w:color="auto"/>
        <w:bottom w:val="none" w:sz="0" w:space="0" w:color="auto"/>
        <w:right w:val="none" w:sz="0" w:space="0" w:color="auto"/>
      </w:divBdr>
    </w:div>
    <w:div w:id="796801910">
      <w:bodyDiv w:val="1"/>
      <w:marLeft w:val="0"/>
      <w:marRight w:val="0"/>
      <w:marTop w:val="0"/>
      <w:marBottom w:val="0"/>
      <w:divBdr>
        <w:top w:val="none" w:sz="0" w:space="0" w:color="auto"/>
        <w:left w:val="none" w:sz="0" w:space="0" w:color="auto"/>
        <w:bottom w:val="none" w:sz="0" w:space="0" w:color="auto"/>
        <w:right w:val="none" w:sz="0" w:space="0" w:color="auto"/>
      </w:divBdr>
    </w:div>
    <w:div w:id="798299760">
      <w:bodyDiv w:val="1"/>
      <w:marLeft w:val="0"/>
      <w:marRight w:val="0"/>
      <w:marTop w:val="0"/>
      <w:marBottom w:val="0"/>
      <w:divBdr>
        <w:top w:val="none" w:sz="0" w:space="0" w:color="auto"/>
        <w:left w:val="none" w:sz="0" w:space="0" w:color="auto"/>
        <w:bottom w:val="none" w:sz="0" w:space="0" w:color="auto"/>
        <w:right w:val="none" w:sz="0" w:space="0" w:color="auto"/>
      </w:divBdr>
    </w:div>
    <w:div w:id="798645109">
      <w:bodyDiv w:val="1"/>
      <w:marLeft w:val="0"/>
      <w:marRight w:val="0"/>
      <w:marTop w:val="0"/>
      <w:marBottom w:val="0"/>
      <w:divBdr>
        <w:top w:val="none" w:sz="0" w:space="0" w:color="auto"/>
        <w:left w:val="none" w:sz="0" w:space="0" w:color="auto"/>
        <w:bottom w:val="none" w:sz="0" w:space="0" w:color="auto"/>
        <w:right w:val="none" w:sz="0" w:space="0" w:color="auto"/>
      </w:divBdr>
    </w:div>
    <w:div w:id="801073767">
      <w:bodyDiv w:val="1"/>
      <w:marLeft w:val="0"/>
      <w:marRight w:val="0"/>
      <w:marTop w:val="0"/>
      <w:marBottom w:val="0"/>
      <w:divBdr>
        <w:top w:val="none" w:sz="0" w:space="0" w:color="auto"/>
        <w:left w:val="none" w:sz="0" w:space="0" w:color="auto"/>
        <w:bottom w:val="none" w:sz="0" w:space="0" w:color="auto"/>
        <w:right w:val="none" w:sz="0" w:space="0" w:color="auto"/>
      </w:divBdr>
    </w:div>
    <w:div w:id="802698241">
      <w:bodyDiv w:val="1"/>
      <w:marLeft w:val="0"/>
      <w:marRight w:val="0"/>
      <w:marTop w:val="0"/>
      <w:marBottom w:val="0"/>
      <w:divBdr>
        <w:top w:val="none" w:sz="0" w:space="0" w:color="auto"/>
        <w:left w:val="none" w:sz="0" w:space="0" w:color="auto"/>
        <w:bottom w:val="none" w:sz="0" w:space="0" w:color="auto"/>
        <w:right w:val="none" w:sz="0" w:space="0" w:color="auto"/>
      </w:divBdr>
    </w:div>
    <w:div w:id="803156607">
      <w:bodyDiv w:val="1"/>
      <w:marLeft w:val="0"/>
      <w:marRight w:val="0"/>
      <w:marTop w:val="0"/>
      <w:marBottom w:val="0"/>
      <w:divBdr>
        <w:top w:val="none" w:sz="0" w:space="0" w:color="auto"/>
        <w:left w:val="none" w:sz="0" w:space="0" w:color="auto"/>
        <w:bottom w:val="none" w:sz="0" w:space="0" w:color="auto"/>
        <w:right w:val="none" w:sz="0" w:space="0" w:color="auto"/>
      </w:divBdr>
    </w:div>
    <w:div w:id="803231894">
      <w:bodyDiv w:val="1"/>
      <w:marLeft w:val="0"/>
      <w:marRight w:val="0"/>
      <w:marTop w:val="0"/>
      <w:marBottom w:val="0"/>
      <w:divBdr>
        <w:top w:val="none" w:sz="0" w:space="0" w:color="auto"/>
        <w:left w:val="none" w:sz="0" w:space="0" w:color="auto"/>
        <w:bottom w:val="none" w:sz="0" w:space="0" w:color="auto"/>
        <w:right w:val="none" w:sz="0" w:space="0" w:color="auto"/>
      </w:divBdr>
    </w:div>
    <w:div w:id="804079270">
      <w:bodyDiv w:val="1"/>
      <w:marLeft w:val="0"/>
      <w:marRight w:val="0"/>
      <w:marTop w:val="0"/>
      <w:marBottom w:val="0"/>
      <w:divBdr>
        <w:top w:val="none" w:sz="0" w:space="0" w:color="auto"/>
        <w:left w:val="none" w:sz="0" w:space="0" w:color="auto"/>
        <w:bottom w:val="none" w:sz="0" w:space="0" w:color="auto"/>
        <w:right w:val="none" w:sz="0" w:space="0" w:color="auto"/>
      </w:divBdr>
    </w:div>
    <w:div w:id="804935352">
      <w:bodyDiv w:val="1"/>
      <w:marLeft w:val="0"/>
      <w:marRight w:val="0"/>
      <w:marTop w:val="0"/>
      <w:marBottom w:val="0"/>
      <w:divBdr>
        <w:top w:val="none" w:sz="0" w:space="0" w:color="auto"/>
        <w:left w:val="none" w:sz="0" w:space="0" w:color="auto"/>
        <w:bottom w:val="none" w:sz="0" w:space="0" w:color="auto"/>
        <w:right w:val="none" w:sz="0" w:space="0" w:color="auto"/>
      </w:divBdr>
    </w:div>
    <w:div w:id="810639093">
      <w:bodyDiv w:val="1"/>
      <w:marLeft w:val="0"/>
      <w:marRight w:val="0"/>
      <w:marTop w:val="0"/>
      <w:marBottom w:val="0"/>
      <w:divBdr>
        <w:top w:val="none" w:sz="0" w:space="0" w:color="auto"/>
        <w:left w:val="none" w:sz="0" w:space="0" w:color="auto"/>
        <w:bottom w:val="none" w:sz="0" w:space="0" w:color="auto"/>
        <w:right w:val="none" w:sz="0" w:space="0" w:color="auto"/>
      </w:divBdr>
    </w:div>
    <w:div w:id="812648127">
      <w:bodyDiv w:val="1"/>
      <w:marLeft w:val="0"/>
      <w:marRight w:val="0"/>
      <w:marTop w:val="0"/>
      <w:marBottom w:val="0"/>
      <w:divBdr>
        <w:top w:val="none" w:sz="0" w:space="0" w:color="auto"/>
        <w:left w:val="none" w:sz="0" w:space="0" w:color="auto"/>
        <w:bottom w:val="none" w:sz="0" w:space="0" w:color="auto"/>
        <w:right w:val="none" w:sz="0" w:space="0" w:color="auto"/>
      </w:divBdr>
    </w:div>
    <w:div w:id="813720833">
      <w:bodyDiv w:val="1"/>
      <w:marLeft w:val="0"/>
      <w:marRight w:val="0"/>
      <w:marTop w:val="0"/>
      <w:marBottom w:val="0"/>
      <w:divBdr>
        <w:top w:val="none" w:sz="0" w:space="0" w:color="auto"/>
        <w:left w:val="none" w:sz="0" w:space="0" w:color="auto"/>
        <w:bottom w:val="none" w:sz="0" w:space="0" w:color="auto"/>
        <w:right w:val="none" w:sz="0" w:space="0" w:color="auto"/>
      </w:divBdr>
    </w:div>
    <w:div w:id="816728415">
      <w:bodyDiv w:val="1"/>
      <w:marLeft w:val="0"/>
      <w:marRight w:val="0"/>
      <w:marTop w:val="0"/>
      <w:marBottom w:val="0"/>
      <w:divBdr>
        <w:top w:val="none" w:sz="0" w:space="0" w:color="auto"/>
        <w:left w:val="none" w:sz="0" w:space="0" w:color="auto"/>
        <w:bottom w:val="none" w:sz="0" w:space="0" w:color="auto"/>
        <w:right w:val="none" w:sz="0" w:space="0" w:color="auto"/>
      </w:divBdr>
    </w:div>
    <w:div w:id="819232446">
      <w:bodyDiv w:val="1"/>
      <w:marLeft w:val="0"/>
      <w:marRight w:val="0"/>
      <w:marTop w:val="0"/>
      <w:marBottom w:val="0"/>
      <w:divBdr>
        <w:top w:val="none" w:sz="0" w:space="0" w:color="auto"/>
        <w:left w:val="none" w:sz="0" w:space="0" w:color="auto"/>
        <w:bottom w:val="none" w:sz="0" w:space="0" w:color="auto"/>
        <w:right w:val="none" w:sz="0" w:space="0" w:color="auto"/>
      </w:divBdr>
    </w:div>
    <w:div w:id="820577679">
      <w:bodyDiv w:val="1"/>
      <w:marLeft w:val="0"/>
      <w:marRight w:val="0"/>
      <w:marTop w:val="0"/>
      <w:marBottom w:val="0"/>
      <w:divBdr>
        <w:top w:val="none" w:sz="0" w:space="0" w:color="auto"/>
        <w:left w:val="none" w:sz="0" w:space="0" w:color="auto"/>
        <w:bottom w:val="none" w:sz="0" w:space="0" w:color="auto"/>
        <w:right w:val="none" w:sz="0" w:space="0" w:color="auto"/>
      </w:divBdr>
    </w:div>
    <w:div w:id="821040329">
      <w:bodyDiv w:val="1"/>
      <w:marLeft w:val="0"/>
      <w:marRight w:val="0"/>
      <w:marTop w:val="0"/>
      <w:marBottom w:val="0"/>
      <w:divBdr>
        <w:top w:val="none" w:sz="0" w:space="0" w:color="auto"/>
        <w:left w:val="none" w:sz="0" w:space="0" w:color="auto"/>
        <w:bottom w:val="none" w:sz="0" w:space="0" w:color="auto"/>
        <w:right w:val="none" w:sz="0" w:space="0" w:color="auto"/>
      </w:divBdr>
    </w:div>
    <w:div w:id="822938896">
      <w:bodyDiv w:val="1"/>
      <w:marLeft w:val="0"/>
      <w:marRight w:val="0"/>
      <w:marTop w:val="0"/>
      <w:marBottom w:val="0"/>
      <w:divBdr>
        <w:top w:val="none" w:sz="0" w:space="0" w:color="auto"/>
        <w:left w:val="none" w:sz="0" w:space="0" w:color="auto"/>
        <w:bottom w:val="none" w:sz="0" w:space="0" w:color="auto"/>
        <w:right w:val="none" w:sz="0" w:space="0" w:color="auto"/>
      </w:divBdr>
    </w:div>
    <w:div w:id="824008504">
      <w:bodyDiv w:val="1"/>
      <w:marLeft w:val="0"/>
      <w:marRight w:val="0"/>
      <w:marTop w:val="0"/>
      <w:marBottom w:val="0"/>
      <w:divBdr>
        <w:top w:val="none" w:sz="0" w:space="0" w:color="auto"/>
        <w:left w:val="none" w:sz="0" w:space="0" w:color="auto"/>
        <w:bottom w:val="none" w:sz="0" w:space="0" w:color="auto"/>
        <w:right w:val="none" w:sz="0" w:space="0" w:color="auto"/>
      </w:divBdr>
    </w:div>
    <w:div w:id="824589793">
      <w:bodyDiv w:val="1"/>
      <w:marLeft w:val="0"/>
      <w:marRight w:val="0"/>
      <w:marTop w:val="0"/>
      <w:marBottom w:val="0"/>
      <w:divBdr>
        <w:top w:val="none" w:sz="0" w:space="0" w:color="auto"/>
        <w:left w:val="none" w:sz="0" w:space="0" w:color="auto"/>
        <w:bottom w:val="none" w:sz="0" w:space="0" w:color="auto"/>
        <w:right w:val="none" w:sz="0" w:space="0" w:color="auto"/>
      </w:divBdr>
    </w:div>
    <w:div w:id="825438188">
      <w:bodyDiv w:val="1"/>
      <w:marLeft w:val="0"/>
      <w:marRight w:val="0"/>
      <w:marTop w:val="0"/>
      <w:marBottom w:val="0"/>
      <w:divBdr>
        <w:top w:val="none" w:sz="0" w:space="0" w:color="auto"/>
        <w:left w:val="none" w:sz="0" w:space="0" w:color="auto"/>
        <w:bottom w:val="none" w:sz="0" w:space="0" w:color="auto"/>
        <w:right w:val="none" w:sz="0" w:space="0" w:color="auto"/>
      </w:divBdr>
    </w:div>
    <w:div w:id="827132190">
      <w:bodyDiv w:val="1"/>
      <w:marLeft w:val="0"/>
      <w:marRight w:val="0"/>
      <w:marTop w:val="0"/>
      <w:marBottom w:val="0"/>
      <w:divBdr>
        <w:top w:val="none" w:sz="0" w:space="0" w:color="auto"/>
        <w:left w:val="none" w:sz="0" w:space="0" w:color="auto"/>
        <w:bottom w:val="none" w:sz="0" w:space="0" w:color="auto"/>
        <w:right w:val="none" w:sz="0" w:space="0" w:color="auto"/>
      </w:divBdr>
    </w:div>
    <w:div w:id="829829088">
      <w:bodyDiv w:val="1"/>
      <w:marLeft w:val="0"/>
      <w:marRight w:val="0"/>
      <w:marTop w:val="0"/>
      <w:marBottom w:val="0"/>
      <w:divBdr>
        <w:top w:val="none" w:sz="0" w:space="0" w:color="auto"/>
        <w:left w:val="none" w:sz="0" w:space="0" w:color="auto"/>
        <w:bottom w:val="none" w:sz="0" w:space="0" w:color="auto"/>
        <w:right w:val="none" w:sz="0" w:space="0" w:color="auto"/>
      </w:divBdr>
    </w:div>
    <w:div w:id="829949683">
      <w:bodyDiv w:val="1"/>
      <w:marLeft w:val="0"/>
      <w:marRight w:val="0"/>
      <w:marTop w:val="0"/>
      <w:marBottom w:val="0"/>
      <w:divBdr>
        <w:top w:val="none" w:sz="0" w:space="0" w:color="auto"/>
        <w:left w:val="none" w:sz="0" w:space="0" w:color="auto"/>
        <w:bottom w:val="none" w:sz="0" w:space="0" w:color="auto"/>
        <w:right w:val="none" w:sz="0" w:space="0" w:color="auto"/>
      </w:divBdr>
    </w:div>
    <w:div w:id="834498116">
      <w:bodyDiv w:val="1"/>
      <w:marLeft w:val="0"/>
      <w:marRight w:val="0"/>
      <w:marTop w:val="0"/>
      <w:marBottom w:val="0"/>
      <w:divBdr>
        <w:top w:val="none" w:sz="0" w:space="0" w:color="auto"/>
        <w:left w:val="none" w:sz="0" w:space="0" w:color="auto"/>
        <w:bottom w:val="none" w:sz="0" w:space="0" w:color="auto"/>
        <w:right w:val="none" w:sz="0" w:space="0" w:color="auto"/>
      </w:divBdr>
    </w:div>
    <w:div w:id="834535912">
      <w:bodyDiv w:val="1"/>
      <w:marLeft w:val="0"/>
      <w:marRight w:val="0"/>
      <w:marTop w:val="0"/>
      <w:marBottom w:val="0"/>
      <w:divBdr>
        <w:top w:val="none" w:sz="0" w:space="0" w:color="auto"/>
        <w:left w:val="none" w:sz="0" w:space="0" w:color="auto"/>
        <w:bottom w:val="none" w:sz="0" w:space="0" w:color="auto"/>
        <w:right w:val="none" w:sz="0" w:space="0" w:color="auto"/>
      </w:divBdr>
    </w:div>
    <w:div w:id="835918123">
      <w:bodyDiv w:val="1"/>
      <w:marLeft w:val="0"/>
      <w:marRight w:val="0"/>
      <w:marTop w:val="0"/>
      <w:marBottom w:val="0"/>
      <w:divBdr>
        <w:top w:val="none" w:sz="0" w:space="0" w:color="auto"/>
        <w:left w:val="none" w:sz="0" w:space="0" w:color="auto"/>
        <w:bottom w:val="none" w:sz="0" w:space="0" w:color="auto"/>
        <w:right w:val="none" w:sz="0" w:space="0" w:color="auto"/>
      </w:divBdr>
    </w:div>
    <w:div w:id="839076293">
      <w:bodyDiv w:val="1"/>
      <w:marLeft w:val="0"/>
      <w:marRight w:val="0"/>
      <w:marTop w:val="0"/>
      <w:marBottom w:val="0"/>
      <w:divBdr>
        <w:top w:val="none" w:sz="0" w:space="0" w:color="auto"/>
        <w:left w:val="none" w:sz="0" w:space="0" w:color="auto"/>
        <w:bottom w:val="none" w:sz="0" w:space="0" w:color="auto"/>
        <w:right w:val="none" w:sz="0" w:space="0" w:color="auto"/>
      </w:divBdr>
    </w:div>
    <w:div w:id="840393419">
      <w:bodyDiv w:val="1"/>
      <w:marLeft w:val="0"/>
      <w:marRight w:val="0"/>
      <w:marTop w:val="0"/>
      <w:marBottom w:val="0"/>
      <w:divBdr>
        <w:top w:val="none" w:sz="0" w:space="0" w:color="auto"/>
        <w:left w:val="none" w:sz="0" w:space="0" w:color="auto"/>
        <w:bottom w:val="none" w:sz="0" w:space="0" w:color="auto"/>
        <w:right w:val="none" w:sz="0" w:space="0" w:color="auto"/>
      </w:divBdr>
    </w:div>
    <w:div w:id="841317815">
      <w:bodyDiv w:val="1"/>
      <w:marLeft w:val="0"/>
      <w:marRight w:val="0"/>
      <w:marTop w:val="0"/>
      <w:marBottom w:val="0"/>
      <w:divBdr>
        <w:top w:val="none" w:sz="0" w:space="0" w:color="auto"/>
        <w:left w:val="none" w:sz="0" w:space="0" w:color="auto"/>
        <w:bottom w:val="none" w:sz="0" w:space="0" w:color="auto"/>
        <w:right w:val="none" w:sz="0" w:space="0" w:color="auto"/>
      </w:divBdr>
    </w:div>
    <w:div w:id="842622638">
      <w:bodyDiv w:val="1"/>
      <w:marLeft w:val="0"/>
      <w:marRight w:val="0"/>
      <w:marTop w:val="0"/>
      <w:marBottom w:val="0"/>
      <w:divBdr>
        <w:top w:val="none" w:sz="0" w:space="0" w:color="auto"/>
        <w:left w:val="none" w:sz="0" w:space="0" w:color="auto"/>
        <w:bottom w:val="none" w:sz="0" w:space="0" w:color="auto"/>
        <w:right w:val="none" w:sz="0" w:space="0" w:color="auto"/>
      </w:divBdr>
    </w:div>
    <w:div w:id="845245636">
      <w:bodyDiv w:val="1"/>
      <w:marLeft w:val="0"/>
      <w:marRight w:val="0"/>
      <w:marTop w:val="0"/>
      <w:marBottom w:val="0"/>
      <w:divBdr>
        <w:top w:val="none" w:sz="0" w:space="0" w:color="auto"/>
        <w:left w:val="none" w:sz="0" w:space="0" w:color="auto"/>
        <w:bottom w:val="none" w:sz="0" w:space="0" w:color="auto"/>
        <w:right w:val="none" w:sz="0" w:space="0" w:color="auto"/>
      </w:divBdr>
    </w:div>
    <w:div w:id="845364336">
      <w:bodyDiv w:val="1"/>
      <w:marLeft w:val="0"/>
      <w:marRight w:val="0"/>
      <w:marTop w:val="0"/>
      <w:marBottom w:val="0"/>
      <w:divBdr>
        <w:top w:val="none" w:sz="0" w:space="0" w:color="auto"/>
        <w:left w:val="none" w:sz="0" w:space="0" w:color="auto"/>
        <w:bottom w:val="none" w:sz="0" w:space="0" w:color="auto"/>
        <w:right w:val="none" w:sz="0" w:space="0" w:color="auto"/>
      </w:divBdr>
    </w:div>
    <w:div w:id="846486468">
      <w:bodyDiv w:val="1"/>
      <w:marLeft w:val="0"/>
      <w:marRight w:val="0"/>
      <w:marTop w:val="0"/>
      <w:marBottom w:val="0"/>
      <w:divBdr>
        <w:top w:val="none" w:sz="0" w:space="0" w:color="auto"/>
        <w:left w:val="none" w:sz="0" w:space="0" w:color="auto"/>
        <w:bottom w:val="none" w:sz="0" w:space="0" w:color="auto"/>
        <w:right w:val="none" w:sz="0" w:space="0" w:color="auto"/>
      </w:divBdr>
    </w:div>
    <w:div w:id="847793145">
      <w:bodyDiv w:val="1"/>
      <w:marLeft w:val="0"/>
      <w:marRight w:val="0"/>
      <w:marTop w:val="0"/>
      <w:marBottom w:val="0"/>
      <w:divBdr>
        <w:top w:val="none" w:sz="0" w:space="0" w:color="auto"/>
        <w:left w:val="none" w:sz="0" w:space="0" w:color="auto"/>
        <w:bottom w:val="none" w:sz="0" w:space="0" w:color="auto"/>
        <w:right w:val="none" w:sz="0" w:space="0" w:color="auto"/>
      </w:divBdr>
    </w:div>
    <w:div w:id="849950261">
      <w:bodyDiv w:val="1"/>
      <w:marLeft w:val="0"/>
      <w:marRight w:val="0"/>
      <w:marTop w:val="0"/>
      <w:marBottom w:val="0"/>
      <w:divBdr>
        <w:top w:val="none" w:sz="0" w:space="0" w:color="auto"/>
        <w:left w:val="none" w:sz="0" w:space="0" w:color="auto"/>
        <w:bottom w:val="none" w:sz="0" w:space="0" w:color="auto"/>
        <w:right w:val="none" w:sz="0" w:space="0" w:color="auto"/>
      </w:divBdr>
    </w:div>
    <w:div w:id="850604535">
      <w:bodyDiv w:val="1"/>
      <w:marLeft w:val="0"/>
      <w:marRight w:val="0"/>
      <w:marTop w:val="0"/>
      <w:marBottom w:val="0"/>
      <w:divBdr>
        <w:top w:val="none" w:sz="0" w:space="0" w:color="auto"/>
        <w:left w:val="none" w:sz="0" w:space="0" w:color="auto"/>
        <w:bottom w:val="none" w:sz="0" w:space="0" w:color="auto"/>
        <w:right w:val="none" w:sz="0" w:space="0" w:color="auto"/>
      </w:divBdr>
    </w:div>
    <w:div w:id="850991765">
      <w:bodyDiv w:val="1"/>
      <w:marLeft w:val="0"/>
      <w:marRight w:val="0"/>
      <w:marTop w:val="0"/>
      <w:marBottom w:val="0"/>
      <w:divBdr>
        <w:top w:val="none" w:sz="0" w:space="0" w:color="auto"/>
        <w:left w:val="none" w:sz="0" w:space="0" w:color="auto"/>
        <w:bottom w:val="none" w:sz="0" w:space="0" w:color="auto"/>
        <w:right w:val="none" w:sz="0" w:space="0" w:color="auto"/>
      </w:divBdr>
    </w:div>
    <w:div w:id="851069173">
      <w:bodyDiv w:val="1"/>
      <w:marLeft w:val="0"/>
      <w:marRight w:val="0"/>
      <w:marTop w:val="0"/>
      <w:marBottom w:val="0"/>
      <w:divBdr>
        <w:top w:val="none" w:sz="0" w:space="0" w:color="auto"/>
        <w:left w:val="none" w:sz="0" w:space="0" w:color="auto"/>
        <w:bottom w:val="none" w:sz="0" w:space="0" w:color="auto"/>
        <w:right w:val="none" w:sz="0" w:space="0" w:color="auto"/>
      </w:divBdr>
    </w:div>
    <w:div w:id="853031370">
      <w:bodyDiv w:val="1"/>
      <w:marLeft w:val="0"/>
      <w:marRight w:val="0"/>
      <w:marTop w:val="0"/>
      <w:marBottom w:val="0"/>
      <w:divBdr>
        <w:top w:val="none" w:sz="0" w:space="0" w:color="auto"/>
        <w:left w:val="none" w:sz="0" w:space="0" w:color="auto"/>
        <w:bottom w:val="none" w:sz="0" w:space="0" w:color="auto"/>
        <w:right w:val="none" w:sz="0" w:space="0" w:color="auto"/>
      </w:divBdr>
    </w:div>
    <w:div w:id="853375253">
      <w:bodyDiv w:val="1"/>
      <w:marLeft w:val="0"/>
      <w:marRight w:val="0"/>
      <w:marTop w:val="0"/>
      <w:marBottom w:val="0"/>
      <w:divBdr>
        <w:top w:val="none" w:sz="0" w:space="0" w:color="auto"/>
        <w:left w:val="none" w:sz="0" w:space="0" w:color="auto"/>
        <w:bottom w:val="none" w:sz="0" w:space="0" w:color="auto"/>
        <w:right w:val="none" w:sz="0" w:space="0" w:color="auto"/>
      </w:divBdr>
    </w:div>
    <w:div w:id="853808486">
      <w:bodyDiv w:val="1"/>
      <w:marLeft w:val="0"/>
      <w:marRight w:val="0"/>
      <w:marTop w:val="0"/>
      <w:marBottom w:val="0"/>
      <w:divBdr>
        <w:top w:val="none" w:sz="0" w:space="0" w:color="auto"/>
        <w:left w:val="none" w:sz="0" w:space="0" w:color="auto"/>
        <w:bottom w:val="none" w:sz="0" w:space="0" w:color="auto"/>
        <w:right w:val="none" w:sz="0" w:space="0" w:color="auto"/>
      </w:divBdr>
    </w:div>
    <w:div w:id="855727862">
      <w:bodyDiv w:val="1"/>
      <w:marLeft w:val="0"/>
      <w:marRight w:val="0"/>
      <w:marTop w:val="0"/>
      <w:marBottom w:val="0"/>
      <w:divBdr>
        <w:top w:val="none" w:sz="0" w:space="0" w:color="auto"/>
        <w:left w:val="none" w:sz="0" w:space="0" w:color="auto"/>
        <w:bottom w:val="none" w:sz="0" w:space="0" w:color="auto"/>
        <w:right w:val="none" w:sz="0" w:space="0" w:color="auto"/>
      </w:divBdr>
    </w:div>
    <w:div w:id="857037006">
      <w:bodyDiv w:val="1"/>
      <w:marLeft w:val="0"/>
      <w:marRight w:val="0"/>
      <w:marTop w:val="0"/>
      <w:marBottom w:val="0"/>
      <w:divBdr>
        <w:top w:val="none" w:sz="0" w:space="0" w:color="auto"/>
        <w:left w:val="none" w:sz="0" w:space="0" w:color="auto"/>
        <w:bottom w:val="none" w:sz="0" w:space="0" w:color="auto"/>
        <w:right w:val="none" w:sz="0" w:space="0" w:color="auto"/>
      </w:divBdr>
    </w:div>
    <w:div w:id="861013965">
      <w:bodyDiv w:val="1"/>
      <w:marLeft w:val="0"/>
      <w:marRight w:val="0"/>
      <w:marTop w:val="0"/>
      <w:marBottom w:val="0"/>
      <w:divBdr>
        <w:top w:val="none" w:sz="0" w:space="0" w:color="auto"/>
        <w:left w:val="none" w:sz="0" w:space="0" w:color="auto"/>
        <w:bottom w:val="none" w:sz="0" w:space="0" w:color="auto"/>
        <w:right w:val="none" w:sz="0" w:space="0" w:color="auto"/>
      </w:divBdr>
    </w:div>
    <w:div w:id="861866102">
      <w:bodyDiv w:val="1"/>
      <w:marLeft w:val="0"/>
      <w:marRight w:val="0"/>
      <w:marTop w:val="0"/>
      <w:marBottom w:val="0"/>
      <w:divBdr>
        <w:top w:val="none" w:sz="0" w:space="0" w:color="auto"/>
        <w:left w:val="none" w:sz="0" w:space="0" w:color="auto"/>
        <w:bottom w:val="none" w:sz="0" w:space="0" w:color="auto"/>
        <w:right w:val="none" w:sz="0" w:space="0" w:color="auto"/>
      </w:divBdr>
    </w:div>
    <w:div w:id="863709568">
      <w:bodyDiv w:val="1"/>
      <w:marLeft w:val="0"/>
      <w:marRight w:val="0"/>
      <w:marTop w:val="0"/>
      <w:marBottom w:val="0"/>
      <w:divBdr>
        <w:top w:val="none" w:sz="0" w:space="0" w:color="auto"/>
        <w:left w:val="none" w:sz="0" w:space="0" w:color="auto"/>
        <w:bottom w:val="none" w:sz="0" w:space="0" w:color="auto"/>
        <w:right w:val="none" w:sz="0" w:space="0" w:color="auto"/>
      </w:divBdr>
    </w:div>
    <w:div w:id="864052594">
      <w:bodyDiv w:val="1"/>
      <w:marLeft w:val="0"/>
      <w:marRight w:val="0"/>
      <w:marTop w:val="0"/>
      <w:marBottom w:val="0"/>
      <w:divBdr>
        <w:top w:val="none" w:sz="0" w:space="0" w:color="auto"/>
        <w:left w:val="none" w:sz="0" w:space="0" w:color="auto"/>
        <w:bottom w:val="none" w:sz="0" w:space="0" w:color="auto"/>
        <w:right w:val="none" w:sz="0" w:space="0" w:color="auto"/>
      </w:divBdr>
    </w:div>
    <w:div w:id="864169970">
      <w:bodyDiv w:val="1"/>
      <w:marLeft w:val="0"/>
      <w:marRight w:val="0"/>
      <w:marTop w:val="0"/>
      <w:marBottom w:val="0"/>
      <w:divBdr>
        <w:top w:val="none" w:sz="0" w:space="0" w:color="auto"/>
        <w:left w:val="none" w:sz="0" w:space="0" w:color="auto"/>
        <w:bottom w:val="none" w:sz="0" w:space="0" w:color="auto"/>
        <w:right w:val="none" w:sz="0" w:space="0" w:color="auto"/>
      </w:divBdr>
    </w:div>
    <w:div w:id="866256902">
      <w:bodyDiv w:val="1"/>
      <w:marLeft w:val="0"/>
      <w:marRight w:val="0"/>
      <w:marTop w:val="0"/>
      <w:marBottom w:val="0"/>
      <w:divBdr>
        <w:top w:val="none" w:sz="0" w:space="0" w:color="auto"/>
        <w:left w:val="none" w:sz="0" w:space="0" w:color="auto"/>
        <w:bottom w:val="none" w:sz="0" w:space="0" w:color="auto"/>
        <w:right w:val="none" w:sz="0" w:space="0" w:color="auto"/>
      </w:divBdr>
    </w:div>
    <w:div w:id="866257619">
      <w:bodyDiv w:val="1"/>
      <w:marLeft w:val="0"/>
      <w:marRight w:val="0"/>
      <w:marTop w:val="0"/>
      <w:marBottom w:val="0"/>
      <w:divBdr>
        <w:top w:val="none" w:sz="0" w:space="0" w:color="auto"/>
        <w:left w:val="none" w:sz="0" w:space="0" w:color="auto"/>
        <w:bottom w:val="none" w:sz="0" w:space="0" w:color="auto"/>
        <w:right w:val="none" w:sz="0" w:space="0" w:color="auto"/>
      </w:divBdr>
    </w:div>
    <w:div w:id="867959559">
      <w:bodyDiv w:val="1"/>
      <w:marLeft w:val="0"/>
      <w:marRight w:val="0"/>
      <w:marTop w:val="0"/>
      <w:marBottom w:val="0"/>
      <w:divBdr>
        <w:top w:val="none" w:sz="0" w:space="0" w:color="auto"/>
        <w:left w:val="none" w:sz="0" w:space="0" w:color="auto"/>
        <w:bottom w:val="none" w:sz="0" w:space="0" w:color="auto"/>
        <w:right w:val="none" w:sz="0" w:space="0" w:color="auto"/>
      </w:divBdr>
    </w:div>
    <w:div w:id="872226881">
      <w:bodyDiv w:val="1"/>
      <w:marLeft w:val="0"/>
      <w:marRight w:val="0"/>
      <w:marTop w:val="0"/>
      <w:marBottom w:val="0"/>
      <w:divBdr>
        <w:top w:val="none" w:sz="0" w:space="0" w:color="auto"/>
        <w:left w:val="none" w:sz="0" w:space="0" w:color="auto"/>
        <w:bottom w:val="none" w:sz="0" w:space="0" w:color="auto"/>
        <w:right w:val="none" w:sz="0" w:space="0" w:color="auto"/>
      </w:divBdr>
    </w:div>
    <w:div w:id="872616814">
      <w:bodyDiv w:val="1"/>
      <w:marLeft w:val="0"/>
      <w:marRight w:val="0"/>
      <w:marTop w:val="0"/>
      <w:marBottom w:val="0"/>
      <w:divBdr>
        <w:top w:val="none" w:sz="0" w:space="0" w:color="auto"/>
        <w:left w:val="none" w:sz="0" w:space="0" w:color="auto"/>
        <w:bottom w:val="none" w:sz="0" w:space="0" w:color="auto"/>
        <w:right w:val="none" w:sz="0" w:space="0" w:color="auto"/>
      </w:divBdr>
    </w:div>
    <w:div w:id="877937962">
      <w:bodyDiv w:val="1"/>
      <w:marLeft w:val="0"/>
      <w:marRight w:val="0"/>
      <w:marTop w:val="0"/>
      <w:marBottom w:val="0"/>
      <w:divBdr>
        <w:top w:val="none" w:sz="0" w:space="0" w:color="auto"/>
        <w:left w:val="none" w:sz="0" w:space="0" w:color="auto"/>
        <w:bottom w:val="none" w:sz="0" w:space="0" w:color="auto"/>
        <w:right w:val="none" w:sz="0" w:space="0" w:color="auto"/>
      </w:divBdr>
    </w:div>
    <w:div w:id="881409180">
      <w:bodyDiv w:val="1"/>
      <w:marLeft w:val="0"/>
      <w:marRight w:val="0"/>
      <w:marTop w:val="0"/>
      <w:marBottom w:val="0"/>
      <w:divBdr>
        <w:top w:val="none" w:sz="0" w:space="0" w:color="auto"/>
        <w:left w:val="none" w:sz="0" w:space="0" w:color="auto"/>
        <w:bottom w:val="none" w:sz="0" w:space="0" w:color="auto"/>
        <w:right w:val="none" w:sz="0" w:space="0" w:color="auto"/>
      </w:divBdr>
    </w:div>
    <w:div w:id="881597993">
      <w:bodyDiv w:val="1"/>
      <w:marLeft w:val="0"/>
      <w:marRight w:val="0"/>
      <w:marTop w:val="0"/>
      <w:marBottom w:val="0"/>
      <w:divBdr>
        <w:top w:val="none" w:sz="0" w:space="0" w:color="auto"/>
        <w:left w:val="none" w:sz="0" w:space="0" w:color="auto"/>
        <w:bottom w:val="none" w:sz="0" w:space="0" w:color="auto"/>
        <w:right w:val="none" w:sz="0" w:space="0" w:color="auto"/>
      </w:divBdr>
    </w:div>
    <w:div w:id="883175565">
      <w:bodyDiv w:val="1"/>
      <w:marLeft w:val="0"/>
      <w:marRight w:val="0"/>
      <w:marTop w:val="0"/>
      <w:marBottom w:val="0"/>
      <w:divBdr>
        <w:top w:val="none" w:sz="0" w:space="0" w:color="auto"/>
        <w:left w:val="none" w:sz="0" w:space="0" w:color="auto"/>
        <w:bottom w:val="none" w:sz="0" w:space="0" w:color="auto"/>
        <w:right w:val="none" w:sz="0" w:space="0" w:color="auto"/>
      </w:divBdr>
    </w:div>
    <w:div w:id="884291731">
      <w:bodyDiv w:val="1"/>
      <w:marLeft w:val="0"/>
      <w:marRight w:val="0"/>
      <w:marTop w:val="0"/>
      <w:marBottom w:val="0"/>
      <w:divBdr>
        <w:top w:val="none" w:sz="0" w:space="0" w:color="auto"/>
        <w:left w:val="none" w:sz="0" w:space="0" w:color="auto"/>
        <w:bottom w:val="none" w:sz="0" w:space="0" w:color="auto"/>
        <w:right w:val="none" w:sz="0" w:space="0" w:color="auto"/>
      </w:divBdr>
    </w:div>
    <w:div w:id="884297785">
      <w:bodyDiv w:val="1"/>
      <w:marLeft w:val="0"/>
      <w:marRight w:val="0"/>
      <w:marTop w:val="0"/>
      <w:marBottom w:val="0"/>
      <w:divBdr>
        <w:top w:val="none" w:sz="0" w:space="0" w:color="auto"/>
        <w:left w:val="none" w:sz="0" w:space="0" w:color="auto"/>
        <w:bottom w:val="none" w:sz="0" w:space="0" w:color="auto"/>
        <w:right w:val="none" w:sz="0" w:space="0" w:color="auto"/>
      </w:divBdr>
    </w:div>
    <w:div w:id="884608784">
      <w:bodyDiv w:val="1"/>
      <w:marLeft w:val="0"/>
      <w:marRight w:val="0"/>
      <w:marTop w:val="0"/>
      <w:marBottom w:val="0"/>
      <w:divBdr>
        <w:top w:val="none" w:sz="0" w:space="0" w:color="auto"/>
        <w:left w:val="none" w:sz="0" w:space="0" w:color="auto"/>
        <w:bottom w:val="none" w:sz="0" w:space="0" w:color="auto"/>
        <w:right w:val="none" w:sz="0" w:space="0" w:color="auto"/>
      </w:divBdr>
    </w:div>
    <w:div w:id="886337380">
      <w:bodyDiv w:val="1"/>
      <w:marLeft w:val="0"/>
      <w:marRight w:val="0"/>
      <w:marTop w:val="0"/>
      <w:marBottom w:val="0"/>
      <w:divBdr>
        <w:top w:val="none" w:sz="0" w:space="0" w:color="auto"/>
        <w:left w:val="none" w:sz="0" w:space="0" w:color="auto"/>
        <w:bottom w:val="none" w:sz="0" w:space="0" w:color="auto"/>
        <w:right w:val="none" w:sz="0" w:space="0" w:color="auto"/>
      </w:divBdr>
    </w:div>
    <w:div w:id="887254690">
      <w:bodyDiv w:val="1"/>
      <w:marLeft w:val="0"/>
      <w:marRight w:val="0"/>
      <w:marTop w:val="0"/>
      <w:marBottom w:val="0"/>
      <w:divBdr>
        <w:top w:val="none" w:sz="0" w:space="0" w:color="auto"/>
        <w:left w:val="none" w:sz="0" w:space="0" w:color="auto"/>
        <w:bottom w:val="none" w:sz="0" w:space="0" w:color="auto"/>
        <w:right w:val="none" w:sz="0" w:space="0" w:color="auto"/>
      </w:divBdr>
    </w:div>
    <w:div w:id="887567217">
      <w:bodyDiv w:val="1"/>
      <w:marLeft w:val="0"/>
      <w:marRight w:val="0"/>
      <w:marTop w:val="0"/>
      <w:marBottom w:val="0"/>
      <w:divBdr>
        <w:top w:val="none" w:sz="0" w:space="0" w:color="auto"/>
        <w:left w:val="none" w:sz="0" w:space="0" w:color="auto"/>
        <w:bottom w:val="none" w:sz="0" w:space="0" w:color="auto"/>
        <w:right w:val="none" w:sz="0" w:space="0" w:color="auto"/>
      </w:divBdr>
    </w:div>
    <w:div w:id="889000641">
      <w:bodyDiv w:val="1"/>
      <w:marLeft w:val="0"/>
      <w:marRight w:val="0"/>
      <w:marTop w:val="0"/>
      <w:marBottom w:val="0"/>
      <w:divBdr>
        <w:top w:val="none" w:sz="0" w:space="0" w:color="auto"/>
        <w:left w:val="none" w:sz="0" w:space="0" w:color="auto"/>
        <w:bottom w:val="none" w:sz="0" w:space="0" w:color="auto"/>
        <w:right w:val="none" w:sz="0" w:space="0" w:color="auto"/>
      </w:divBdr>
    </w:div>
    <w:div w:id="891310301">
      <w:bodyDiv w:val="1"/>
      <w:marLeft w:val="0"/>
      <w:marRight w:val="0"/>
      <w:marTop w:val="0"/>
      <w:marBottom w:val="0"/>
      <w:divBdr>
        <w:top w:val="none" w:sz="0" w:space="0" w:color="auto"/>
        <w:left w:val="none" w:sz="0" w:space="0" w:color="auto"/>
        <w:bottom w:val="none" w:sz="0" w:space="0" w:color="auto"/>
        <w:right w:val="none" w:sz="0" w:space="0" w:color="auto"/>
      </w:divBdr>
    </w:div>
    <w:div w:id="892352030">
      <w:bodyDiv w:val="1"/>
      <w:marLeft w:val="0"/>
      <w:marRight w:val="0"/>
      <w:marTop w:val="0"/>
      <w:marBottom w:val="0"/>
      <w:divBdr>
        <w:top w:val="none" w:sz="0" w:space="0" w:color="auto"/>
        <w:left w:val="none" w:sz="0" w:space="0" w:color="auto"/>
        <w:bottom w:val="none" w:sz="0" w:space="0" w:color="auto"/>
        <w:right w:val="none" w:sz="0" w:space="0" w:color="auto"/>
      </w:divBdr>
    </w:div>
    <w:div w:id="895359294">
      <w:bodyDiv w:val="1"/>
      <w:marLeft w:val="0"/>
      <w:marRight w:val="0"/>
      <w:marTop w:val="0"/>
      <w:marBottom w:val="0"/>
      <w:divBdr>
        <w:top w:val="none" w:sz="0" w:space="0" w:color="auto"/>
        <w:left w:val="none" w:sz="0" w:space="0" w:color="auto"/>
        <w:bottom w:val="none" w:sz="0" w:space="0" w:color="auto"/>
        <w:right w:val="none" w:sz="0" w:space="0" w:color="auto"/>
      </w:divBdr>
    </w:div>
    <w:div w:id="895969021">
      <w:bodyDiv w:val="1"/>
      <w:marLeft w:val="0"/>
      <w:marRight w:val="0"/>
      <w:marTop w:val="0"/>
      <w:marBottom w:val="0"/>
      <w:divBdr>
        <w:top w:val="none" w:sz="0" w:space="0" w:color="auto"/>
        <w:left w:val="none" w:sz="0" w:space="0" w:color="auto"/>
        <w:bottom w:val="none" w:sz="0" w:space="0" w:color="auto"/>
        <w:right w:val="none" w:sz="0" w:space="0" w:color="auto"/>
      </w:divBdr>
    </w:div>
    <w:div w:id="896941255">
      <w:bodyDiv w:val="1"/>
      <w:marLeft w:val="0"/>
      <w:marRight w:val="0"/>
      <w:marTop w:val="0"/>
      <w:marBottom w:val="0"/>
      <w:divBdr>
        <w:top w:val="none" w:sz="0" w:space="0" w:color="auto"/>
        <w:left w:val="none" w:sz="0" w:space="0" w:color="auto"/>
        <w:bottom w:val="none" w:sz="0" w:space="0" w:color="auto"/>
        <w:right w:val="none" w:sz="0" w:space="0" w:color="auto"/>
      </w:divBdr>
    </w:div>
    <w:div w:id="901906907">
      <w:bodyDiv w:val="1"/>
      <w:marLeft w:val="0"/>
      <w:marRight w:val="0"/>
      <w:marTop w:val="0"/>
      <w:marBottom w:val="0"/>
      <w:divBdr>
        <w:top w:val="none" w:sz="0" w:space="0" w:color="auto"/>
        <w:left w:val="none" w:sz="0" w:space="0" w:color="auto"/>
        <w:bottom w:val="none" w:sz="0" w:space="0" w:color="auto"/>
        <w:right w:val="none" w:sz="0" w:space="0" w:color="auto"/>
      </w:divBdr>
    </w:div>
    <w:div w:id="910694377">
      <w:bodyDiv w:val="1"/>
      <w:marLeft w:val="0"/>
      <w:marRight w:val="0"/>
      <w:marTop w:val="0"/>
      <w:marBottom w:val="0"/>
      <w:divBdr>
        <w:top w:val="none" w:sz="0" w:space="0" w:color="auto"/>
        <w:left w:val="none" w:sz="0" w:space="0" w:color="auto"/>
        <w:bottom w:val="none" w:sz="0" w:space="0" w:color="auto"/>
        <w:right w:val="none" w:sz="0" w:space="0" w:color="auto"/>
      </w:divBdr>
    </w:div>
    <w:div w:id="910894956">
      <w:bodyDiv w:val="1"/>
      <w:marLeft w:val="0"/>
      <w:marRight w:val="0"/>
      <w:marTop w:val="0"/>
      <w:marBottom w:val="0"/>
      <w:divBdr>
        <w:top w:val="none" w:sz="0" w:space="0" w:color="auto"/>
        <w:left w:val="none" w:sz="0" w:space="0" w:color="auto"/>
        <w:bottom w:val="none" w:sz="0" w:space="0" w:color="auto"/>
        <w:right w:val="none" w:sz="0" w:space="0" w:color="auto"/>
      </w:divBdr>
    </w:div>
    <w:div w:id="911157931">
      <w:bodyDiv w:val="1"/>
      <w:marLeft w:val="0"/>
      <w:marRight w:val="0"/>
      <w:marTop w:val="0"/>
      <w:marBottom w:val="0"/>
      <w:divBdr>
        <w:top w:val="none" w:sz="0" w:space="0" w:color="auto"/>
        <w:left w:val="none" w:sz="0" w:space="0" w:color="auto"/>
        <w:bottom w:val="none" w:sz="0" w:space="0" w:color="auto"/>
        <w:right w:val="none" w:sz="0" w:space="0" w:color="auto"/>
      </w:divBdr>
    </w:div>
    <w:div w:id="911236562">
      <w:bodyDiv w:val="1"/>
      <w:marLeft w:val="0"/>
      <w:marRight w:val="0"/>
      <w:marTop w:val="0"/>
      <w:marBottom w:val="0"/>
      <w:divBdr>
        <w:top w:val="none" w:sz="0" w:space="0" w:color="auto"/>
        <w:left w:val="none" w:sz="0" w:space="0" w:color="auto"/>
        <w:bottom w:val="none" w:sz="0" w:space="0" w:color="auto"/>
        <w:right w:val="none" w:sz="0" w:space="0" w:color="auto"/>
      </w:divBdr>
    </w:div>
    <w:div w:id="911769402">
      <w:bodyDiv w:val="1"/>
      <w:marLeft w:val="0"/>
      <w:marRight w:val="0"/>
      <w:marTop w:val="0"/>
      <w:marBottom w:val="0"/>
      <w:divBdr>
        <w:top w:val="none" w:sz="0" w:space="0" w:color="auto"/>
        <w:left w:val="none" w:sz="0" w:space="0" w:color="auto"/>
        <w:bottom w:val="none" w:sz="0" w:space="0" w:color="auto"/>
        <w:right w:val="none" w:sz="0" w:space="0" w:color="auto"/>
      </w:divBdr>
    </w:div>
    <w:div w:id="917011756">
      <w:bodyDiv w:val="1"/>
      <w:marLeft w:val="0"/>
      <w:marRight w:val="0"/>
      <w:marTop w:val="0"/>
      <w:marBottom w:val="0"/>
      <w:divBdr>
        <w:top w:val="none" w:sz="0" w:space="0" w:color="auto"/>
        <w:left w:val="none" w:sz="0" w:space="0" w:color="auto"/>
        <w:bottom w:val="none" w:sz="0" w:space="0" w:color="auto"/>
        <w:right w:val="none" w:sz="0" w:space="0" w:color="auto"/>
      </w:divBdr>
    </w:div>
    <w:div w:id="917247907">
      <w:bodyDiv w:val="1"/>
      <w:marLeft w:val="0"/>
      <w:marRight w:val="0"/>
      <w:marTop w:val="0"/>
      <w:marBottom w:val="0"/>
      <w:divBdr>
        <w:top w:val="none" w:sz="0" w:space="0" w:color="auto"/>
        <w:left w:val="none" w:sz="0" w:space="0" w:color="auto"/>
        <w:bottom w:val="none" w:sz="0" w:space="0" w:color="auto"/>
        <w:right w:val="none" w:sz="0" w:space="0" w:color="auto"/>
      </w:divBdr>
    </w:div>
    <w:div w:id="918950018">
      <w:bodyDiv w:val="1"/>
      <w:marLeft w:val="0"/>
      <w:marRight w:val="0"/>
      <w:marTop w:val="0"/>
      <w:marBottom w:val="0"/>
      <w:divBdr>
        <w:top w:val="none" w:sz="0" w:space="0" w:color="auto"/>
        <w:left w:val="none" w:sz="0" w:space="0" w:color="auto"/>
        <w:bottom w:val="none" w:sz="0" w:space="0" w:color="auto"/>
        <w:right w:val="none" w:sz="0" w:space="0" w:color="auto"/>
      </w:divBdr>
    </w:div>
    <w:div w:id="919215024">
      <w:bodyDiv w:val="1"/>
      <w:marLeft w:val="0"/>
      <w:marRight w:val="0"/>
      <w:marTop w:val="0"/>
      <w:marBottom w:val="0"/>
      <w:divBdr>
        <w:top w:val="none" w:sz="0" w:space="0" w:color="auto"/>
        <w:left w:val="none" w:sz="0" w:space="0" w:color="auto"/>
        <w:bottom w:val="none" w:sz="0" w:space="0" w:color="auto"/>
        <w:right w:val="none" w:sz="0" w:space="0" w:color="auto"/>
      </w:divBdr>
    </w:div>
    <w:div w:id="920212623">
      <w:bodyDiv w:val="1"/>
      <w:marLeft w:val="0"/>
      <w:marRight w:val="0"/>
      <w:marTop w:val="0"/>
      <w:marBottom w:val="0"/>
      <w:divBdr>
        <w:top w:val="none" w:sz="0" w:space="0" w:color="auto"/>
        <w:left w:val="none" w:sz="0" w:space="0" w:color="auto"/>
        <w:bottom w:val="none" w:sz="0" w:space="0" w:color="auto"/>
        <w:right w:val="none" w:sz="0" w:space="0" w:color="auto"/>
      </w:divBdr>
    </w:div>
    <w:div w:id="920219059">
      <w:bodyDiv w:val="1"/>
      <w:marLeft w:val="0"/>
      <w:marRight w:val="0"/>
      <w:marTop w:val="0"/>
      <w:marBottom w:val="0"/>
      <w:divBdr>
        <w:top w:val="none" w:sz="0" w:space="0" w:color="auto"/>
        <w:left w:val="none" w:sz="0" w:space="0" w:color="auto"/>
        <w:bottom w:val="none" w:sz="0" w:space="0" w:color="auto"/>
        <w:right w:val="none" w:sz="0" w:space="0" w:color="auto"/>
      </w:divBdr>
    </w:div>
    <w:div w:id="921795336">
      <w:bodyDiv w:val="1"/>
      <w:marLeft w:val="0"/>
      <w:marRight w:val="0"/>
      <w:marTop w:val="0"/>
      <w:marBottom w:val="0"/>
      <w:divBdr>
        <w:top w:val="none" w:sz="0" w:space="0" w:color="auto"/>
        <w:left w:val="none" w:sz="0" w:space="0" w:color="auto"/>
        <w:bottom w:val="none" w:sz="0" w:space="0" w:color="auto"/>
        <w:right w:val="none" w:sz="0" w:space="0" w:color="auto"/>
      </w:divBdr>
    </w:div>
    <w:div w:id="922186086">
      <w:bodyDiv w:val="1"/>
      <w:marLeft w:val="0"/>
      <w:marRight w:val="0"/>
      <w:marTop w:val="0"/>
      <w:marBottom w:val="0"/>
      <w:divBdr>
        <w:top w:val="none" w:sz="0" w:space="0" w:color="auto"/>
        <w:left w:val="none" w:sz="0" w:space="0" w:color="auto"/>
        <w:bottom w:val="none" w:sz="0" w:space="0" w:color="auto"/>
        <w:right w:val="none" w:sz="0" w:space="0" w:color="auto"/>
      </w:divBdr>
    </w:div>
    <w:div w:id="927925916">
      <w:bodyDiv w:val="1"/>
      <w:marLeft w:val="0"/>
      <w:marRight w:val="0"/>
      <w:marTop w:val="0"/>
      <w:marBottom w:val="0"/>
      <w:divBdr>
        <w:top w:val="none" w:sz="0" w:space="0" w:color="auto"/>
        <w:left w:val="none" w:sz="0" w:space="0" w:color="auto"/>
        <w:bottom w:val="none" w:sz="0" w:space="0" w:color="auto"/>
        <w:right w:val="none" w:sz="0" w:space="0" w:color="auto"/>
      </w:divBdr>
    </w:div>
    <w:div w:id="930311165">
      <w:bodyDiv w:val="1"/>
      <w:marLeft w:val="0"/>
      <w:marRight w:val="0"/>
      <w:marTop w:val="0"/>
      <w:marBottom w:val="0"/>
      <w:divBdr>
        <w:top w:val="none" w:sz="0" w:space="0" w:color="auto"/>
        <w:left w:val="none" w:sz="0" w:space="0" w:color="auto"/>
        <w:bottom w:val="none" w:sz="0" w:space="0" w:color="auto"/>
        <w:right w:val="none" w:sz="0" w:space="0" w:color="auto"/>
      </w:divBdr>
    </w:div>
    <w:div w:id="932325856">
      <w:bodyDiv w:val="1"/>
      <w:marLeft w:val="0"/>
      <w:marRight w:val="0"/>
      <w:marTop w:val="0"/>
      <w:marBottom w:val="0"/>
      <w:divBdr>
        <w:top w:val="none" w:sz="0" w:space="0" w:color="auto"/>
        <w:left w:val="none" w:sz="0" w:space="0" w:color="auto"/>
        <w:bottom w:val="none" w:sz="0" w:space="0" w:color="auto"/>
        <w:right w:val="none" w:sz="0" w:space="0" w:color="auto"/>
      </w:divBdr>
    </w:div>
    <w:div w:id="935599369">
      <w:bodyDiv w:val="1"/>
      <w:marLeft w:val="0"/>
      <w:marRight w:val="0"/>
      <w:marTop w:val="0"/>
      <w:marBottom w:val="0"/>
      <w:divBdr>
        <w:top w:val="none" w:sz="0" w:space="0" w:color="auto"/>
        <w:left w:val="none" w:sz="0" w:space="0" w:color="auto"/>
        <w:bottom w:val="none" w:sz="0" w:space="0" w:color="auto"/>
        <w:right w:val="none" w:sz="0" w:space="0" w:color="auto"/>
      </w:divBdr>
    </w:div>
    <w:div w:id="942222712">
      <w:bodyDiv w:val="1"/>
      <w:marLeft w:val="0"/>
      <w:marRight w:val="0"/>
      <w:marTop w:val="0"/>
      <w:marBottom w:val="0"/>
      <w:divBdr>
        <w:top w:val="none" w:sz="0" w:space="0" w:color="auto"/>
        <w:left w:val="none" w:sz="0" w:space="0" w:color="auto"/>
        <w:bottom w:val="none" w:sz="0" w:space="0" w:color="auto"/>
        <w:right w:val="none" w:sz="0" w:space="0" w:color="auto"/>
      </w:divBdr>
    </w:div>
    <w:div w:id="942344867">
      <w:bodyDiv w:val="1"/>
      <w:marLeft w:val="0"/>
      <w:marRight w:val="0"/>
      <w:marTop w:val="0"/>
      <w:marBottom w:val="0"/>
      <w:divBdr>
        <w:top w:val="none" w:sz="0" w:space="0" w:color="auto"/>
        <w:left w:val="none" w:sz="0" w:space="0" w:color="auto"/>
        <w:bottom w:val="none" w:sz="0" w:space="0" w:color="auto"/>
        <w:right w:val="none" w:sz="0" w:space="0" w:color="auto"/>
      </w:divBdr>
    </w:div>
    <w:div w:id="948050961">
      <w:bodyDiv w:val="1"/>
      <w:marLeft w:val="0"/>
      <w:marRight w:val="0"/>
      <w:marTop w:val="0"/>
      <w:marBottom w:val="0"/>
      <w:divBdr>
        <w:top w:val="none" w:sz="0" w:space="0" w:color="auto"/>
        <w:left w:val="none" w:sz="0" w:space="0" w:color="auto"/>
        <w:bottom w:val="none" w:sz="0" w:space="0" w:color="auto"/>
        <w:right w:val="none" w:sz="0" w:space="0" w:color="auto"/>
      </w:divBdr>
    </w:div>
    <w:div w:id="952130112">
      <w:bodyDiv w:val="1"/>
      <w:marLeft w:val="0"/>
      <w:marRight w:val="0"/>
      <w:marTop w:val="0"/>
      <w:marBottom w:val="0"/>
      <w:divBdr>
        <w:top w:val="none" w:sz="0" w:space="0" w:color="auto"/>
        <w:left w:val="none" w:sz="0" w:space="0" w:color="auto"/>
        <w:bottom w:val="none" w:sz="0" w:space="0" w:color="auto"/>
        <w:right w:val="none" w:sz="0" w:space="0" w:color="auto"/>
      </w:divBdr>
    </w:div>
    <w:div w:id="952788269">
      <w:bodyDiv w:val="1"/>
      <w:marLeft w:val="0"/>
      <w:marRight w:val="0"/>
      <w:marTop w:val="0"/>
      <w:marBottom w:val="0"/>
      <w:divBdr>
        <w:top w:val="none" w:sz="0" w:space="0" w:color="auto"/>
        <w:left w:val="none" w:sz="0" w:space="0" w:color="auto"/>
        <w:bottom w:val="none" w:sz="0" w:space="0" w:color="auto"/>
        <w:right w:val="none" w:sz="0" w:space="0" w:color="auto"/>
      </w:divBdr>
    </w:div>
    <w:div w:id="962615296">
      <w:bodyDiv w:val="1"/>
      <w:marLeft w:val="0"/>
      <w:marRight w:val="0"/>
      <w:marTop w:val="0"/>
      <w:marBottom w:val="0"/>
      <w:divBdr>
        <w:top w:val="none" w:sz="0" w:space="0" w:color="auto"/>
        <w:left w:val="none" w:sz="0" w:space="0" w:color="auto"/>
        <w:bottom w:val="none" w:sz="0" w:space="0" w:color="auto"/>
        <w:right w:val="none" w:sz="0" w:space="0" w:color="auto"/>
      </w:divBdr>
    </w:div>
    <w:div w:id="964459413">
      <w:bodyDiv w:val="1"/>
      <w:marLeft w:val="0"/>
      <w:marRight w:val="0"/>
      <w:marTop w:val="0"/>
      <w:marBottom w:val="0"/>
      <w:divBdr>
        <w:top w:val="none" w:sz="0" w:space="0" w:color="auto"/>
        <w:left w:val="none" w:sz="0" w:space="0" w:color="auto"/>
        <w:bottom w:val="none" w:sz="0" w:space="0" w:color="auto"/>
        <w:right w:val="none" w:sz="0" w:space="0" w:color="auto"/>
      </w:divBdr>
    </w:div>
    <w:div w:id="965164933">
      <w:bodyDiv w:val="1"/>
      <w:marLeft w:val="0"/>
      <w:marRight w:val="0"/>
      <w:marTop w:val="0"/>
      <w:marBottom w:val="0"/>
      <w:divBdr>
        <w:top w:val="none" w:sz="0" w:space="0" w:color="auto"/>
        <w:left w:val="none" w:sz="0" w:space="0" w:color="auto"/>
        <w:bottom w:val="none" w:sz="0" w:space="0" w:color="auto"/>
        <w:right w:val="none" w:sz="0" w:space="0" w:color="auto"/>
      </w:divBdr>
    </w:div>
    <w:div w:id="966856543">
      <w:bodyDiv w:val="1"/>
      <w:marLeft w:val="0"/>
      <w:marRight w:val="0"/>
      <w:marTop w:val="0"/>
      <w:marBottom w:val="0"/>
      <w:divBdr>
        <w:top w:val="none" w:sz="0" w:space="0" w:color="auto"/>
        <w:left w:val="none" w:sz="0" w:space="0" w:color="auto"/>
        <w:bottom w:val="none" w:sz="0" w:space="0" w:color="auto"/>
        <w:right w:val="none" w:sz="0" w:space="0" w:color="auto"/>
      </w:divBdr>
    </w:div>
    <w:div w:id="967589546">
      <w:bodyDiv w:val="1"/>
      <w:marLeft w:val="0"/>
      <w:marRight w:val="0"/>
      <w:marTop w:val="0"/>
      <w:marBottom w:val="0"/>
      <w:divBdr>
        <w:top w:val="none" w:sz="0" w:space="0" w:color="auto"/>
        <w:left w:val="none" w:sz="0" w:space="0" w:color="auto"/>
        <w:bottom w:val="none" w:sz="0" w:space="0" w:color="auto"/>
        <w:right w:val="none" w:sz="0" w:space="0" w:color="auto"/>
      </w:divBdr>
    </w:div>
    <w:div w:id="969936323">
      <w:bodyDiv w:val="1"/>
      <w:marLeft w:val="0"/>
      <w:marRight w:val="0"/>
      <w:marTop w:val="0"/>
      <w:marBottom w:val="0"/>
      <w:divBdr>
        <w:top w:val="none" w:sz="0" w:space="0" w:color="auto"/>
        <w:left w:val="none" w:sz="0" w:space="0" w:color="auto"/>
        <w:bottom w:val="none" w:sz="0" w:space="0" w:color="auto"/>
        <w:right w:val="none" w:sz="0" w:space="0" w:color="auto"/>
      </w:divBdr>
    </w:div>
    <w:div w:id="970787643">
      <w:bodyDiv w:val="1"/>
      <w:marLeft w:val="0"/>
      <w:marRight w:val="0"/>
      <w:marTop w:val="0"/>
      <w:marBottom w:val="0"/>
      <w:divBdr>
        <w:top w:val="none" w:sz="0" w:space="0" w:color="auto"/>
        <w:left w:val="none" w:sz="0" w:space="0" w:color="auto"/>
        <w:bottom w:val="none" w:sz="0" w:space="0" w:color="auto"/>
        <w:right w:val="none" w:sz="0" w:space="0" w:color="auto"/>
      </w:divBdr>
    </w:div>
    <w:div w:id="971399152">
      <w:bodyDiv w:val="1"/>
      <w:marLeft w:val="0"/>
      <w:marRight w:val="0"/>
      <w:marTop w:val="0"/>
      <w:marBottom w:val="0"/>
      <w:divBdr>
        <w:top w:val="none" w:sz="0" w:space="0" w:color="auto"/>
        <w:left w:val="none" w:sz="0" w:space="0" w:color="auto"/>
        <w:bottom w:val="none" w:sz="0" w:space="0" w:color="auto"/>
        <w:right w:val="none" w:sz="0" w:space="0" w:color="auto"/>
      </w:divBdr>
    </w:div>
    <w:div w:id="976909330">
      <w:bodyDiv w:val="1"/>
      <w:marLeft w:val="0"/>
      <w:marRight w:val="0"/>
      <w:marTop w:val="0"/>
      <w:marBottom w:val="0"/>
      <w:divBdr>
        <w:top w:val="none" w:sz="0" w:space="0" w:color="auto"/>
        <w:left w:val="none" w:sz="0" w:space="0" w:color="auto"/>
        <w:bottom w:val="none" w:sz="0" w:space="0" w:color="auto"/>
        <w:right w:val="none" w:sz="0" w:space="0" w:color="auto"/>
      </w:divBdr>
    </w:div>
    <w:div w:id="981469898">
      <w:bodyDiv w:val="1"/>
      <w:marLeft w:val="0"/>
      <w:marRight w:val="0"/>
      <w:marTop w:val="0"/>
      <w:marBottom w:val="0"/>
      <w:divBdr>
        <w:top w:val="none" w:sz="0" w:space="0" w:color="auto"/>
        <w:left w:val="none" w:sz="0" w:space="0" w:color="auto"/>
        <w:bottom w:val="none" w:sz="0" w:space="0" w:color="auto"/>
        <w:right w:val="none" w:sz="0" w:space="0" w:color="auto"/>
      </w:divBdr>
    </w:div>
    <w:div w:id="985817391">
      <w:bodyDiv w:val="1"/>
      <w:marLeft w:val="0"/>
      <w:marRight w:val="0"/>
      <w:marTop w:val="0"/>
      <w:marBottom w:val="0"/>
      <w:divBdr>
        <w:top w:val="none" w:sz="0" w:space="0" w:color="auto"/>
        <w:left w:val="none" w:sz="0" w:space="0" w:color="auto"/>
        <w:bottom w:val="none" w:sz="0" w:space="0" w:color="auto"/>
        <w:right w:val="none" w:sz="0" w:space="0" w:color="auto"/>
      </w:divBdr>
    </w:div>
    <w:div w:id="986661878">
      <w:bodyDiv w:val="1"/>
      <w:marLeft w:val="0"/>
      <w:marRight w:val="0"/>
      <w:marTop w:val="0"/>
      <w:marBottom w:val="0"/>
      <w:divBdr>
        <w:top w:val="none" w:sz="0" w:space="0" w:color="auto"/>
        <w:left w:val="none" w:sz="0" w:space="0" w:color="auto"/>
        <w:bottom w:val="none" w:sz="0" w:space="0" w:color="auto"/>
        <w:right w:val="none" w:sz="0" w:space="0" w:color="auto"/>
      </w:divBdr>
    </w:div>
    <w:div w:id="988944213">
      <w:bodyDiv w:val="1"/>
      <w:marLeft w:val="0"/>
      <w:marRight w:val="0"/>
      <w:marTop w:val="0"/>
      <w:marBottom w:val="0"/>
      <w:divBdr>
        <w:top w:val="none" w:sz="0" w:space="0" w:color="auto"/>
        <w:left w:val="none" w:sz="0" w:space="0" w:color="auto"/>
        <w:bottom w:val="none" w:sz="0" w:space="0" w:color="auto"/>
        <w:right w:val="none" w:sz="0" w:space="0" w:color="auto"/>
      </w:divBdr>
    </w:div>
    <w:div w:id="990672669">
      <w:bodyDiv w:val="1"/>
      <w:marLeft w:val="0"/>
      <w:marRight w:val="0"/>
      <w:marTop w:val="0"/>
      <w:marBottom w:val="0"/>
      <w:divBdr>
        <w:top w:val="none" w:sz="0" w:space="0" w:color="auto"/>
        <w:left w:val="none" w:sz="0" w:space="0" w:color="auto"/>
        <w:bottom w:val="none" w:sz="0" w:space="0" w:color="auto"/>
        <w:right w:val="none" w:sz="0" w:space="0" w:color="auto"/>
      </w:divBdr>
    </w:div>
    <w:div w:id="994383929">
      <w:bodyDiv w:val="1"/>
      <w:marLeft w:val="0"/>
      <w:marRight w:val="0"/>
      <w:marTop w:val="0"/>
      <w:marBottom w:val="0"/>
      <w:divBdr>
        <w:top w:val="none" w:sz="0" w:space="0" w:color="auto"/>
        <w:left w:val="none" w:sz="0" w:space="0" w:color="auto"/>
        <w:bottom w:val="none" w:sz="0" w:space="0" w:color="auto"/>
        <w:right w:val="none" w:sz="0" w:space="0" w:color="auto"/>
      </w:divBdr>
    </w:div>
    <w:div w:id="1001735592">
      <w:bodyDiv w:val="1"/>
      <w:marLeft w:val="0"/>
      <w:marRight w:val="0"/>
      <w:marTop w:val="0"/>
      <w:marBottom w:val="0"/>
      <w:divBdr>
        <w:top w:val="none" w:sz="0" w:space="0" w:color="auto"/>
        <w:left w:val="none" w:sz="0" w:space="0" w:color="auto"/>
        <w:bottom w:val="none" w:sz="0" w:space="0" w:color="auto"/>
        <w:right w:val="none" w:sz="0" w:space="0" w:color="auto"/>
      </w:divBdr>
    </w:div>
    <w:div w:id="1003632697">
      <w:bodyDiv w:val="1"/>
      <w:marLeft w:val="0"/>
      <w:marRight w:val="0"/>
      <w:marTop w:val="0"/>
      <w:marBottom w:val="0"/>
      <w:divBdr>
        <w:top w:val="none" w:sz="0" w:space="0" w:color="auto"/>
        <w:left w:val="none" w:sz="0" w:space="0" w:color="auto"/>
        <w:bottom w:val="none" w:sz="0" w:space="0" w:color="auto"/>
        <w:right w:val="none" w:sz="0" w:space="0" w:color="auto"/>
      </w:divBdr>
    </w:div>
    <w:div w:id="1010445159">
      <w:bodyDiv w:val="1"/>
      <w:marLeft w:val="0"/>
      <w:marRight w:val="0"/>
      <w:marTop w:val="0"/>
      <w:marBottom w:val="0"/>
      <w:divBdr>
        <w:top w:val="none" w:sz="0" w:space="0" w:color="auto"/>
        <w:left w:val="none" w:sz="0" w:space="0" w:color="auto"/>
        <w:bottom w:val="none" w:sz="0" w:space="0" w:color="auto"/>
        <w:right w:val="none" w:sz="0" w:space="0" w:color="auto"/>
      </w:divBdr>
    </w:div>
    <w:div w:id="1010446221">
      <w:bodyDiv w:val="1"/>
      <w:marLeft w:val="0"/>
      <w:marRight w:val="0"/>
      <w:marTop w:val="0"/>
      <w:marBottom w:val="0"/>
      <w:divBdr>
        <w:top w:val="none" w:sz="0" w:space="0" w:color="auto"/>
        <w:left w:val="none" w:sz="0" w:space="0" w:color="auto"/>
        <w:bottom w:val="none" w:sz="0" w:space="0" w:color="auto"/>
        <w:right w:val="none" w:sz="0" w:space="0" w:color="auto"/>
      </w:divBdr>
    </w:div>
    <w:div w:id="1010571258">
      <w:bodyDiv w:val="1"/>
      <w:marLeft w:val="0"/>
      <w:marRight w:val="0"/>
      <w:marTop w:val="0"/>
      <w:marBottom w:val="0"/>
      <w:divBdr>
        <w:top w:val="none" w:sz="0" w:space="0" w:color="auto"/>
        <w:left w:val="none" w:sz="0" w:space="0" w:color="auto"/>
        <w:bottom w:val="none" w:sz="0" w:space="0" w:color="auto"/>
        <w:right w:val="none" w:sz="0" w:space="0" w:color="auto"/>
      </w:divBdr>
    </w:div>
    <w:div w:id="1012534961">
      <w:bodyDiv w:val="1"/>
      <w:marLeft w:val="0"/>
      <w:marRight w:val="0"/>
      <w:marTop w:val="0"/>
      <w:marBottom w:val="0"/>
      <w:divBdr>
        <w:top w:val="none" w:sz="0" w:space="0" w:color="auto"/>
        <w:left w:val="none" w:sz="0" w:space="0" w:color="auto"/>
        <w:bottom w:val="none" w:sz="0" w:space="0" w:color="auto"/>
        <w:right w:val="none" w:sz="0" w:space="0" w:color="auto"/>
      </w:divBdr>
    </w:div>
    <w:div w:id="1019041424">
      <w:bodyDiv w:val="1"/>
      <w:marLeft w:val="0"/>
      <w:marRight w:val="0"/>
      <w:marTop w:val="0"/>
      <w:marBottom w:val="0"/>
      <w:divBdr>
        <w:top w:val="none" w:sz="0" w:space="0" w:color="auto"/>
        <w:left w:val="none" w:sz="0" w:space="0" w:color="auto"/>
        <w:bottom w:val="none" w:sz="0" w:space="0" w:color="auto"/>
        <w:right w:val="none" w:sz="0" w:space="0" w:color="auto"/>
      </w:divBdr>
    </w:div>
    <w:div w:id="1024786745">
      <w:bodyDiv w:val="1"/>
      <w:marLeft w:val="0"/>
      <w:marRight w:val="0"/>
      <w:marTop w:val="0"/>
      <w:marBottom w:val="0"/>
      <w:divBdr>
        <w:top w:val="none" w:sz="0" w:space="0" w:color="auto"/>
        <w:left w:val="none" w:sz="0" w:space="0" w:color="auto"/>
        <w:bottom w:val="none" w:sz="0" w:space="0" w:color="auto"/>
        <w:right w:val="none" w:sz="0" w:space="0" w:color="auto"/>
      </w:divBdr>
    </w:div>
    <w:div w:id="1031420452">
      <w:bodyDiv w:val="1"/>
      <w:marLeft w:val="0"/>
      <w:marRight w:val="0"/>
      <w:marTop w:val="0"/>
      <w:marBottom w:val="0"/>
      <w:divBdr>
        <w:top w:val="none" w:sz="0" w:space="0" w:color="auto"/>
        <w:left w:val="none" w:sz="0" w:space="0" w:color="auto"/>
        <w:bottom w:val="none" w:sz="0" w:space="0" w:color="auto"/>
        <w:right w:val="none" w:sz="0" w:space="0" w:color="auto"/>
      </w:divBdr>
    </w:div>
    <w:div w:id="1032808135">
      <w:bodyDiv w:val="1"/>
      <w:marLeft w:val="0"/>
      <w:marRight w:val="0"/>
      <w:marTop w:val="0"/>
      <w:marBottom w:val="0"/>
      <w:divBdr>
        <w:top w:val="none" w:sz="0" w:space="0" w:color="auto"/>
        <w:left w:val="none" w:sz="0" w:space="0" w:color="auto"/>
        <w:bottom w:val="none" w:sz="0" w:space="0" w:color="auto"/>
        <w:right w:val="none" w:sz="0" w:space="0" w:color="auto"/>
      </w:divBdr>
    </w:div>
    <w:div w:id="1033070402">
      <w:bodyDiv w:val="1"/>
      <w:marLeft w:val="0"/>
      <w:marRight w:val="0"/>
      <w:marTop w:val="0"/>
      <w:marBottom w:val="0"/>
      <w:divBdr>
        <w:top w:val="none" w:sz="0" w:space="0" w:color="auto"/>
        <w:left w:val="none" w:sz="0" w:space="0" w:color="auto"/>
        <w:bottom w:val="none" w:sz="0" w:space="0" w:color="auto"/>
        <w:right w:val="none" w:sz="0" w:space="0" w:color="auto"/>
      </w:divBdr>
    </w:div>
    <w:div w:id="1035622729">
      <w:bodyDiv w:val="1"/>
      <w:marLeft w:val="0"/>
      <w:marRight w:val="0"/>
      <w:marTop w:val="0"/>
      <w:marBottom w:val="0"/>
      <w:divBdr>
        <w:top w:val="none" w:sz="0" w:space="0" w:color="auto"/>
        <w:left w:val="none" w:sz="0" w:space="0" w:color="auto"/>
        <w:bottom w:val="none" w:sz="0" w:space="0" w:color="auto"/>
        <w:right w:val="none" w:sz="0" w:space="0" w:color="auto"/>
      </w:divBdr>
    </w:div>
    <w:div w:id="1036269918">
      <w:bodyDiv w:val="1"/>
      <w:marLeft w:val="0"/>
      <w:marRight w:val="0"/>
      <w:marTop w:val="0"/>
      <w:marBottom w:val="0"/>
      <w:divBdr>
        <w:top w:val="none" w:sz="0" w:space="0" w:color="auto"/>
        <w:left w:val="none" w:sz="0" w:space="0" w:color="auto"/>
        <w:bottom w:val="none" w:sz="0" w:space="0" w:color="auto"/>
        <w:right w:val="none" w:sz="0" w:space="0" w:color="auto"/>
      </w:divBdr>
    </w:div>
    <w:div w:id="1038627311">
      <w:bodyDiv w:val="1"/>
      <w:marLeft w:val="0"/>
      <w:marRight w:val="0"/>
      <w:marTop w:val="0"/>
      <w:marBottom w:val="0"/>
      <w:divBdr>
        <w:top w:val="none" w:sz="0" w:space="0" w:color="auto"/>
        <w:left w:val="none" w:sz="0" w:space="0" w:color="auto"/>
        <w:bottom w:val="none" w:sz="0" w:space="0" w:color="auto"/>
        <w:right w:val="none" w:sz="0" w:space="0" w:color="auto"/>
      </w:divBdr>
    </w:div>
    <w:div w:id="1042363208">
      <w:bodyDiv w:val="1"/>
      <w:marLeft w:val="0"/>
      <w:marRight w:val="0"/>
      <w:marTop w:val="0"/>
      <w:marBottom w:val="0"/>
      <w:divBdr>
        <w:top w:val="none" w:sz="0" w:space="0" w:color="auto"/>
        <w:left w:val="none" w:sz="0" w:space="0" w:color="auto"/>
        <w:bottom w:val="none" w:sz="0" w:space="0" w:color="auto"/>
        <w:right w:val="none" w:sz="0" w:space="0" w:color="auto"/>
      </w:divBdr>
    </w:div>
    <w:div w:id="1056976491">
      <w:bodyDiv w:val="1"/>
      <w:marLeft w:val="0"/>
      <w:marRight w:val="0"/>
      <w:marTop w:val="0"/>
      <w:marBottom w:val="0"/>
      <w:divBdr>
        <w:top w:val="none" w:sz="0" w:space="0" w:color="auto"/>
        <w:left w:val="none" w:sz="0" w:space="0" w:color="auto"/>
        <w:bottom w:val="none" w:sz="0" w:space="0" w:color="auto"/>
        <w:right w:val="none" w:sz="0" w:space="0" w:color="auto"/>
      </w:divBdr>
    </w:div>
    <w:div w:id="1057433643">
      <w:bodyDiv w:val="1"/>
      <w:marLeft w:val="0"/>
      <w:marRight w:val="0"/>
      <w:marTop w:val="0"/>
      <w:marBottom w:val="0"/>
      <w:divBdr>
        <w:top w:val="none" w:sz="0" w:space="0" w:color="auto"/>
        <w:left w:val="none" w:sz="0" w:space="0" w:color="auto"/>
        <w:bottom w:val="none" w:sz="0" w:space="0" w:color="auto"/>
        <w:right w:val="none" w:sz="0" w:space="0" w:color="auto"/>
      </w:divBdr>
    </w:div>
    <w:div w:id="1059863215">
      <w:bodyDiv w:val="1"/>
      <w:marLeft w:val="0"/>
      <w:marRight w:val="0"/>
      <w:marTop w:val="0"/>
      <w:marBottom w:val="0"/>
      <w:divBdr>
        <w:top w:val="none" w:sz="0" w:space="0" w:color="auto"/>
        <w:left w:val="none" w:sz="0" w:space="0" w:color="auto"/>
        <w:bottom w:val="none" w:sz="0" w:space="0" w:color="auto"/>
        <w:right w:val="none" w:sz="0" w:space="0" w:color="auto"/>
      </w:divBdr>
    </w:div>
    <w:div w:id="1060400005">
      <w:bodyDiv w:val="1"/>
      <w:marLeft w:val="0"/>
      <w:marRight w:val="0"/>
      <w:marTop w:val="0"/>
      <w:marBottom w:val="0"/>
      <w:divBdr>
        <w:top w:val="none" w:sz="0" w:space="0" w:color="auto"/>
        <w:left w:val="none" w:sz="0" w:space="0" w:color="auto"/>
        <w:bottom w:val="none" w:sz="0" w:space="0" w:color="auto"/>
        <w:right w:val="none" w:sz="0" w:space="0" w:color="auto"/>
      </w:divBdr>
    </w:div>
    <w:div w:id="1061321720">
      <w:bodyDiv w:val="1"/>
      <w:marLeft w:val="0"/>
      <w:marRight w:val="0"/>
      <w:marTop w:val="0"/>
      <w:marBottom w:val="0"/>
      <w:divBdr>
        <w:top w:val="none" w:sz="0" w:space="0" w:color="auto"/>
        <w:left w:val="none" w:sz="0" w:space="0" w:color="auto"/>
        <w:bottom w:val="none" w:sz="0" w:space="0" w:color="auto"/>
        <w:right w:val="none" w:sz="0" w:space="0" w:color="auto"/>
      </w:divBdr>
    </w:div>
    <w:div w:id="1061903132">
      <w:bodyDiv w:val="1"/>
      <w:marLeft w:val="0"/>
      <w:marRight w:val="0"/>
      <w:marTop w:val="0"/>
      <w:marBottom w:val="0"/>
      <w:divBdr>
        <w:top w:val="none" w:sz="0" w:space="0" w:color="auto"/>
        <w:left w:val="none" w:sz="0" w:space="0" w:color="auto"/>
        <w:bottom w:val="none" w:sz="0" w:space="0" w:color="auto"/>
        <w:right w:val="none" w:sz="0" w:space="0" w:color="auto"/>
      </w:divBdr>
    </w:div>
    <w:div w:id="1067386187">
      <w:bodyDiv w:val="1"/>
      <w:marLeft w:val="0"/>
      <w:marRight w:val="0"/>
      <w:marTop w:val="0"/>
      <w:marBottom w:val="0"/>
      <w:divBdr>
        <w:top w:val="none" w:sz="0" w:space="0" w:color="auto"/>
        <w:left w:val="none" w:sz="0" w:space="0" w:color="auto"/>
        <w:bottom w:val="none" w:sz="0" w:space="0" w:color="auto"/>
        <w:right w:val="none" w:sz="0" w:space="0" w:color="auto"/>
      </w:divBdr>
    </w:div>
    <w:div w:id="1075778974">
      <w:bodyDiv w:val="1"/>
      <w:marLeft w:val="0"/>
      <w:marRight w:val="0"/>
      <w:marTop w:val="0"/>
      <w:marBottom w:val="0"/>
      <w:divBdr>
        <w:top w:val="none" w:sz="0" w:space="0" w:color="auto"/>
        <w:left w:val="none" w:sz="0" w:space="0" w:color="auto"/>
        <w:bottom w:val="none" w:sz="0" w:space="0" w:color="auto"/>
        <w:right w:val="none" w:sz="0" w:space="0" w:color="auto"/>
      </w:divBdr>
    </w:div>
    <w:div w:id="1077286871">
      <w:bodyDiv w:val="1"/>
      <w:marLeft w:val="0"/>
      <w:marRight w:val="0"/>
      <w:marTop w:val="0"/>
      <w:marBottom w:val="0"/>
      <w:divBdr>
        <w:top w:val="none" w:sz="0" w:space="0" w:color="auto"/>
        <w:left w:val="none" w:sz="0" w:space="0" w:color="auto"/>
        <w:bottom w:val="none" w:sz="0" w:space="0" w:color="auto"/>
        <w:right w:val="none" w:sz="0" w:space="0" w:color="auto"/>
      </w:divBdr>
    </w:div>
    <w:div w:id="1080254221">
      <w:bodyDiv w:val="1"/>
      <w:marLeft w:val="0"/>
      <w:marRight w:val="0"/>
      <w:marTop w:val="0"/>
      <w:marBottom w:val="0"/>
      <w:divBdr>
        <w:top w:val="none" w:sz="0" w:space="0" w:color="auto"/>
        <w:left w:val="none" w:sz="0" w:space="0" w:color="auto"/>
        <w:bottom w:val="none" w:sz="0" w:space="0" w:color="auto"/>
        <w:right w:val="none" w:sz="0" w:space="0" w:color="auto"/>
      </w:divBdr>
    </w:div>
    <w:div w:id="1080761379">
      <w:bodyDiv w:val="1"/>
      <w:marLeft w:val="0"/>
      <w:marRight w:val="0"/>
      <w:marTop w:val="0"/>
      <w:marBottom w:val="0"/>
      <w:divBdr>
        <w:top w:val="none" w:sz="0" w:space="0" w:color="auto"/>
        <w:left w:val="none" w:sz="0" w:space="0" w:color="auto"/>
        <w:bottom w:val="none" w:sz="0" w:space="0" w:color="auto"/>
        <w:right w:val="none" w:sz="0" w:space="0" w:color="auto"/>
      </w:divBdr>
    </w:div>
    <w:div w:id="1083599881">
      <w:bodyDiv w:val="1"/>
      <w:marLeft w:val="0"/>
      <w:marRight w:val="0"/>
      <w:marTop w:val="0"/>
      <w:marBottom w:val="0"/>
      <w:divBdr>
        <w:top w:val="none" w:sz="0" w:space="0" w:color="auto"/>
        <w:left w:val="none" w:sz="0" w:space="0" w:color="auto"/>
        <w:bottom w:val="none" w:sz="0" w:space="0" w:color="auto"/>
        <w:right w:val="none" w:sz="0" w:space="0" w:color="auto"/>
      </w:divBdr>
    </w:div>
    <w:div w:id="1083836360">
      <w:bodyDiv w:val="1"/>
      <w:marLeft w:val="0"/>
      <w:marRight w:val="0"/>
      <w:marTop w:val="0"/>
      <w:marBottom w:val="0"/>
      <w:divBdr>
        <w:top w:val="none" w:sz="0" w:space="0" w:color="auto"/>
        <w:left w:val="none" w:sz="0" w:space="0" w:color="auto"/>
        <w:bottom w:val="none" w:sz="0" w:space="0" w:color="auto"/>
        <w:right w:val="none" w:sz="0" w:space="0" w:color="auto"/>
      </w:divBdr>
    </w:div>
    <w:div w:id="1084379018">
      <w:bodyDiv w:val="1"/>
      <w:marLeft w:val="0"/>
      <w:marRight w:val="0"/>
      <w:marTop w:val="0"/>
      <w:marBottom w:val="0"/>
      <w:divBdr>
        <w:top w:val="none" w:sz="0" w:space="0" w:color="auto"/>
        <w:left w:val="none" w:sz="0" w:space="0" w:color="auto"/>
        <w:bottom w:val="none" w:sz="0" w:space="0" w:color="auto"/>
        <w:right w:val="none" w:sz="0" w:space="0" w:color="auto"/>
      </w:divBdr>
    </w:div>
    <w:div w:id="1085348146">
      <w:bodyDiv w:val="1"/>
      <w:marLeft w:val="0"/>
      <w:marRight w:val="0"/>
      <w:marTop w:val="0"/>
      <w:marBottom w:val="0"/>
      <w:divBdr>
        <w:top w:val="none" w:sz="0" w:space="0" w:color="auto"/>
        <w:left w:val="none" w:sz="0" w:space="0" w:color="auto"/>
        <w:bottom w:val="none" w:sz="0" w:space="0" w:color="auto"/>
        <w:right w:val="none" w:sz="0" w:space="0" w:color="auto"/>
      </w:divBdr>
    </w:div>
    <w:div w:id="1086654354">
      <w:bodyDiv w:val="1"/>
      <w:marLeft w:val="0"/>
      <w:marRight w:val="0"/>
      <w:marTop w:val="0"/>
      <w:marBottom w:val="0"/>
      <w:divBdr>
        <w:top w:val="none" w:sz="0" w:space="0" w:color="auto"/>
        <w:left w:val="none" w:sz="0" w:space="0" w:color="auto"/>
        <w:bottom w:val="none" w:sz="0" w:space="0" w:color="auto"/>
        <w:right w:val="none" w:sz="0" w:space="0" w:color="auto"/>
      </w:divBdr>
    </w:div>
    <w:div w:id="1087730573">
      <w:bodyDiv w:val="1"/>
      <w:marLeft w:val="0"/>
      <w:marRight w:val="0"/>
      <w:marTop w:val="0"/>
      <w:marBottom w:val="0"/>
      <w:divBdr>
        <w:top w:val="none" w:sz="0" w:space="0" w:color="auto"/>
        <w:left w:val="none" w:sz="0" w:space="0" w:color="auto"/>
        <w:bottom w:val="none" w:sz="0" w:space="0" w:color="auto"/>
        <w:right w:val="none" w:sz="0" w:space="0" w:color="auto"/>
      </w:divBdr>
    </w:div>
    <w:div w:id="1088966965">
      <w:bodyDiv w:val="1"/>
      <w:marLeft w:val="0"/>
      <w:marRight w:val="0"/>
      <w:marTop w:val="0"/>
      <w:marBottom w:val="0"/>
      <w:divBdr>
        <w:top w:val="none" w:sz="0" w:space="0" w:color="auto"/>
        <w:left w:val="none" w:sz="0" w:space="0" w:color="auto"/>
        <w:bottom w:val="none" w:sz="0" w:space="0" w:color="auto"/>
        <w:right w:val="none" w:sz="0" w:space="0" w:color="auto"/>
      </w:divBdr>
    </w:div>
    <w:div w:id="1091048301">
      <w:bodyDiv w:val="1"/>
      <w:marLeft w:val="0"/>
      <w:marRight w:val="0"/>
      <w:marTop w:val="0"/>
      <w:marBottom w:val="0"/>
      <w:divBdr>
        <w:top w:val="none" w:sz="0" w:space="0" w:color="auto"/>
        <w:left w:val="none" w:sz="0" w:space="0" w:color="auto"/>
        <w:bottom w:val="none" w:sz="0" w:space="0" w:color="auto"/>
        <w:right w:val="none" w:sz="0" w:space="0" w:color="auto"/>
      </w:divBdr>
    </w:div>
    <w:div w:id="1092623932">
      <w:bodyDiv w:val="1"/>
      <w:marLeft w:val="0"/>
      <w:marRight w:val="0"/>
      <w:marTop w:val="0"/>
      <w:marBottom w:val="0"/>
      <w:divBdr>
        <w:top w:val="none" w:sz="0" w:space="0" w:color="auto"/>
        <w:left w:val="none" w:sz="0" w:space="0" w:color="auto"/>
        <w:bottom w:val="none" w:sz="0" w:space="0" w:color="auto"/>
        <w:right w:val="none" w:sz="0" w:space="0" w:color="auto"/>
      </w:divBdr>
    </w:div>
    <w:div w:id="1093404237">
      <w:bodyDiv w:val="1"/>
      <w:marLeft w:val="0"/>
      <w:marRight w:val="0"/>
      <w:marTop w:val="0"/>
      <w:marBottom w:val="0"/>
      <w:divBdr>
        <w:top w:val="none" w:sz="0" w:space="0" w:color="auto"/>
        <w:left w:val="none" w:sz="0" w:space="0" w:color="auto"/>
        <w:bottom w:val="none" w:sz="0" w:space="0" w:color="auto"/>
        <w:right w:val="none" w:sz="0" w:space="0" w:color="auto"/>
      </w:divBdr>
    </w:div>
    <w:div w:id="1094978867">
      <w:bodyDiv w:val="1"/>
      <w:marLeft w:val="0"/>
      <w:marRight w:val="0"/>
      <w:marTop w:val="0"/>
      <w:marBottom w:val="0"/>
      <w:divBdr>
        <w:top w:val="none" w:sz="0" w:space="0" w:color="auto"/>
        <w:left w:val="none" w:sz="0" w:space="0" w:color="auto"/>
        <w:bottom w:val="none" w:sz="0" w:space="0" w:color="auto"/>
        <w:right w:val="none" w:sz="0" w:space="0" w:color="auto"/>
      </w:divBdr>
    </w:div>
    <w:div w:id="1098909159">
      <w:bodyDiv w:val="1"/>
      <w:marLeft w:val="0"/>
      <w:marRight w:val="0"/>
      <w:marTop w:val="0"/>
      <w:marBottom w:val="0"/>
      <w:divBdr>
        <w:top w:val="none" w:sz="0" w:space="0" w:color="auto"/>
        <w:left w:val="none" w:sz="0" w:space="0" w:color="auto"/>
        <w:bottom w:val="none" w:sz="0" w:space="0" w:color="auto"/>
        <w:right w:val="none" w:sz="0" w:space="0" w:color="auto"/>
      </w:divBdr>
    </w:div>
    <w:div w:id="1099637743">
      <w:bodyDiv w:val="1"/>
      <w:marLeft w:val="0"/>
      <w:marRight w:val="0"/>
      <w:marTop w:val="0"/>
      <w:marBottom w:val="0"/>
      <w:divBdr>
        <w:top w:val="none" w:sz="0" w:space="0" w:color="auto"/>
        <w:left w:val="none" w:sz="0" w:space="0" w:color="auto"/>
        <w:bottom w:val="none" w:sz="0" w:space="0" w:color="auto"/>
        <w:right w:val="none" w:sz="0" w:space="0" w:color="auto"/>
      </w:divBdr>
    </w:div>
    <w:div w:id="1100179066">
      <w:bodyDiv w:val="1"/>
      <w:marLeft w:val="0"/>
      <w:marRight w:val="0"/>
      <w:marTop w:val="0"/>
      <w:marBottom w:val="0"/>
      <w:divBdr>
        <w:top w:val="none" w:sz="0" w:space="0" w:color="auto"/>
        <w:left w:val="none" w:sz="0" w:space="0" w:color="auto"/>
        <w:bottom w:val="none" w:sz="0" w:space="0" w:color="auto"/>
        <w:right w:val="none" w:sz="0" w:space="0" w:color="auto"/>
      </w:divBdr>
    </w:div>
    <w:div w:id="1101335622">
      <w:bodyDiv w:val="1"/>
      <w:marLeft w:val="0"/>
      <w:marRight w:val="0"/>
      <w:marTop w:val="0"/>
      <w:marBottom w:val="0"/>
      <w:divBdr>
        <w:top w:val="none" w:sz="0" w:space="0" w:color="auto"/>
        <w:left w:val="none" w:sz="0" w:space="0" w:color="auto"/>
        <w:bottom w:val="none" w:sz="0" w:space="0" w:color="auto"/>
        <w:right w:val="none" w:sz="0" w:space="0" w:color="auto"/>
      </w:divBdr>
    </w:div>
    <w:div w:id="1109618455">
      <w:bodyDiv w:val="1"/>
      <w:marLeft w:val="0"/>
      <w:marRight w:val="0"/>
      <w:marTop w:val="0"/>
      <w:marBottom w:val="0"/>
      <w:divBdr>
        <w:top w:val="none" w:sz="0" w:space="0" w:color="auto"/>
        <w:left w:val="none" w:sz="0" w:space="0" w:color="auto"/>
        <w:bottom w:val="none" w:sz="0" w:space="0" w:color="auto"/>
        <w:right w:val="none" w:sz="0" w:space="0" w:color="auto"/>
      </w:divBdr>
    </w:div>
    <w:div w:id="1110974103">
      <w:bodyDiv w:val="1"/>
      <w:marLeft w:val="0"/>
      <w:marRight w:val="0"/>
      <w:marTop w:val="0"/>
      <w:marBottom w:val="0"/>
      <w:divBdr>
        <w:top w:val="none" w:sz="0" w:space="0" w:color="auto"/>
        <w:left w:val="none" w:sz="0" w:space="0" w:color="auto"/>
        <w:bottom w:val="none" w:sz="0" w:space="0" w:color="auto"/>
        <w:right w:val="none" w:sz="0" w:space="0" w:color="auto"/>
      </w:divBdr>
    </w:div>
    <w:div w:id="1114398141">
      <w:bodyDiv w:val="1"/>
      <w:marLeft w:val="0"/>
      <w:marRight w:val="0"/>
      <w:marTop w:val="0"/>
      <w:marBottom w:val="0"/>
      <w:divBdr>
        <w:top w:val="none" w:sz="0" w:space="0" w:color="auto"/>
        <w:left w:val="none" w:sz="0" w:space="0" w:color="auto"/>
        <w:bottom w:val="none" w:sz="0" w:space="0" w:color="auto"/>
        <w:right w:val="none" w:sz="0" w:space="0" w:color="auto"/>
      </w:divBdr>
    </w:div>
    <w:div w:id="1115095397">
      <w:bodyDiv w:val="1"/>
      <w:marLeft w:val="0"/>
      <w:marRight w:val="0"/>
      <w:marTop w:val="0"/>
      <w:marBottom w:val="0"/>
      <w:divBdr>
        <w:top w:val="none" w:sz="0" w:space="0" w:color="auto"/>
        <w:left w:val="none" w:sz="0" w:space="0" w:color="auto"/>
        <w:bottom w:val="none" w:sz="0" w:space="0" w:color="auto"/>
        <w:right w:val="none" w:sz="0" w:space="0" w:color="auto"/>
      </w:divBdr>
    </w:div>
    <w:div w:id="1116489957">
      <w:bodyDiv w:val="1"/>
      <w:marLeft w:val="0"/>
      <w:marRight w:val="0"/>
      <w:marTop w:val="0"/>
      <w:marBottom w:val="0"/>
      <w:divBdr>
        <w:top w:val="none" w:sz="0" w:space="0" w:color="auto"/>
        <w:left w:val="none" w:sz="0" w:space="0" w:color="auto"/>
        <w:bottom w:val="none" w:sz="0" w:space="0" w:color="auto"/>
        <w:right w:val="none" w:sz="0" w:space="0" w:color="auto"/>
      </w:divBdr>
    </w:div>
    <w:div w:id="1117142595">
      <w:bodyDiv w:val="1"/>
      <w:marLeft w:val="0"/>
      <w:marRight w:val="0"/>
      <w:marTop w:val="0"/>
      <w:marBottom w:val="0"/>
      <w:divBdr>
        <w:top w:val="none" w:sz="0" w:space="0" w:color="auto"/>
        <w:left w:val="none" w:sz="0" w:space="0" w:color="auto"/>
        <w:bottom w:val="none" w:sz="0" w:space="0" w:color="auto"/>
        <w:right w:val="none" w:sz="0" w:space="0" w:color="auto"/>
      </w:divBdr>
    </w:div>
    <w:div w:id="1117945331">
      <w:bodyDiv w:val="1"/>
      <w:marLeft w:val="0"/>
      <w:marRight w:val="0"/>
      <w:marTop w:val="0"/>
      <w:marBottom w:val="0"/>
      <w:divBdr>
        <w:top w:val="none" w:sz="0" w:space="0" w:color="auto"/>
        <w:left w:val="none" w:sz="0" w:space="0" w:color="auto"/>
        <w:bottom w:val="none" w:sz="0" w:space="0" w:color="auto"/>
        <w:right w:val="none" w:sz="0" w:space="0" w:color="auto"/>
      </w:divBdr>
    </w:div>
    <w:div w:id="1118983751">
      <w:bodyDiv w:val="1"/>
      <w:marLeft w:val="0"/>
      <w:marRight w:val="0"/>
      <w:marTop w:val="0"/>
      <w:marBottom w:val="0"/>
      <w:divBdr>
        <w:top w:val="none" w:sz="0" w:space="0" w:color="auto"/>
        <w:left w:val="none" w:sz="0" w:space="0" w:color="auto"/>
        <w:bottom w:val="none" w:sz="0" w:space="0" w:color="auto"/>
        <w:right w:val="none" w:sz="0" w:space="0" w:color="auto"/>
      </w:divBdr>
    </w:div>
    <w:div w:id="1121921184">
      <w:bodyDiv w:val="1"/>
      <w:marLeft w:val="0"/>
      <w:marRight w:val="0"/>
      <w:marTop w:val="0"/>
      <w:marBottom w:val="0"/>
      <w:divBdr>
        <w:top w:val="none" w:sz="0" w:space="0" w:color="auto"/>
        <w:left w:val="none" w:sz="0" w:space="0" w:color="auto"/>
        <w:bottom w:val="none" w:sz="0" w:space="0" w:color="auto"/>
        <w:right w:val="none" w:sz="0" w:space="0" w:color="auto"/>
      </w:divBdr>
    </w:div>
    <w:div w:id="1122772550">
      <w:bodyDiv w:val="1"/>
      <w:marLeft w:val="0"/>
      <w:marRight w:val="0"/>
      <w:marTop w:val="0"/>
      <w:marBottom w:val="0"/>
      <w:divBdr>
        <w:top w:val="none" w:sz="0" w:space="0" w:color="auto"/>
        <w:left w:val="none" w:sz="0" w:space="0" w:color="auto"/>
        <w:bottom w:val="none" w:sz="0" w:space="0" w:color="auto"/>
        <w:right w:val="none" w:sz="0" w:space="0" w:color="auto"/>
      </w:divBdr>
    </w:div>
    <w:div w:id="1125268790">
      <w:bodyDiv w:val="1"/>
      <w:marLeft w:val="0"/>
      <w:marRight w:val="0"/>
      <w:marTop w:val="0"/>
      <w:marBottom w:val="0"/>
      <w:divBdr>
        <w:top w:val="none" w:sz="0" w:space="0" w:color="auto"/>
        <w:left w:val="none" w:sz="0" w:space="0" w:color="auto"/>
        <w:bottom w:val="none" w:sz="0" w:space="0" w:color="auto"/>
        <w:right w:val="none" w:sz="0" w:space="0" w:color="auto"/>
      </w:divBdr>
    </w:div>
    <w:div w:id="1125781690">
      <w:bodyDiv w:val="1"/>
      <w:marLeft w:val="0"/>
      <w:marRight w:val="0"/>
      <w:marTop w:val="0"/>
      <w:marBottom w:val="0"/>
      <w:divBdr>
        <w:top w:val="none" w:sz="0" w:space="0" w:color="auto"/>
        <w:left w:val="none" w:sz="0" w:space="0" w:color="auto"/>
        <w:bottom w:val="none" w:sz="0" w:space="0" w:color="auto"/>
        <w:right w:val="none" w:sz="0" w:space="0" w:color="auto"/>
      </w:divBdr>
    </w:div>
    <w:div w:id="1128469320">
      <w:bodyDiv w:val="1"/>
      <w:marLeft w:val="0"/>
      <w:marRight w:val="0"/>
      <w:marTop w:val="0"/>
      <w:marBottom w:val="0"/>
      <w:divBdr>
        <w:top w:val="none" w:sz="0" w:space="0" w:color="auto"/>
        <w:left w:val="none" w:sz="0" w:space="0" w:color="auto"/>
        <w:bottom w:val="none" w:sz="0" w:space="0" w:color="auto"/>
        <w:right w:val="none" w:sz="0" w:space="0" w:color="auto"/>
      </w:divBdr>
    </w:div>
    <w:div w:id="1131289323">
      <w:bodyDiv w:val="1"/>
      <w:marLeft w:val="0"/>
      <w:marRight w:val="0"/>
      <w:marTop w:val="0"/>
      <w:marBottom w:val="0"/>
      <w:divBdr>
        <w:top w:val="none" w:sz="0" w:space="0" w:color="auto"/>
        <w:left w:val="none" w:sz="0" w:space="0" w:color="auto"/>
        <w:bottom w:val="none" w:sz="0" w:space="0" w:color="auto"/>
        <w:right w:val="none" w:sz="0" w:space="0" w:color="auto"/>
      </w:divBdr>
    </w:div>
    <w:div w:id="1131436023">
      <w:bodyDiv w:val="1"/>
      <w:marLeft w:val="0"/>
      <w:marRight w:val="0"/>
      <w:marTop w:val="0"/>
      <w:marBottom w:val="0"/>
      <w:divBdr>
        <w:top w:val="none" w:sz="0" w:space="0" w:color="auto"/>
        <w:left w:val="none" w:sz="0" w:space="0" w:color="auto"/>
        <w:bottom w:val="none" w:sz="0" w:space="0" w:color="auto"/>
        <w:right w:val="none" w:sz="0" w:space="0" w:color="auto"/>
      </w:divBdr>
    </w:div>
    <w:div w:id="1131899295">
      <w:bodyDiv w:val="1"/>
      <w:marLeft w:val="0"/>
      <w:marRight w:val="0"/>
      <w:marTop w:val="0"/>
      <w:marBottom w:val="0"/>
      <w:divBdr>
        <w:top w:val="none" w:sz="0" w:space="0" w:color="auto"/>
        <w:left w:val="none" w:sz="0" w:space="0" w:color="auto"/>
        <w:bottom w:val="none" w:sz="0" w:space="0" w:color="auto"/>
        <w:right w:val="none" w:sz="0" w:space="0" w:color="auto"/>
      </w:divBdr>
    </w:div>
    <w:div w:id="1132557945">
      <w:bodyDiv w:val="1"/>
      <w:marLeft w:val="0"/>
      <w:marRight w:val="0"/>
      <w:marTop w:val="0"/>
      <w:marBottom w:val="0"/>
      <w:divBdr>
        <w:top w:val="none" w:sz="0" w:space="0" w:color="auto"/>
        <w:left w:val="none" w:sz="0" w:space="0" w:color="auto"/>
        <w:bottom w:val="none" w:sz="0" w:space="0" w:color="auto"/>
        <w:right w:val="none" w:sz="0" w:space="0" w:color="auto"/>
      </w:divBdr>
    </w:div>
    <w:div w:id="1134980406">
      <w:bodyDiv w:val="1"/>
      <w:marLeft w:val="0"/>
      <w:marRight w:val="0"/>
      <w:marTop w:val="0"/>
      <w:marBottom w:val="0"/>
      <w:divBdr>
        <w:top w:val="none" w:sz="0" w:space="0" w:color="auto"/>
        <w:left w:val="none" w:sz="0" w:space="0" w:color="auto"/>
        <w:bottom w:val="none" w:sz="0" w:space="0" w:color="auto"/>
        <w:right w:val="none" w:sz="0" w:space="0" w:color="auto"/>
      </w:divBdr>
    </w:div>
    <w:div w:id="1136921500">
      <w:bodyDiv w:val="1"/>
      <w:marLeft w:val="0"/>
      <w:marRight w:val="0"/>
      <w:marTop w:val="0"/>
      <w:marBottom w:val="0"/>
      <w:divBdr>
        <w:top w:val="none" w:sz="0" w:space="0" w:color="auto"/>
        <w:left w:val="none" w:sz="0" w:space="0" w:color="auto"/>
        <w:bottom w:val="none" w:sz="0" w:space="0" w:color="auto"/>
        <w:right w:val="none" w:sz="0" w:space="0" w:color="auto"/>
      </w:divBdr>
    </w:div>
    <w:div w:id="1137380330">
      <w:bodyDiv w:val="1"/>
      <w:marLeft w:val="0"/>
      <w:marRight w:val="0"/>
      <w:marTop w:val="0"/>
      <w:marBottom w:val="0"/>
      <w:divBdr>
        <w:top w:val="none" w:sz="0" w:space="0" w:color="auto"/>
        <w:left w:val="none" w:sz="0" w:space="0" w:color="auto"/>
        <w:bottom w:val="none" w:sz="0" w:space="0" w:color="auto"/>
        <w:right w:val="none" w:sz="0" w:space="0" w:color="auto"/>
      </w:divBdr>
    </w:div>
    <w:div w:id="1139419600">
      <w:bodyDiv w:val="1"/>
      <w:marLeft w:val="0"/>
      <w:marRight w:val="0"/>
      <w:marTop w:val="0"/>
      <w:marBottom w:val="0"/>
      <w:divBdr>
        <w:top w:val="none" w:sz="0" w:space="0" w:color="auto"/>
        <w:left w:val="none" w:sz="0" w:space="0" w:color="auto"/>
        <w:bottom w:val="none" w:sz="0" w:space="0" w:color="auto"/>
        <w:right w:val="none" w:sz="0" w:space="0" w:color="auto"/>
      </w:divBdr>
    </w:div>
    <w:div w:id="1141269324">
      <w:bodyDiv w:val="1"/>
      <w:marLeft w:val="0"/>
      <w:marRight w:val="0"/>
      <w:marTop w:val="0"/>
      <w:marBottom w:val="0"/>
      <w:divBdr>
        <w:top w:val="none" w:sz="0" w:space="0" w:color="auto"/>
        <w:left w:val="none" w:sz="0" w:space="0" w:color="auto"/>
        <w:bottom w:val="none" w:sz="0" w:space="0" w:color="auto"/>
        <w:right w:val="none" w:sz="0" w:space="0" w:color="auto"/>
      </w:divBdr>
    </w:div>
    <w:div w:id="1144198742">
      <w:bodyDiv w:val="1"/>
      <w:marLeft w:val="0"/>
      <w:marRight w:val="0"/>
      <w:marTop w:val="0"/>
      <w:marBottom w:val="0"/>
      <w:divBdr>
        <w:top w:val="none" w:sz="0" w:space="0" w:color="auto"/>
        <w:left w:val="none" w:sz="0" w:space="0" w:color="auto"/>
        <w:bottom w:val="none" w:sz="0" w:space="0" w:color="auto"/>
        <w:right w:val="none" w:sz="0" w:space="0" w:color="auto"/>
      </w:divBdr>
    </w:div>
    <w:div w:id="1147744174">
      <w:bodyDiv w:val="1"/>
      <w:marLeft w:val="0"/>
      <w:marRight w:val="0"/>
      <w:marTop w:val="0"/>
      <w:marBottom w:val="0"/>
      <w:divBdr>
        <w:top w:val="none" w:sz="0" w:space="0" w:color="auto"/>
        <w:left w:val="none" w:sz="0" w:space="0" w:color="auto"/>
        <w:bottom w:val="none" w:sz="0" w:space="0" w:color="auto"/>
        <w:right w:val="none" w:sz="0" w:space="0" w:color="auto"/>
      </w:divBdr>
    </w:div>
    <w:div w:id="1147895549">
      <w:bodyDiv w:val="1"/>
      <w:marLeft w:val="0"/>
      <w:marRight w:val="0"/>
      <w:marTop w:val="0"/>
      <w:marBottom w:val="0"/>
      <w:divBdr>
        <w:top w:val="none" w:sz="0" w:space="0" w:color="auto"/>
        <w:left w:val="none" w:sz="0" w:space="0" w:color="auto"/>
        <w:bottom w:val="none" w:sz="0" w:space="0" w:color="auto"/>
        <w:right w:val="none" w:sz="0" w:space="0" w:color="auto"/>
      </w:divBdr>
    </w:div>
    <w:div w:id="1148278252">
      <w:bodyDiv w:val="1"/>
      <w:marLeft w:val="0"/>
      <w:marRight w:val="0"/>
      <w:marTop w:val="0"/>
      <w:marBottom w:val="0"/>
      <w:divBdr>
        <w:top w:val="none" w:sz="0" w:space="0" w:color="auto"/>
        <w:left w:val="none" w:sz="0" w:space="0" w:color="auto"/>
        <w:bottom w:val="none" w:sz="0" w:space="0" w:color="auto"/>
        <w:right w:val="none" w:sz="0" w:space="0" w:color="auto"/>
      </w:divBdr>
    </w:div>
    <w:div w:id="1152135577">
      <w:bodyDiv w:val="1"/>
      <w:marLeft w:val="0"/>
      <w:marRight w:val="0"/>
      <w:marTop w:val="0"/>
      <w:marBottom w:val="0"/>
      <w:divBdr>
        <w:top w:val="none" w:sz="0" w:space="0" w:color="auto"/>
        <w:left w:val="none" w:sz="0" w:space="0" w:color="auto"/>
        <w:bottom w:val="none" w:sz="0" w:space="0" w:color="auto"/>
        <w:right w:val="none" w:sz="0" w:space="0" w:color="auto"/>
      </w:divBdr>
    </w:div>
    <w:div w:id="1153764828">
      <w:bodyDiv w:val="1"/>
      <w:marLeft w:val="0"/>
      <w:marRight w:val="0"/>
      <w:marTop w:val="0"/>
      <w:marBottom w:val="0"/>
      <w:divBdr>
        <w:top w:val="none" w:sz="0" w:space="0" w:color="auto"/>
        <w:left w:val="none" w:sz="0" w:space="0" w:color="auto"/>
        <w:bottom w:val="none" w:sz="0" w:space="0" w:color="auto"/>
        <w:right w:val="none" w:sz="0" w:space="0" w:color="auto"/>
      </w:divBdr>
    </w:div>
    <w:div w:id="1153791738">
      <w:bodyDiv w:val="1"/>
      <w:marLeft w:val="0"/>
      <w:marRight w:val="0"/>
      <w:marTop w:val="0"/>
      <w:marBottom w:val="0"/>
      <w:divBdr>
        <w:top w:val="none" w:sz="0" w:space="0" w:color="auto"/>
        <w:left w:val="none" w:sz="0" w:space="0" w:color="auto"/>
        <w:bottom w:val="none" w:sz="0" w:space="0" w:color="auto"/>
        <w:right w:val="none" w:sz="0" w:space="0" w:color="auto"/>
      </w:divBdr>
    </w:div>
    <w:div w:id="1156803394">
      <w:bodyDiv w:val="1"/>
      <w:marLeft w:val="0"/>
      <w:marRight w:val="0"/>
      <w:marTop w:val="0"/>
      <w:marBottom w:val="0"/>
      <w:divBdr>
        <w:top w:val="none" w:sz="0" w:space="0" w:color="auto"/>
        <w:left w:val="none" w:sz="0" w:space="0" w:color="auto"/>
        <w:bottom w:val="none" w:sz="0" w:space="0" w:color="auto"/>
        <w:right w:val="none" w:sz="0" w:space="0" w:color="auto"/>
      </w:divBdr>
    </w:div>
    <w:div w:id="1158305176">
      <w:bodyDiv w:val="1"/>
      <w:marLeft w:val="0"/>
      <w:marRight w:val="0"/>
      <w:marTop w:val="0"/>
      <w:marBottom w:val="0"/>
      <w:divBdr>
        <w:top w:val="none" w:sz="0" w:space="0" w:color="auto"/>
        <w:left w:val="none" w:sz="0" w:space="0" w:color="auto"/>
        <w:bottom w:val="none" w:sz="0" w:space="0" w:color="auto"/>
        <w:right w:val="none" w:sz="0" w:space="0" w:color="auto"/>
      </w:divBdr>
    </w:div>
    <w:div w:id="1159613750">
      <w:bodyDiv w:val="1"/>
      <w:marLeft w:val="0"/>
      <w:marRight w:val="0"/>
      <w:marTop w:val="0"/>
      <w:marBottom w:val="0"/>
      <w:divBdr>
        <w:top w:val="none" w:sz="0" w:space="0" w:color="auto"/>
        <w:left w:val="none" w:sz="0" w:space="0" w:color="auto"/>
        <w:bottom w:val="none" w:sz="0" w:space="0" w:color="auto"/>
        <w:right w:val="none" w:sz="0" w:space="0" w:color="auto"/>
      </w:divBdr>
    </w:div>
    <w:div w:id="1160609724">
      <w:bodyDiv w:val="1"/>
      <w:marLeft w:val="0"/>
      <w:marRight w:val="0"/>
      <w:marTop w:val="0"/>
      <w:marBottom w:val="0"/>
      <w:divBdr>
        <w:top w:val="none" w:sz="0" w:space="0" w:color="auto"/>
        <w:left w:val="none" w:sz="0" w:space="0" w:color="auto"/>
        <w:bottom w:val="none" w:sz="0" w:space="0" w:color="auto"/>
        <w:right w:val="none" w:sz="0" w:space="0" w:color="auto"/>
      </w:divBdr>
    </w:div>
    <w:div w:id="1160847584">
      <w:bodyDiv w:val="1"/>
      <w:marLeft w:val="0"/>
      <w:marRight w:val="0"/>
      <w:marTop w:val="0"/>
      <w:marBottom w:val="0"/>
      <w:divBdr>
        <w:top w:val="none" w:sz="0" w:space="0" w:color="auto"/>
        <w:left w:val="none" w:sz="0" w:space="0" w:color="auto"/>
        <w:bottom w:val="none" w:sz="0" w:space="0" w:color="auto"/>
        <w:right w:val="none" w:sz="0" w:space="0" w:color="auto"/>
      </w:divBdr>
    </w:div>
    <w:div w:id="1162431561">
      <w:bodyDiv w:val="1"/>
      <w:marLeft w:val="0"/>
      <w:marRight w:val="0"/>
      <w:marTop w:val="0"/>
      <w:marBottom w:val="0"/>
      <w:divBdr>
        <w:top w:val="none" w:sz="0" w:space="0" w:color="auto"/>
        <w:left w:val="none" w:sz="0" w:space="0" w:color="auto"/>
        <w:bottom w:val="none" w:sz="0" w:space="0" w:color="auto"/>
        <w:right w:val="none" w:sz="0" w:space="0" w:color="auto"/>
      </w:divBdr>
    </w:div>
    <w:div w:id="1162964455">
      <w:bodyDiv w:val="1"/>
      <w:marLeft w:val="0"/>
      <w:marRight w:val="0"/>
      <w:marTop w:val="0"/>
      <w:marBottom w:val="0"/>
      <w:divBdr>
        <w:top w:val="none" w:sz="0" w:space="0" w:color="auto"/>
        <w:left w:val="none" w:sz="0" w:space="0" w:color="auto"/>
        <w:bottom w:val="none" w:sz="0" w:space="0" w:color="auto"/>
        <w:right w:val="none" w:sz="0" w:space="0" w:color="auto"/>
      </w:divBdr>
    </w:div>
    <w:div w:id="1164276065">
      <w:bodyDiv w:val="1"/>
      <w:marLeft w:val="0"/>
      <w:marRight w:val="0"/>
      <w:marTop w:val="0"/>
      <w:marBottom w:val="0"/>
      <w:divBdr>
        <w:top w:val="none" w:sz="0" w:space="0" w:color="auto"/>
        <w:left w:val="none" w:sz="0" w:space="0" w:color="auto"/>
        <w:bottom w:val="none" w:sz="0" w:space="0" w:color="auto"/>
        <w:right w:val="none" w:sz="0" w:space="0" w:color="auto"/>
      </w:divBdr>
    </w:div>
    <w:div w:id="1166241605">
      <w:bodyDiv w:val="1"/>
      <w:marLeft w:val="0"/>
      <w:marRight w:val="0"/>
      <w:marTop w:val="0"/>
      <w:marBottom w:val="0"/>
      <w:divBdr>
        <w:top w:val="none" w:sz="0" w:space="0" w:color="auto"/>
        <w:left w:val="none" w:sz="0" w:space="0" w:color="auto"/>
        <w:bottom w:val="none" w:sz="0" w:space="0" w:color="auto"/>
        <w:right w:val="none" w:sz="0" w:space="0" w:color="auto"/>
      </w:divBdr>
    </w:div>
    <w:div w:id="1166360964">
      <w:bodyDiv w:val="1"/>
      <w:marLeft w:val="0"/>
      <w:marRight w:val="0"/>
      <w:marTop w:val="0"/>
      <w:marBottom w:val="0"/>
      <w:divBdr>
        <w:top w:val="none" w:sz="0" w:space="0" w:color="auto"/>
        <w:left w:val="none" w:sz="0" w:space="0" w:color="auto"/>
        <w:bottom w:val="none" w:sz="0" w:space="0" w:color="auto"/>
        <w:right w:val="none" w:sz="0" w:space="0" w:color="auto"/>
      </w:divBdr>
    </w:div>
    <w:div w:id="1169565867">
      <w:bodyDiv w:val="1"/>
      <w:marLeft w:val="0"/>
      <w:marRight w:val="0"/>
      <w:marTop w:val="0"/>
      <w:marBottom w:val="0"/>
      <w:divBdr>
        <w:top w:val="none" w:sz="0" w:space="0" w:color="auto"/>
        <w:left w:val="none" w:sz="0" w:space="0" w:color="auto"/>
        <w:bottom w:val="none" w:sz="0" w:space="0" w:color="auto"/>
        <w:right w:val="none" w:sz="0" w:space="0" w:color="auto"/>
      </w:divBdr>
    </w:div>
    <w:div w:id="1169715454">
      <w:bodyDiv w:val="1"/>
      <w:marLeft w:val="0"/>
      <w:marRight w:val="0"/>
      <w:marTop w:val="0"/>
      <w:marBottom w:val="0"/>
      <w:divBdr>
        <w:top w:val="none" w:sz="0" w:space="0" w:color="auto"/>
        <w:left w:val="none" w:sz="0" w:space="0" w:color="auto"/>
        <w:bottom w:val="none" w:sz="0" w:space="0" w:color="auto"/>
        <w:right w:val="none" w:sz="0" w:space="0" w:color="auto"/>
      </w:divBdr>
    </w:div>
    <w:div w:id="1170215379">
      <w:bodyDiv w:val="1"/>
      <w:marLeft w:val="0"/>
      <w:marRight w:val="0"/>
      <w:marTop w:val="0"/>
      <w:marBottom w:val="0"/>
      <w:divBdr>
        <w:top w:val="none" w:sz="0" w:space="0" w:color="auto"/>
        <w:left w:val="none" w:sz="0" w:space="0" w:color="auto"/>
        <w:bottom w:val="none" w:sz="0" w:space="0" w:color="auto"/>
        <w:right w:val="none" w:sz="0" w:space="0" w:color="auto"/>
      </w:divBdr>
    </w:div>
    <w:div w:id="1174688229">
      <w:bodyDiv w:val="1"/>
      <w:marLeft w:val="0"/>
      <w:marRight w:val="0"/>
      <w:marTop w:val="0"/>
      <w:marBottom w:val="0"/>
      <w:divBdr>
        <w:top w:val="none" w:sz="0" w:space="0" w:color="auto"/>
        <w:left w:val="none" w:sz="0" w:space="0" w:color="auto"/>
        <w:bottom w:val="none" w:sz="0" w:space="0" w:color="auto"/>
        <w:right w:val="none" w:sz="0" w:space="0" w:color="auto"/>
      </w:divBdr>
    </w:div>
    <w:div w:id="1180042073">
      <w:bodyDiv w:val="1"/>
      <w:marLeft w:val="0"/>
      <w:marRight w:val="0"/>
      <w:marTop w:val="0"/>
      <w:marBottom w:val="0"/>
      <w:divBdr>
        <w:top w:val="none" w:sz="0" w:space="0" w:color="auto"/>
        <w:left w:val="none" w:sz="0" w:space="0" w:color="auto"/>
        <w:bottom w:val="none" w:sz="0" w:space="0" w:color="auto"/>
        <w:right w:val="none" w:sz="0" w:space="0" w:color="auto"/>
      </w:divBdr>
    </w:div>
    <w:div w:id="1180388748">
      <w:bodyDiv w:val="1"/>
      <w:marLeft w:val="0"/>
      <w:marRight w:val="0"/>
      <w:marTop w:val="0"/>
      <w:marBottom w:val="0"/>
      <w:divBdr>
        <w:top w:val="none" w:sz="0" w:space="0" w:color="auto"/>
        <w:left w:val="none" w:sz="0" w:space="0" w:color="auto"/>
        <w:bottom w:val="none" w:sz="0" w:space="0" w:color="auto"/>
        <w:right w:val="none" w:sz="0" w:space="0" w:color="auto"/>
      </w:divBdr>
    </w:div>
    <w:div w:id="1181314448">
      <w:bodyDiv w:val="1"/>
      <w:marLeft w:val="0"/>
      <w:marRight w:val="0"/>
      <w:marTop w:val="0"/>
      <w:marBottom w:val="0"/>
      <w:divBdr>
        <w:top w:val="none" w:sz="0" w:space="0" w:color="auto"/>
        <w:left w:val="none" w:sz="0" w:space="0" w:color="auto"/>
        <w:bottom w:val="none" w:sz="0" w:space="0" w:color="auto"/>
        <w:right w:val="none" w:sz="0" w:space="0" w:color="auto"/>
      </w:divBdr>
    </w:div>
    <w:div w:id="1186674930">
      <w:bodyDiv w:val="1"/>
      <w:marLeft w:val="0"/>
      <w:marRight w:val="0"/>
      <w:marTop w:val="0"/>
      <w:marBottom w:val="0"/>
      <w:divBdr>
        <w:top w:val="none" w:sz="0" w:space="0" w:color="auto"/>
        <w:left w:val="none" w:sz="0" w:space="0" w:color="auto"/>
        <w:bottom w:val="none" w:sz="0" w:space="0" w:color="auto"/>
        <w:right w:val="none" w:sz="0" w:space="0" w:color="auto"/>
      </w:divBdr>
    </w:div>
    <w:div w:id="1187518894">
      <w:bodyDiv w:val="1"/>
      <w:marLeft w:val="0"/>
      <w:marRight w:val="0"/>
      <w:marTop w:val="0"/>
      <w:marBottom w:val="0"/>
      <w:divBdr>
        <w:top w:val="none" w:sz="0" w:space="0" w:color="auto"/>
        <w:left w:val="none" w:sz="0" w:space="0" w:color="auto"/>
        <w:bottom w:val="none" w:sz="0" w:space="0" w:color="auto"/>
        <w:right w:val="none" w:sz="0" w:space="0" w:color="auto"/>
      </w:divBdr>
    </w:div>
    <w:div w:id="1187986979">
      <w:bodyDiv w:val="1"/>
      <w:marLeft w:val="0"/>
      <w:marRight w:val="0"/>
      <w:marTop w:val="0"/>
      <w:marBottom w:val="0"/>
      <w:divBdr>
        <w:top w:val="none" w:sz="0" w:space="0" w:color="auto"/>
        <w:left w:val="none" w:sz="0" w:space="0" w:color="auto"/>
        <w:bottom w:val="none" w:sz="0" w:space="0" w:color="auto"/>
        <w:right w:val="none" w:sz="0" w:space="0" w:color="auto"/>
      </w:divBdr>
    </w:div>
    <w:div w:id="1189686939">
      <w:bodyDiv w:val="1"/>
      <w:marLeft w:val="0"/>
      <w:marRight w:val="0"/>
      <w:marTop w:val="0"/>
      <w:marBottom w:val="0"/>
      <w:divBdr>
        <w:top w:val="none" w:sz="0" w:space="0" w:color="auto"/>
        <w:left w:val="none" w:sz="0" w:space="0" w:color="auto"/>
        <w:bottom w:val="none" w:sz="0" w:space="0" w:color="auto"/>
        <w:right w:val="none" w:sz="0" w:space="0" w:color="auto"/>
      </w:divBdr>
    </w:div>
    <w:div w:id="1189756681">
      <w:bodyDiv w:val="1"/>
      <w:marLeft w:val="0"/>
      <w:marRight w:val="0"/>
      <w:marTop w:val="0"/>
      <w:marBottom w:val="0"/>
      <w:divBdr>
        <w:top w:val="none" w:sz="0" w:space="0" w:color="auto"/>
        <w:left w:val="none" w:sz="0" w:space="0" w:color="auto"/>
        <w:bottom w:val="none" w:sz="0" w:space="0" w:color="auto"/>
        <w:right w:val="none" w:sz="0" w:space="0" w:color="auto"/>
      </w:divBdr>
    </w:div>
    <w:div w:id="1190682626">
      <w:bodyDiv w:val="1"/>
      <w:marLeft w:val="0"/>
      <w:marRight w:val="0"/>
      <w:marTop w:val="0"/>
      <w:marBottom w:val="0"/>
      <w:divBdr>
        <w:top w:val="none" w:sz="0" w:space="0" w:color="auto"/>
        <w:left w:val="none" w:sz="0" w:space="0" w:color="auto"/>
        <w:bottom w:val="none" w:sz="0" w:space="0" w:color="auto"/>
        <w:right w:val="none" w:sz="0" w:space="0" w:color="auto"/>
      </w:divBdr>
    </w:div>
    <w:div w:id="1190878419">
      <w:bodyDiv w:val="1"/>
      <w:marLeft w:val="0"/>
      <w:marRight w:val="0"/>
      <w:marTop w:val="0"/>
      <w:marBottom w:val="0"/>
      <w:divBdr>
        <w:top w:val="none" w:sz="0" w:space="0" w:color="auto"/>
        <w:left w:val="none" w:sz="0" w:space="0" w:color="auto"/>
        <w:bottom w:val="none" w:sz="0" w:space="0" w:color="auto"/>
        <w:right w:val="none" w:sz="0" w:space="0" w:color="auto"/>
      </w:divBdr>
    </w:div>
    <w:div w:id="1191189703">
      <w:bodyDiv w:val="1"/>
      <w:marLeft w:val="0"/>
      <w:marRight w:val="0"/>
      <w:marTop w:val="0"/>
      <w:marBottom w:val="0"/>
      <w:divBdr>
        <w:top w:val="none" w:sz="0" w:space="0" w:color="auto"/>
        <w:left w:val="none" w:sz="0" w:space="0" w:color="auto"/>
        <w:bottom w:val="none" w:sz="0" w:space="0" w:color="auto"/>
        <w:right w:val="none" w:sz="0" w:space="0" w:color="auto"/>
      </w:divBdr>
    </w:div>
    <w:div w:id="1191532772">
      <w:bodyDiv w:val="1"/>
      <w:marLeft w:val="0"/>
      <w:marRight w:val="0"/>
      <w:marTop w:val="0"/>
      <w:marBottom w:val="0"/>
      <w:divBdr>
        <w:top w:val="none" w:sz="0" w:space="0" w:color="auto"/>
        <w:left w:val="none" w:sz="0" w:space="0" w:color="auto"/>
        <w:bottom w:val="none" w:sz="0" w:space="0" w:color="auto"/>
        <w:right w:val="none" w:sz="0" w:space="0" w:color="auto"/>
      </w:divBdr>
    </w:div>
    <w:div w:id="1193763498">
      <w:bodyDiv w:val="1"/>
      <w:marLeft w:val="0"/>
      <w:marRight w:val="0"/>
      <w:marTop w:val="0"/>
      <w:marBottom w:val="0"/>
      <w:divBdr>
        <w:top w:val="none" w:sz="0" w:space="0" w:color="auto"/>
        <w:left w:val="none" w:sz="0" w:space="0" w:color="auto"/>
        <w:bottom w:val="none" w:sz="0" w:space="0" w:color="auto"/>
        <w:right w:val="none" w:sz="0" w:space="0" w:color="auto"/>
      </w:divBdr>
    </w:div>
    <w:div w:id="1195581901">
      <w:bodyDiv w:val="1"/>
      <w:marLeft w:val="0"/>
      <w:marRight w:val="0"/>
      <w:marTop w:val="0"/>
      <w:marBottom w:val="0"/>
      <w:divBdr>
        <w:top w:val="none" w:sz="0" w:space="0" w:color="auto"/>
        <w:left w:val="none" w:sz="0" w:space="0" w:color="auto"/>
        <w:bottom w:val="none" w:sz="0" w:space="0" w:color="auto"/>
        <w:right w:val="none" w:sz="0" w:space="0" w:color="auto"/>
      </w:divBdr>
    </w:div>
    <w:div w:id="1200438917">
      <w:bodyDiv w:val="1"/>
      <w:marLeft w:val="0"/>
      <w:marRight w:val="0"/>
      <w:marTop w:val="0"/>
      <w:marBottom w:val="0"/>
      <w:divBdr>
        <w:top w:val="none" w:sz="0" w:space="0" w:color="auto"/>
        <w:left w:val="none" w:sz="0" w:space="0" w:color="auto"/>
        <w:bottom w:val="none" w:sz="0" w:space="0" w:color="auto"/>
        <w:right w:val="none" w:sz="0" w:space="0" w:color="auto"/>
      </w:divBdr>
    </w:div>
    <w:div w:id="1202011246">
      <w:bodyDiv w:val="1"/>
      <w:marLeft w:val="0"/>
      <w:marRight w:val="0"/>
      <w:marTop w:val="0"/>
      <w:marBottom w:val="0"/>
      <w:divBdr>
        <w:top w:val="none" w:sz="0" w:space="0" w:color="auto"/>
        <w:left w:val="none" w:sz="0" w:space="0" w:color="auto"/>
        <w:bottom w:val="none" w:sz="0" w:space="0" w:color="auto"/>
        <w:right w:val="none" w:sz="0" w:space="0" w:color="auto"/>
      </w:divBdr>
    </w:div>
    <w:div w:id="1205605577">
      <w:bodyDiv w:val="1"/>
      <w:marLeft w:val="0"/>
      <w:marRight w:val="0"/>
      <w:marTop w:val="0"/>
      <w:marBottom w:val="0"/>
      <w:divBdr>
        <w:top w:val="none" w:sz="0" w:space="0" w:color="auto"/>
        <w:left w:val="none" w:sz="0" w:space="0" w:color="auto"/>
        <w:bottom w:val="none" w:sz="0" w:space="0" w:color="auto"/>
        <w:right w:val="none" w:sz="0" w:space="0" w:color="auto"/>
      </w:divBdr>
    </w:div>
    <w:div w:id="1206020331">
      <w:bodyDiv w:val="1"/>
      <w:marLeft w:val="0"/>
      <w:marRight w:val="0"/>
      <w:marTop w:val="0"/>
      <w:marBottom w:val="0"/>
      <w:divBdr>
        <w:top w:val="none" w:sz="0" w:space="0" w:color="auto"/>
        <w:left w:val="none" w:sz="0" w:space="0" w:color="auto"/>
        <w:bottom w:val="none" w:sz="0" w:space="0" w:color="auto"/>
        <w:right w:val="none" w:sz="0" w:space="0" w:color="auto"/>
      </w:divBdr>
    </w:div>
    <w:div w:id="1212840953">
      <w:bodyDiv w:val="1"/>
      <w:marLeft w:val="0"/>
      <w:marRight w:val="0"/>
      <w:marTop w:val="0"/>
      <w:marBottom w:val="0"/>
      <w:divBdr>
        <w:top w:val="none" w:sz="0" w:space="0" w:color="auto"/>
        <w:left w:val="none" w:sz="0" w:space="0" w:color="auto"/>
        <w:bottom w:val="none" w:sz="0" w:space="0" w:color="auto"/>
        <w:right w:val="none" w:sz="0" w:space="0" w:color="auto"/>
      </w:divBdr>
    </w:div>
    <w:div w:id="1214535065">
      <w:bodyDiv w:val="1"/>
      <w:marLeft w:val="0"/>
      <w:marRight w:val="0"/>
      <w:marTop w:val="0"/>
      <w:marBottom w:val="0"/>
      <w:divBdr>
        <w:top w:val="none" w:sz="0" w:space="0" w:color="auto"/>
        <w:left w:val="none" w:sz="0" w:space="0" w:color="auto"/>
        <w:bottom w:val="none" w:sz="0" w:space="0" w:color="auto"/>
        <w:right w:val="none" w:sz="0" w:space="0" w:color="auto"/>
      </w:divBdr>
    </w:div>
    <w:div w:id="1215852740">
      <w:bodyDiv w:val="1"/>
      <w:marLeft w:val="0"/>
      <w:marRight w:val="0"/>
      <w:marTop w:val="0"/>
      <w:marBottom w:val="0"/>
      <w:divBdr>
        <w:top w:val="none" w:sz="0" w:space="0" w:color="auto"/>
        <w:left w:val="none" w:sz="0" w:space="0" w:color="auto"/>
        <w:bottom w:val="none" w:sz="0" w:space="0" w:color="auto"/>
        <w:right w:val="none" w:sz="0" w:space="0" w:color="auto"/>
      </w:divBdr>
    </w:div>
    <w:div w:id="1215966539">
      <w:bodyDiv w:val="1"/>
      <w:marLeft w:val="0"/>
      <w:marRight w:val="0"/>
      <w:marTop w:val="0"/>
      <w:marBottom w:val="0"/>
      <w:divBdr>
        <w:top w:val="none" w:sz="0" w:space="0" w:color="auto"/>
        <w:left w:val="none" w:sz="0" w:space="0" w:color="auto"/>
        <w:bottom w:val="none" w:sz="0" w:space="0" w:color="auto"/>
        <w:right w:val="none" w:sz="0" w:space="0" w:color="auto"/>
      </w:divBdr>
    </w:div>
    <w:div w:id="1217742351">
      <w:bodyDiv w:val="1"/>
      <w:marLeft w:val="0"/>
      <w:marRight w:val="0"/>
      <w:marTop w:val="0"/>
      <w:marBottom w:val="0"/>
      <w:divBdr>
        <w:top w:val="none" w:sz="0" w:space="0" w:color="auto"/>
        <w:left w:val="none" w:sz="0" w:space="0" w:color="auto"/>
        <w:bottom w:val="none" w:sz="0" w:space="0" w:color="auto"/>
        <w:right w:val="none" w:sz="0" w:space="0" w:color="auto"/>
      </w:divBdr>
    </w:div>
    <w:div w:id="1218930097">
      <w:bodyDiv w:val="1"/>
      <w:marLeft w:val="0"/>
      <w:marRight w:val="0"/>
      <w:marTop w:val="0"/>
      <w:marBottom w:val="0"/>
      <w:divBdr>
        <w:top w:val="none" w:sz="0" w:space="0" w:color="auto"/>
        <w:left w:val="none" w:sz="0" w:space="0" w:color="auto"/>
        <w:bottom w:val="none" w:sz="0" w:space="0" w:color="auto"/>
        <w:right w:val="none" w:sz="0" w:space="0" w:color="auto"/>
      </w:divBdr>
    </w:div>
    <w:div w:id="1221087916">
      <w:bodyDiv w:val="1"/>
      <w:marLeft w:val="0"/>
      <w:marRight w:val="0"/>
      <w:marTop w:val="0"/>
      <w:marBottom w:val="0"/>
      <w:divBdr>
        <w:top w:val="none" w:sz="0" w:space="0" w:color="auto"/>
        <w:left w:val="none" w:sz="0" w:space="0" w:color="auto"/>
        <w:bottom w:val="none" w:sz="0" w:space="0" w:color="auto"/>
        <w:right w:val="none" w:sz="0" w:space="0" w:color="auto"/>
      </w:divBdr>
    </w:div>
    <w:div w:id="1223256450">
      <w:bodyDiv w:val="1"/>
      <w:marLeft w:val="0"/>
      <w:marRight w:val="0"/>
      <w:marTop w:val="0"/>
      <w:marBottom w:val="0"/>
      <w:divBdr>
        <w:top w:val="none" w:sz="0" w:space="0" w:color="auto"/>
        <w:left w:val="none" w:sz="0" w:space="0" w:color="auto"/>
        <w:bottom w:val="none" w:sz="0" w:space="0" w:color="auto"/>
        <w:right w:val="none" w:sz="0" w:space="0" w:color="auto"/>
      </w:divBdr>
    </w:div>
    <w:div w:id="1229153293">
      <w:bodyDiv w:val="1"/>
      <w:marLeft w:val="0"/>
      <w:marRight w:val="0"/>
      <w:marTop w:val="0"/>
      <w:marBottom w:val="0"/>
      <w:divBdr>
        <w:top w:val="none" w:sz="0" w:space="0" w:color="auto"/>
        <w:left w:val="none" w:sz="0" w:space="0" w:color="auto"/>
        <w:bottom w:val="none" w:sz="0" w:space="0" w:color="auto"/>
        <w:right w:val="none" w:sz="0" w:space="0" w:color="auto"/>
      </w:divBdr>
    </w:div>
    <w:div w:id="1232623021">
      <w:bodyDiv w:val="1"/>
      <w:marLeft w:val="0"/>
      <w:marRight w:val="0"/>
      <w:marTop w:val="0"/>
      <w:marBottom w:val="0"/>
      <w:divBdr>
        <w:top w:val="none" w:sz="0" w:space="0" w:color="auto"/>
        <w:left w:val="none" w:sz="0" w:space="0" w:color="auto"/>
        <w:bottom w:val="none" w:sz="0" w:space="0" w:color="auto"/>
        <w:right w:val="none" w:sz="0" w:space="0" w:color="auto"/>
      </w:divBdr>
    </w:div>
    <w:div w:id="1235235015">
      <w:bodyDiv w:val="1"/>
      <w:marLeft w:val="0"/>
      <w:marRight w:val="0"/>
      <w:marTop w:val="0"/>
      <w:marBottom w:val="0"/>
      <w:divBdr>
        <w:top w:val="none" w:sz="0" w:space="0" w:color="auto"/>
        <w:left w:val="none" w:sz="0" w:space="0" w:color="auto"/>
        <w:bottom w:val="none" w:sz="0" w:space="0" w:color="auto"/>
        <w:right w:val="none" w:sz="0" w:space="0" w:color="auto"/>
      </w:divBdr>
    </w:div>
    <w:div w:id="1240673464">
      <w:bodyDiv w:val="1"/>
      <w:marLeft w:val="0"/>
      <w:marRight w:val="0"/>
      <w:marTop w:val="0"/>
      <w:marBottom w:val="0"/>
      <w:divBdr>
        <w:top w:val="none" w:sz="0" w:space="0" w:color="auto"/>
        <w:left w:val="none" w:sz="0" w:space="0" w:color="auto"/>
        <w:bottom w:val="none" w:sz="0" w:space="0" w:color="auto"/>
        <w:right w:val="none" w:sz="0" w:space="0" w:color="auto"/>
      </w:divBdr>
    </w:div>
    <w:div w:id="1242521668">
      <w:bodyDiv w:val="1"/>
      <w:marLeft w:val="0"/>
      <w:marRight w:val="0"/>
      <w:marTop w:val="0"/>
      <w:marBottom w:val="0"/>
      <w:divBdr>
        <w:top w:val="none" w:sz="0" w:space="0" w:color="auto"/>
        <w:left w:val="none" w:sz="0" w:space="0" w:color="auto"/>
        <w:bottom w:val="none" w:sz="0" w:space="0" w:color="auto"/>
        <w:right w:val="none" w:sz="0" w:space="0" w:color="auto"/>
      </w:divBdr>
    </w:div>
    <w:div w:id="1242718144">
      <w:bodyDiv w:val="1"/>
      <w:marLeft w:val="0"/>
      <w:marRight w:val="0"/>
      <w:marTop w:val="0"/>
      <w:marBottom w:val="0"/>
      <w:divBdr>
        <w:top w:val="none" w:sz="0" w:space="0" w:color="auto"/>
        <w:left w:val="none" w:sz="0" w:space="0" w:color="auto"/>
        <w:bottom w:val="none" w:sz="0" w:space="0" w:color="auto"/>
        <w:right w:val="none" w:sz="0" w:space="0" w:color="auto"/>
      </w:divBdr>
    </w:div>
    <w:div w:id="1244755070">
      <w:bodyDiv w:val="1"/>
      <w:marLeft w:val="0"/>
      <w:marRight w:val="0"/>
      <w:marTop w:val="0"/>
      <w:marBottom w:val="0"/>
      <w:divBdr>
        <w:top w:val="none" w:sz="0" w:space="0" w:color="auto"/>
        <w:left w:val="none" w:sz="0" w:space="0" w:color="auto"/>
        <w:bottom w:val="none" w:sz="0" w:space="0" w:color="auto"/>
        <w:right w:val="none" w:sz="0" w:space="0" w:color="auto"/>
      </w:divBdr>
    </w:div>
    <w:div w:id="1244993760">
      <w:bodyDiv w:val="1"/>
      <w:marLeft w:val="0"/>
      <w:marRight w:val="0"/>
      <w:marTop w:val="0"/>
      <w:marBottom w:val="0"/>
      <w:divBdr>
        <w:top w:val="none" w:sz="0" w:space="0" w:color="auto"/>
        <w:left w:val="none" w:sz="0" w:space="0" w:color="auto"/>
        <w:bottom w:val="none" w:sz="0" w:space="0" w:color="auto"/>
        <w:right w:val="none" w:sz="0" w:space="0" w:color="auto"/>
      </w:divBdr>
    </w:div>
    <w:div w:id="1247113884">
      <w:bodyDiv w:val="1"/>
      <w:marLeft w:val="0"/>
      <w:marRight w:val="0"/>
      <w:marTop w:val="0"/>
      <w:marBottom w:val="0"/>
      <w:divBdr>
        <w:top w:val="none" w:sz="0" w:space="0" w:color="auto"/>
        <w:left w:val="none" w:sz="0" w:space="0" w:color="auto"/>
        <w:bottom w:val="none" w:sz="0" w:space="0" w:color="auto"/>
        <w:right w:val="none" w:sz="0" w:space="0" w:color="auto"/>
      </w:divBdr>
    </w:div>
    <w:div w:id="1247298566">
      <w:bodyDiv w:val="1"/>
      <w:marLeft w:val="0"/>
      <w:marRight w:val="0"/>
      <w:marTop w:val="0"/>
      <w:marBottom w:val="0"/>
      <w:divBdr>
        <w:top w:val="none" w:sz="0" w:space="0" w:color="auto"/>
        <w:left w:val="none" w:sz="0" w:space="0" w:color="auto"/>
        <w:bottom w:val="none" w:sz="0" w:space="0" w:color="auto"/>
        <w:right w:val="none" w:sz="0" w:space="0" w:color="auto"/>
      </w:divBdr>
    </w:div>
    <w:div w:id="1248539365">
      <w:bodyDiv w:val="1"/>
      <w:marLeft w:val="0"/>
      <w:marRight w:val="0"/>
      <w:marTop w:val="0"/>
      <w:marBottom w:val="0"/>
      <w:divBdr>
        <w:top w:val="none" w:sz="0" w:space="0" w:color="auto"/>
        <w:left w:val="none" w:sz="0" w:space="0" w:color="auto"/>
        <w:bottom w:val="none" w:sz="0" w:space="0" w:color="auto"/>
        <w:right w:val="none" w:sz="0" w:space="0" w:color="auto"/>
      </w:divBdr>
    </w:div>
    <w:div w:id="1249460867">
      <w:bodyDiv w:val="1"/>
      <w:marLeft w:val="0"/>
      <w:marRight w:val="0"/>
      <w:marTop w:val="0"/>
      <w:marBottom w:val="0"/>
      <w:divBdr>
        <w:top w:val="none" w:sz="0" w:space="0" w:color="auto"/>
        <w:left w:val="none" w:sz="0" w:space="0" w:color="auto"/>
        <w:bottom w:val="none" w:sz="0" w:space="0" w:color="auto"/>
        <w:right w:val="none" w:sz="0" w:space="0" w:color="auto"/>
      </w:divBdr>
    </w:div>
    <w:div w:id="1250501893">
      <w:bodyDiv w:val="1"/>
      <w:marLeft w:val="0"/>
      <w:marRight w:val="0"/>
      <w:marTop w:val="0"/>
      <w:marBottom w:val="0"/>
      <w:divBdr>
        <w:top w:val="none" w:sz="0" w:space="0" w:color="auto"/>
        <w:left w:val="none" w:sz="0" w:space="0" w:color="auto"/>
        <w:bottom w:val="none" w:sz="0" w:space="0" w:color="auto"/>
        <w:right w:val="none" w:sz="0" w:space="0" w:color="auto"/>
      </w:divBdr>
    </w:div>
    <w:div w:id="1251349270">
      <w:bodyDiv w:val="1"/>
      <w:marLeft w:val="0"/>
      <w:marRight w:val="0"/>
      <w:marTop w:val="0"/>
      <w:marBottom w:val="0"/>
      <w:divBdr>
        <w:top w:val="none" w:sz="0" w:space="0" w:color="auto"/>
        <w:left w:val="none" w:sz="0" w:space="0" w:color="auto"/>
        <w:bottom w:val="none" w:sz="0" w:space="0" w:color="auto"/>
        <w:right w:val="none" w:sz="0" w:space="0" w:color="auto"/>
      </w:divBdr>
    </w:div>
    <w:div w:id="1253507772">
      <w:bodyDiv w:val="1"/>
      <w:marLeft w:val="0"/>
      <w:marRight w:val="0"/>
      <w:marTop w:val="0"/>
      <w:marBottom w:val="0"/>
      <w:divBdr>
        <w:top w:val="none" w:sz="0" w:space="0" w:color="auto"/>
        <w:left w:val="none" w:sz="0" w:space="0" w:color="auto"/>
        <w:bottom w:val="none" w:sz="0" w:space="0" w:color="auto"/>
        <w:right w:val="none" w:sz="0" w:space="0" w:color="auto"/>
      </w:divBdr>
    </w:div>
    <w:div w:id="1255439999">
      <w:bodyDiv w:val="1"/>
      <w:marLeft w:val="0"/>
      <w:marRight w:val="0"/>
      <w:marTop w:val="0"/>
      <w:marBottom w:val="0"/>
      <w:divBdr>
        <w:top w:val="none" w:sz="0" w:space="0" w:color="auto"/>
        <w:left w:val="none" w:sz="0" w:space="0" w:color="auto"/>
        <w:bottom w:val="none" w:sz="0" w:space="0" w:color="auto"/>
        <w:right w:val="none" w:sz="0" w:space="0" w:color="auto"/>
      </w:divBdr>
    </w:div>
    <w:div w:id="1258364551">
      <w:bodyDiv w:val="1"/>
      <w:marLeft w:val="0"/>
      <w:marRight w:val="0"/>
      <w:marTop w:val="0"/>
      <w:marBottom w:val="0"/>
      <w:divBdr>
        <w:top w:val="none" w:sz="0" w:space="0" w:color="auto"/>
        <w:left w:val="none" w:sz="0" w:space="0" w:color="auto"/>
        <w:bottom w:val="none" w:sz="0" w:space="0" w:color="auto"/>
        <w:right w:val="none" w:sz="0" w:space="0" w:color="auto"/>
      </w:divBdr>
    </w:div>
    <w:div w:id="1258564436">
      <w:bodyDiv w:val="1"/>
      <w:marLeft w:val="0"/>
      <w:marRight w:val="0"/>
      <w:marTop w:val="0"/>
      <w:marBottom w:val="0"/>
      <w:divBdr>
        <w:top w:val="none" w:sz="0" w:space="0" w:color="auto"/>
        <w:left w:val="none" w:sz="0" w:space="0" w:color="auto"/>
        <w:bottom w:val="none" w:sz="0" w:space="0" w:color="auto"/>
        <w:right w:val="none" w:sz="0" w:space="0" w:color="auto"/>
      </w:divBdr>
    </w:div>
    <w:div w:id="1261836481">
      <w:bodyDiv w:val="1"/>
      <w:marLeft w:val="0"/>
      <w:marRight w:val="0"/>
      <w:marTop w:val="0"/>
      <w:marBottom w:val="0"/>
      <w:divBdr>
        <w:top w:val="none" w:sz="0" w:space="0" w:color="auto"/>
        <w:left w:val="none" w:sz="0" w:space="0" w:color="auto"/>
        <w:bottom w:val="none" w:sz="0" w:space="0" w:color="auto"/>
        <w:right w:val="none" w:sz="0" w:space="0" w:color="auto"/>
      </w:divBdr>
    </w:div>
    <w:div w:id="1269849851">
      <w:bodyDiv w:val="1"/>
      <w:marLeft w:val="0"/>
      <w:marRight w:val="0"/>
      <w:marTop w:val="0"/>
      <w:marBottom w:val="0"/>
      <w:divBdr>
        <w:top w:val="none" w:sz="0" w:space="0" w:color="auto"/>
        <w:left w:val="none" w:sz="0" w:space="0" w:color="auto"/>
        <w:bottom w:val="none" w:sz="0" w:space="0" w:color="auto"/>
        <w:right w:val="none" w:sz="0" w:space="0" w:color="auto"/>
      </w:divBdr>
    </w:div>
    <w:div w:id="1271232216">
      <w:bodyDiv w:val="1"/>
      <w:marLeft w:val="0"/>
      <w:marRight w:val="0"/>
      <w:marTop w:val="0"/>
      <w:marBottom w:val="0"/>
      <w:divBdr>
        <w:top w:val="none" w:sz="0" w:space="0" w:color="auto"/>
        <w:left w:val="none" w:sz="0" w:space="0" w:color="auto"/>
        <w:bottom w:val="none" w:sz="0" w:space="0" w:color="auto"/>
        <w:right w:val="none" w:sz="0" w:space="0" w:color="auto"/>
      </w:divBdr>
    </w:div>
    <w:div w:id="1276790551">
      <w:bodyDiv w:val="1"/>
      <w:marLeft w:val="0"/>
      <w:marRight w:val="0"/>
      <w:marTop w:val="0"/>
      <w:marBottom w:val="0"/>
      <w:divBdr>
        <w:top w:val="none" w:sz="0" w:space="0" w:color="auto"/>
        <w:left w:val="none" w:sz="0" w:space="0" w:color="auto"/>
        <w:bottom w:val="none" w:sz="0" w:space="0" w:color="auto"/>
        <w:right w:val="none" w:sz="0" w:space="0" w:color="auto"/>
      </w:divBdr>
    </w:div>
    <w:div w:id="1281179633">
      <w:bodyDiv w:val="1"/>
      <w:marLeft w:val="0"/>
      <w:marRight w:val="0"/>
      <w:marTop w:val="0"/>
      <w:marBottom w:val="0"/>
      <w:divBdr>
        <w:top w:val="none" w:sz="0" w:space="0" w:color="auto"/>
        <w:left w:val="none" w:sz="0" w:space="0" w:color="auto"/>
        <w:bottom w:val="none" w:sz="0" w:space="0" w:color="auto"/>
        <w:right w:val="none" w:sz="0" w:space="0" w:color="auto"/>
      </w:divBdr>
    </w:div>
    <w:div w:id="1281230229">
      <w:bodyDiv w:val="1"/>
      <w:marLeft w:val="0"/>
      <w:marRight w:val="0"/>
      <w:marTop w:val="0"/>
      <w:marBottom w:val="0"/>
      <w:divBdr>
        <w:top w:val="none" w:sz="0" w:space="0" w:color="auto"/>
        <w:left w:val="none" w:sz="0" w:space="0" w:color="auto"/>
        <w:bottom w:val="none" w:sz="0" w:space="0" w:color="auto"/>
        <w:right w:val="none" w:sz="0" w:space="0" w:color="auto"/>
      </w:divBdr>
    </w:div>
    <w:div w:id="1283608103">
      <w:bodyDiv w:val="1"/>
      <w:marLeft w:val="0"/>
      <w:marRight w:val="0"/>
      <w:marTop w:val="0"/>
      <w:marBottom w:val="0"/>
      <w:divBdr>
        <w:top w:val="none" w:sz="0" w:space="0" w:color="auto"/>
        <w:left w:val="none" w:sz="0" w:space="0" w:color="auto"/>
        <w:bottom w:val="none" w:sz="0" w:space="0" w:color="auto"/>
        <w:right w:val="none" w:sz="0" w:space="0" w:color="auto"/>
      </w:divBdr>
    </w:div>
    <w:div w:id="1290092069">
      <w:bodyDiv w:val="1"/>
      <w:marLeft w:val="0"/>
      <w:marRight w:val="0"/>
      <w:marTop w:val="0"/>
      <w:marBottom w:val="0"/>
      <w:divBdr>
        <w:top w:val="none" w:sz="0" w:space="0" w:color="auto"/>
        <w:left w:val="none" w:sz="0" w:space="0" w:color="auto"/>
        <w:bottom w:val="none" w:sz="0" w:space="0" w:color="auto"/>
        <w:right w:val="none" w:sz="0" w:space="0" w:color="auto"/>
      </w:divBdr>
    </w:div>
    <w:div w:id="1290547957">
      <w:bodyDiv w:val="1"/>
      <w:marLeft w:val="0"/>
      <w:marRight w:val="0"/>
      <w:marTop w:val="0"/>
      <w:marBottom w:val="0"/>
      <w:divBdr>
        <w:top w:val="none" w:sz="0" w:space="0" w:color="auto"/>
        <w:left w:val="none" w:sz="0" w:space="0" w:color="auto"/>
        <w:bottom w:val="none" w:sz="0" w:space="0" w:color="auto"/>
        <w:right w:val="none" w:sz="0" w:space="0" w:color="auto"/>
      </w:divBdr>
    </w:div>
    <w:div w:id="1294748232">
      <w:bodyDiv w:val="1"/>
      <w:marLeft w:val="0"/>
      <w:marRight w:val="0"/>
      <w:marTop w:val="0"/>
      <w:marBottom w:val="0"/>
      <w:divBdr>
        <w:top w:val="none" w:sz="0" w:space="0" w:color="auto"/>
        <w:left w:val="none" w:sz="0" w:space="0" w:color="auto"/>
        <w:bottom w:val="none" w:sz="0" w:space="0" w:color="auto"/>
        <w:right w:val="none" w:sz="0" w:space="0" w:color="auto"/>
      </w:divBdr>
    </w:div>
    <w:div w:id="1296133378">
      <w:bodyDiv w:val="1"/>
      <w:marLeft w:val="0"/>
      <w:marRight w:val="0"/>
      <w:marTop w:val="0"/>
      <w:marBottom w:val="0"/>
      <w:divBdr>
        <w:top w:val="none" w:sz="0" w:space="0" w:color="auto"/>
        <w:left w:val="none" w:sz="0" w:space="0" w:color="auto"/>
        <w:bottom w:val="none" w:sz="0" w:space="0" w:color="auto"/>
        <w:right w:val="none" w:sz="0" w:space="0" w:color="auto"/>
      </w:divBdr>
    </w:div>
    <w:div w:id="1298950915">
      <w:bodyDiv w:val="1"/>
      <w:marLeft w:val="0"/>
      <w:marRight w:val="0"/>
      <w:marTop w:val="0"/>
      <w:marBottom w:val="0"/>
      <w:divBdr>
        <w:top w:val="none" w:sz="0" w:space="0" w:color="auto"/>
        <w:left w:val="none" w:sz="0" w:space="0" w:color="auto"/>
        <w:bottom w:val="none" w:sz="0" w:space="0" w:color="auto"/>
        <w:right w:val="none" w:sz="0" w:space="0" w:color="auto"/>
      </w:divBdr>
    </w:div>
    <w:div w:id="1299609645">
      <w:bodyDiv w:val="1"/>
      <w:marLeft w:val="0"/>
      <w:marRight w:val="0"/>
      <w:marTop w:val="0"/>
      <w:marBottom w:val="0"/>
      <w:divBdr>
        <w:top w:val="none" w:sz="0" w:space="0" w:color="auto"/>
        <w:left w:val="none" w:sz="0" w:space="0" w:color="auto"/>
        <w:bottom w:val="none" w:sz="0" w:space="0" w:color="auto"/>
        <w:right w:val="none" w:sz="0" w:space="0" w:color="auto"/>
      </w:divBdr>
    </w:div>
    <w:div w:id="1300526716">
      <w:bodyDiv w:val="1"/>
      <w:marLeft w:val="0"/>
      <w:marRight w:val="0"/>
      <w:marTop w:val="0"/>
      <w:marBottom w:val="0"/>
      <w:divBdr>
        <w:top w:val="none" w:sz="0" w:space="0" w:color="auto"/>
        <w:left w:val="none" w:sz="0" w:space="0" w:color="auto"/>
        <w:bottom w:val="none" w:sz="0" w:space="0" w:color="auto"/>
        <w:right w:val="none" w:sz="0" w:space="0" w:color="auto"/>
      </w:divBdr>
    </w:div>
    <w:div w:id="1301378525">
      <w:bodyDiv w:val="1"/>
      <w:marLeft w:val="0"/>
      <w:marRight w:val="0"/>
      <w:marTop w:val="0"/>
      <w:marBottom w:val="0"/>
      <w:divBdr>
        <w:top w:val="none" w:sz="0" w:space="0" w:color="auto"/>
        <w:left w:val="none" w:sz="0" w:space="0" w:color="auto"/>
        <w:bottom w:val="none" w:sz="0" w:space="0" w:color="auto"/>
        <w:right w:val="none" w:sz="0" w:space="0" w:color="auto"/>
      </w:divBdr>
    </w:div>
    <w:div w:id="1303846049">
      <w:bodyDiv w:val="1"/>
      <w:marLeft w:val="0"/>
      <w:marRight w:val="0"/>
      <w:marTop w:val="0"/>
      <w:marBottom w:val="0"/>
      <w:divBdr>
        <w:top w:val="none" w:sz="0" w:space="0" w:color="auto"/>
        <w:left w:val="none" w:sz="0" w:space="0" w:color="auto"/>
        <w:bottom w:val="none" w:sz="0" w:space="0" w:color="auto"/>
        <w:right w:val="none" w:sz="0" w:space="0" w:color="auto"/>
      </w:divBdr>
    </w:div>
    <w:div w:id="1304626638">
      <w:bodyDiv w:val="1"/>
      <w:marLeft w:val="0"/>
      <w:marRight w:val="0"/>
      <w:marTop w:val="0"/>
      <w:marBottom w:val="0"/>
      <w:divBdr>
        <w:top w:val="none" w:sz="0" w:space="0" w:color="auto"/>
        <w:left w:val="none" w:sz="0" w:space="0" w:color="auto"/>
        <w:bottom w:val="none" w:sz="0" w:space="0" w:color="auto"/>
        <w:right w:val="none" w:sz="0" w:space="0" w:color="auto"/>
      </w:divBdr>
    </w:div>
    <w:div w:id="1304653489">
      <w:bodyDiv w:val="1"/>
      <w:marLeft w:val="0"/>
      <w:marRight w:val="0"/>
      <w:marTop w:val="0"/>
      <w:marBottom w:val="0"/>
      <w:divBdr>
        <w:top w:val="none" w:sz="0" w:space="0" w:color="auto"/>
        <w:left w:val="none" w:sz="0" w:space="0" w:color="auto"/>
        <w:bottom w:val="none" w:sz="0" w:space="0" w:color="auto"/>
        <w:right w:val="none" w:sz="0" w:space="0" w:color="auto"/>
      </w:divBdr>
    </w:div>
    <w:div w:id="1309703589">
      <w:bodyDiv w:val="1"/>
      <w:marLeft w:val="0"/>
      <w:marRight w:val="0"/>
      <w:marTop w:val="0"/>
      <w:marBottom w:val="0"/>
      <w:divBdr>
        <w:top w:val="none" w:sz="0" w:space="0" w:color="auto"/>
        <w:left w:val="none" w:sz="0" w:space="0" w:color="auto"/>
        <w:bottom w:val="none" w:sz="0" w:space="0" w:color="auto"/>
        <w:right w:val="none" w:sz="0" w:space="0" w:color="auto"/>
      </w:divBdr>
    </w:div>
    <w:div w:id="1315792776">
      <w:bodyDiv w:val="1"/>
      <w:marLeft w:val="0"/>
      <w:marRight w:val="0"/>
      <w:marTop w:val="0"/>
      <w:marBottom w:val="0"/>
      <w:divBdr>
        <w:top w:val="none" w:sz="0" w:space="0" w:color="auto"/>
        <w:left w:val="none" w:sz="0" w:space="0" w:color="auto"/>
        <w:bottom w:val="none" w:sz="0" w:space="0" w:color="auto"/>
        <w:right w:val="none" w:sz="0" w:space="0" w:color="auto"/>
      </w:divBdr>
    </w:div>
    <w:div w:id="1316959044">
      <w:bodyDiv w:val="1"/>
      <w:marLeft w:val="0"/>
      <w:marRight w:val="0"/>
      <w:marTop w:val="0"/>
      <w:marBottom w:val="0"/>
      <w:divBdr>
        <w:top w:val="none" w:sz="0" w:space="0" w:color="auto"/>
        <w:left w:val="none" w:sz="0" w:space="0" w:color="auto"/>
        <w:bottom w:val="none" w:sz="0" w:space="0" w:color="auto"/>
        <w:right w:val="none" w:sz="0" w:space="0" w:color="auto"/>
      </w:divBdr>
    </w:div>
    <w:div w:id="1318605983">
      <w:bodyDiv w:val="1"/>
      <w:marLeft w:val="0"/>
      <w:marRight w:val="0"/>
      <w:marTop w:val="0"/>
      <w:marBottom w:val="0"/>
      <w:divBdr>
        <w:top w:val="none" w:sz="0" w:space="0" w:color="auto"/>
        <w:left w:val="none" w:sz="0" w:space="0" w:color="auto"/>
        <w:bottom w:val="none" w:sz="0" w:space="0" w:color="auto"/>
        <w:right w:val="none" w:sz="0" w:space="0" w:color="auto"/>
      </w:divBdr>
    </w:div>
    <w:div w:id="1321737144">
      <w:bodyDiv w:val="1"/>
      <w:marLeft w:val="0"/>
      <w:marRight w:val="0"/>
      <w:marTop w:val="0"/>
      <w:marBottom w:val="0"/>
      <w:divBdr>
        <w:top w:val="none" w:sz="0" w:space="0" w:color="auto"/>
        <w:left w:val="none" w:sz="0" w:space="0" w:color="auto"/>
        <w:bottom w:val="none" w:sz="0" w:space="0" w:color="auto"/>
        <w:right w:val="none" w:sz="0" w:space="0" w:color="auto"/>
      </w:divBdr>
    </w:div>
    <w:div w:id="1323199290">
      <w:bodyDiv w:val="1"/>
      <w:marLeft w:val="0"/>
      <w:marRight w:val="0"/>
      <w:marTop w:val="0"/>
      <w:marBottom w:val="0"/>
      <w:divBdr>
        <w:top w:val="none" w:sz="0" w:space="0" w:color="auto"/>
        <w:left w:val="none" w:sz="0" w:space="0" w:color="auto"/>
        <w:bottom w:val="none" w:sz="0" w:space="0" w:color="auto"/>
        <w:right w:val="none" w:sz="0" w:space="0" w:color="auto"/>
      </w:divBdr>
    </w:div>
    <w:div w:id="1323269389">
      <w:bodyDiv w:val="1"/>
      <w:marLeft w:val="0"/>
      <w:marRight w:val="0"/>
      <w:marTop w:val="0"/>
      <w:marBottom w:val="0"/>
      <w:divBdr>
        <w:top w:val="none" w:sz="0" w:space="0" w:color="auto"/>
        <w:left w:val="none" w:sz="0" w:space="0" w:color="auto"/>
        <w:bottom w:val="none" w:sz="0" w:space="0" w:color="auto"/>
        <w:right w:val="none" w:sz="0" w:space="0" w:color="auto"/>
      </w:divBdr>
    </w:div>
    <w:div w:id="1324163040">
      <w:bodyDiv w:val="1"/>
      <w:marLeft w:val="0"/>
      <w:marRight w:val="0"/>
      <w:marTop w:val="0"/>
      <w:marBottom w:val="0"/>
      <w:divBdr>
        <w:top w:val="none" w:sz="0" w:space="0" w:color="auto"/>
        <w:left w:val="none" w:sz="0" w:space="0" w:color="auto"/>
        <w:bottom w:val="none" w:sz="0" w:space="0" w:color="auto"/>
        <w:right w:val="none" w:sz="0" w:space="0" w:color="auto"/>
      </w:divBdr>
    </w:div>
    <w:div w:id="1326516843">
      <w:bodyDiv w:val="1"/>
      <w:marLeft w:val="0"/>
      <w:marRight w:val="0"/>
      <w:marTop w:val="0"/>
      <w:marBottom w:val="0"/>
      <w:divBdr>
        <w:top w:val="none" w:sz="0" w:space="0" w:color="auto"/>
        <w:left w:val="none" w:sz="0" w:space="0" w:color="auto"/>
        <w:bottom w:val="none" w:sz="0" w:space="0" w:color="auto"/>
        <w:right w:val="none" w:sz="0" w:space="0" w:color="auto"/>
      </w:divBdr>
    </w:div>
    <w:div w:id="1327325672">
      <w:bodyDiv w:val="1"/>
      <w:marLeft w:val="0"/>
      <w:marRight w:val="0"/>
      <w:marTop w:val="0"/>
      <w:marBottom w:val="0"/>
      <w:divBdr>
        <w:top w:val="none" w:sz="0" w:space="0" w:color="auto"/>
        <w:left w:val="none" w:sz="0" w:space="0" w:color="auto"/>
        <w:bottom w:val="none" w:sz="0" w:space="0" w:color="auto"/>
        <w:right w:val="none" w:sz="0" w:space="0" w:color="auto"/>
      </w:divBdr>
    </w:div>
    <w:div w:id="1327515887">
      <w:bodyDiv w:val="1"/>
      <w:marLeft w:val="0"/>
      <w:marRight w:val="0"/>
      <w:marTop w:val="0"/>
      <w:marBottom w:val="0"/>
      <w:divBdr>
        <w:top w:val="none" w:sz="0" w:space="0" w:color="auto"/>
        <w:left w:val="none" w:sz="0" w:space="0" w:color="auto"/>
        <w:bottom w:val="none" w:sz="0" w:space="0" w:color="auto"/>
        <w:right w:val="none" w:sz="0" w:space="0" w:color="auto"/>
      </w:divBdr>
    </w:div>
    <w:div w:id="1328023348">
      <w:bodyDiv w:val="1"/>
      <w:marLeft w:val="0"/>
      <w:marRight w:val="0"/>
      <w:marTop w:val="0"/>
      <w:marBottom w:val="0"/>
      <w:divBdr>
        <w:top w:val="none" w:sz="0" w:space="0" w:color="auto"/>
        <w:left w:val="none" w:sz="0" w:space="0" w:color="auto"/>
        <w:bottom w:val="none" w:sz="0" w:space="0" w:color="auto"/>
        <w:right w:val="none" w:sz="0" w:space="0" w:color="auto"/>
      </w:divBdr>
    </w:div>
    <w:div w:id="1328630948">
      <w:bodyDiv w:val="1"/>
      <w:marLeft w:val="0"/>
      <w:marRight w:val="0"/>
      <w:marTop w:val="0"/>
      <w:marBottom w:val="0"/>
      <w:divBdr>
        <w:top w:val="none" w:sz="0" w:space="0" w:color="auto"/>
        <w:left w:val="none" w:sz="0" w:space="0" w:color="auto"/>
        <w:bottom w:val="none" w:sz="0" w:space="0" w:color="auto"/>
        <w:right w:val="none" w:sz="0" w:space="0" w:color="auto"/>
      </w:divBdr>
    </w:div>
    <w:div w:id="1330134527">
      <w:bodyDiv w:val="1"/>
      <w:marLeft w:val="0"/>
      <w:marRight w:val="0"/>
      <w:marTop w:val="0"/>
      <w:marBottom w:val="0"/>
      <w:divBdr>
        <w:top w:val="none" w:sz="0" w:space="0" w:color="auto"/>
        <w:left w:val="none" w:sz="0" w:space="0" w:color="auto"/>
        <w:bottom w:val="none" w:sz="0" w:space="0" w:color="auto"/>
        <w:right w:val="none" w:sz="0" w:space="0" w:color="auto"/>
      </w:divBdr>
    </w:div>
    <w:div w:id="1333069470">
      <w:bodyDiv w:val="1"/>
      <w:marLeft w:val="0"/>
      <w:marRight w:val="0"/>
      <w:marTop w:val="0"/>
      <w:marBottom w:val="0"/>
      <w:divBdr>
        <w:top w:val="none" w:sz="0" w:space="0" w:color="auto"/>
        <w:left w:val="none" w:sz="0" w:space="0" w:color="auto"/>
        <w:bottom w:val="none" w:sz="0" w:space="0" w:color="auto"/>
        <w:right w:val="none" w:sz="0" w:space="0" w:color="auto"/>
      </w:divBdr>
    </w:div>
    <w:div w:id="1333681188">
      <w:bodyDiv w:val="1"/>
      <w:marLeft w:val="0"/>
      <w:marRight w:val="0"/>
      <w:marTop w:val="0"/>
      <w:marBottom w:val="0"/>
      <w:divBdr>
        <w:top w:val="none" w:sz="0" w:space="0" w:color="auto"/>
        <w:left w:val="none" w:sz="0" w:space="0" w:color="auto"/>
        <w:bottom w:val="none" w:sz="0" w:space="0" w:color="auto"/>
        <w:right w:val="none" w:sz="0" w:space="0" w:color="auto"/>
      </w:divBdr>
    </w:div>
    <w:div w:id="1333799803">
      <w:bodyDiv w:val="1"/>
      <w:marLeft w:val="0"/>
      <w:marRight w:val="0"/>
      <w:marTop w:val="0"/>
      <w:marBottom w:val="0"/>
      <w:divBdr>
        <w:top w:val="none" w:sz="0" w:space="0" w:color="auto"/>
        <w:left w:val="none" w:sz="0" w:space="0" w:color="auto"/>
        <w:bottom w:val="none" w:sz="0" w:space="0" w:color="auto"/>
        <w:right w:val="none" w:sz="0" w:space="0" w:color="auto"/>
      </w:divBdr>
    </w:div>
    <w:div w:id="1335035844">
      <w:bodyDiv w:val="1"/>
      <w:marLeft w:val="0"/>
      <w:marRight w:val="0"/>
      <w:marTop w:val="0"/>
      <w:marBottom w:val="0"/>
      <w:divBdr>
        <w:top w:val="none" w:sz="0" w:space="0" w:color="auto"/>
        <w:left w:val="none" w:sz="0" w:space="0" w:color="auto"/>
        <w:bottom w:val="none" w:sz="0" w:space="0" w:color="auto"/>
        <w:right w:val="none" w:sz="0" w:space="0" w:color="auto"/>
      </w:divBdr>
    </w:div>
    <w:div w:id="1337617071">
      <w:bodyDiv w:val="1"/>
      <w:marLeft w:val="0"/>
      <w:marRight w:val="0"/>
      <w:marTop w:val="0"/>
      <w:marBottom w:val="0"/>
      <w:divBdr>
        <w:top w:val="none" w:sz="0" w:space="0" w:color="auto"/>
        <w:left w:val="none" w:sz="0" w:space="0" w:color="auto"/>
        <w:bottom w:val="none" w:sz="0" w:space="0" w:color="auto"/>
        <w:right w:val="none" w:sz="0" w:space="0" w:color="auto"/>
      </w:divBdr>
    </w:div>
    <w:div w:id="1340347732">
      <w:bodyDiv w:val="1"/>
      <w:marLeft w:val="0"/>
      <w:marRight w:val="0"/>
      <w:marTop w:val="0"/>
      <w:marBottom w:val="0"/>
      <w:divBdr>
        <w:top w:val="none" w:sz="0" w:space="0" w:color="auto"/>
        <w:left w:val="none" w:sz="0" w:space="0" w:color="auto"/>
        <w:bottom w:val="none" w:sz="0" w:space="0" w:color="auto"/>
        <w:right w:val="none" w:sz="0" w:space="0" w:color="auto"/>
      </w:divBdr>
    </w:div>
    <w:div w:id="1343125010">
      <w:bodyDiv w:val="1"/>
      <w:marLeft w:val="0"/>
      <w:marRight w:val="0"/>
      <w:marTop w:val="0"/>
      <w:marBottom w:val="0"/>
      <w:divBdr>
        <w:top w:val="none" w:sz="0" w:space="0" w:color="auto"/>
        <w:left w:val="none" w:sz="0" w:space="0" w:color="auto"/>
        <w:bottom w:val="none" w:sz="0" w:space="0" w:color="auto"/>
        <w:right w:val="none" w:sz="0" w:space="0" w:color="auto"/>
      </w:divBdr>
    </w:div>
    <w:div w:id="1343816390">
      <w:bodyDiv w:val="1"/>
      <w:marLeft w:val="0"/>
      <w:marRight w:val="0"/>
      <w:marTop w:val="0"/>
      <w:marBottom w:val="0"/>
      <w:divBdr>
        <w:top w:val="none" w:sz="0" w:space="0" w:color="auto"/>
        <w:left w:val="none" w:sz="0" w:space="0" w:color="auto"/>
        <w:bottom w:val="none" w:sz="0" w:space="0" w:color="auto"/>
        <w:right w:val="none" w:sz="0" w:space="0" w:color="auto"/>
      </w:divBdr>
    </w:div>
    <w:div w:id="1344547758">
      <w:bodyDiv w:val="1"/>
      <w:marLeft w:val="0"/>
      <w:marRight w:val="0"/>
      <w:marTop w:val="0"/>
      <w:marBottom w:val="0"/>
      <w:divBdr>
        <w:top w:val="none" w:sz="0" w:space="0" w:color="auto"/>
        <w:left w:val="none" w:sz="0" w:space="0" w:color="auto"/>
        <w:bottom w:val="none" w:sz="0" w:space="0" w:color="auto"/>
        <w:right w:val="none" w:sz="0" w:space="0" w:color="auto"/>
      </w:divBdr>
    </w:div>
    <w:div w:id="1346635146">
      <w:bodyDiv w:val="1"/>
      <w:marLeft w:val="0"/>
      <w:marRight w:val="0"/>
      <w:marTop w:val="0"/>
      <w:marBottom w:val="0"/>
      <w:divBdr>
        <w:top w:val="none" w:sz="0" w:space="0" w:color="auto"/>
        <w:left w:val="none" w:sz="0" w:space="0" w:color="auto"/>
        <w:bottom w:val="none" w:sz="0" w:space="0" w:color="auto"/>
        <w:right w:val="none" w:sz="0" w:space="0" w:color="auto"/>
      </w:divBdr>
    </w:div>
    <w:div w:id="1347908178">
      <w:bodyDiv w:val="1"/>
      <w:marLeft w:val="0"/>
      <w:marRight w:val="0"/>
      <w:marTop w:val="0"/>
      <w:marBottom w:val="0"/>
      <w:divBdr>
        <w:top w:val="none" w:sz="0" w:space="0" w:color="auto"/>
        <w:left w:val="none" w:sz="0" w:space="0" w:color="auto"/>
        <w:bottom w:val="none" w:sz="0" w:space="0" w:color="auto"/>
        <w:right w:val="none" w:sz="0" w:space="0" w:color="auto"/>
      </w:divBdr>
    </w:div>
    <w:div w:id="1348872110">
      <w:bodyDiv w:val="1"/>
      <w:marLeft w:val="0"/>
      <w:marRight w:val="0"/>
      <w:marTop w:val="0"/>
      <w:marBottom w:val="0"/>
      <w:divBdr>
        <w:top w:val="none" w:sz="0" w:space="0" w:color="auto"/>
        <w:left w:val="none" w:sz="0" w:space="0" w:color="auto"/>
        <w:bottom w:val="none" w:sz="0" w:space="0" w:color="auto"/>
        <w:right w:val="none" w:sz="0" w:space="0" w:color="auto"/>
      </w:divBdr>
    </w:div>
    <w:div w:id="1356267529">
      <w:bodyDiv w:val="1"/>
      <w:marLeft w:val="0"/>
      <w:marRight w:val="0"/>
      <w:marTop w:val="0"/>
      <w:marBottom w:val="0"/>
      <w:divBdr>
        <w:top w:val="none" w:sz="0" w:space="0" w:color="auto"/>
        <w:left w:val="none" w:sz="0" w:space="0" w:color="auto"/>
        <w:bottom w:val="none" w:sz="0" w:space="0" w:color="auto"/>
        <w:right w:val="none" w:sz="0" w:space="0" w:color="auto"/>
      </w:divBdr>
    </w:div>
    <w:div w:id="1359694827">
      <w:bodyDiv w:val="1"/>
      <w:marLeft w:val="0"/>
      <w:marRight w:val="0"/>
      <w:marTop w:val="0"/>
      <w:marBottom w:val="0"/>
      <w:divBdr>
        <w:top w:val="none" w:sz="0" w:space="0" w:color="auto"/>
        <w:left w:val="none" w:sz="0" w:space="0" w:color="auto"/>
        <w:bottom w:val="none" w:sz="0" w:space="0" w:color="auto"/>
        <w:right w:val="none" w:sz="0" w:space="0" w:color="auto"/>
      </w:divBdr>
    </w:div>
    <w:div w:id="1359893541">
      <w:bodyDiv w:val="1"/>
      <w:marLeft w:val="0"/>
      <w:marRight w:val="0"/>
      <w:marTop w:val="0"/>
      <w:marBottom w:val="0"/>
      <w:divBdr>
        <w:top w:val="none" w:sz="0" w:space="0" w:color="auto"/>
        <w:left w:val="none" w:sz="0" w:space="0" w:color="auto"/>
        <w:bottom w:val="none" w:sz="0" w:space="0" w:color="auto"/>
        <w:right w:val="none" w:sz="0" w:space="0" w:color="auto"/>
      </w:divBdr>
    </w:div>
    <w:div w:id="1363356810">
      <w:bodyDiv w:val="1"/>
      <w:marLeft w:val="0"/>
      <w:marRight w:val="0"/>
      <w:marTop w:val="0"/>
      <w:marBottom w:val="0"/>
      <w:divBdr>
        <w:top w:val="none" w:sz="0" w:space="0" w:color="auto"/>
        <w:left w:val="none" w:sz="0" w:space="0" w:color="auto"/>
        <w:bottom w:val="none" w:sz="0" w:space="0" w:color="auto"/>
        <w:right w:val="none" w:sz="0" w:space="0" w:color="auto"/>
      </w:divBdr>
    </w:div>
    <w:div w:id="1364746409">
      <w:bodyDiv w:val="1"/>
      <w:marLeft w:val="0"/>
      <w:marRight w:val="0"/>
      <w:marTop w:val="0"/>
      <w:marBottom w:val="0"/>
      <w:divBdr>
        <w:top w:val="none" w:sz="0" w:space="0" w:color="auto"/>
        <w:left w:val="none" w:sz="0" w:space="0" w:color="auto"/>
        <w:bottom w:val="none" w:sz="0" w:space="0" w:color="auto"/>
        <w:right w:val="none" w:sz="0" w:space="0" w:color="auto"/>
      </w:divBdr>
    </w:div>
    <w:div w:id="1365449806">
      <w:bodyDiv w:val="1"/>
      <w:marLeft w:val="0"/>
      <w:marRight w:val="0"/>
      <w:marTop w:val="0"/>
      <w:marBottom w:val="0"/>
      <w:divBdr>
        <w:top w:val="none" w:sz="0" w:space="0" w:color="auto"/>
        <w:left w:val="none" w:sz="0" w:space="0" w:color="auto"/>
        <w:bottom w:val="none" w:sz="0" w:space="0" w:color="auto"/>
        <w:right w:val="none" w:sz="0" w:space="0" w:color="auto"/>
      </w:divBdr>
    </w:div>
    <w:div w:id="1368531955">
      <w:bodyDiv w:val="1"/>
      <w:marLeft w:val="0"/>
      <w:marRight w:val="0"/>
      <w:marTop w:val="0"/>
      <w:marBottom w:val="0"/>
      <w:divBdr>
        <w:top w:val="none" w:sz="0" w:space="0" w:color="auto"/>
        <w:left w:val="none" w:sz="0" w:space="0" w:color="auto"/>
        <w:bottom w:val="none" w:sz="0" w:space="0" w:color="auto"/>
        <w:right w:val="none" w:sz="0" w:space="0" w:color="auto"/>
      </w:divBdr>
    </w:div>
    <w:div w:id="1368601298">
      <w:bodyDiv w:val="1"/>
      <w:marLeft w:val="0"/>
      <w:marRight w:val="0"/>
      <w:marTop w:val="0"/>
      <w:marBottom w:val="0"/>
      <w:divBdr>
        <w:top w:val="none" w:sz="0" w:space="0" w:color="auto"/>
        <w:left w:val="none" w:sz="0" w:space="0" w:color="auto"/>
        <w:bottom w:val="none" w:sz="0" w:space="0" w:color="auto"/>
        <w:right w:val="none" w:sz="0" w:space="0" w:color="auto"/>
      </w:divBdr>
    </w:div>
    <w:div w:id="1371806632">
      <w:bodyDiv w:val="1"/>
      <w:marLeft w:val="0"/>
      <w:marRight w:val="0"/>
      <w:marTop w:val="0"/>
      <w:marBottom w:val="0"/>
      <w:divBdr>
        <w:top w:val="none" w:sz="0" w:space="0" w:color="auto"/>
        <w:left w:val="none" w:sz="0" w:space="0" w:color="auto"/>
        <w:bottom w:val="none" w:sz="0" w:space="0" w:color="auto"/>
        <w:right w:val="none" w:sz="0" w:space="0" w:color="auto"/>
      </w:divBdr>
    </w:div>
    <w:div w:id="1376541375">
      <w:bodyDiv w:val="1"/>
      <w:marLeft w:val="0"/>
      <w:marRight w:val="0"/>
      <w:marTop w:val="0"/>
      <w:marBottom w:val="0"/>
      <w:divBdr>
        <w:top w:val="none" w:sz="0" w:space="0" w:color="auto"/>
        <w:left w:val="none" w:sz="0" w:space="0" w:color="auto"/>
        <w:bottom w:val="none" w:sz="0" w:space="0" w:color="auto"/>
        <w:right w:val="none" w:sz="0" w:space="0" w:color="auto"/>
      </w:divBdr>
    </w:div>
    <w:div w:id="1379403681">
      <w:bodyDiv w:val="1"/>
      <w:marLeft w:val="0"/>
      <w:marRight w:val="0"/>
      <w:marTop w:val="0"/>
      <w:marBottom w:val="0"/>
      <w:divBdr>
        <w:top w:val="none" w:sz="0" w:space="0" w:color="auto"/>
        <w:left w:val="none" w:sz="0" w:space="0" w:color="auto"/>
        <w:bottom w:val="none" w:sz="0" w:space="0" w:color="auto"/>
        <w:right w:val="none" w:sz="0" w:space="0" w:color="auto"/>
      </w:divBdr>
    </w:div>
    <w:div w:id="1383217087">
      <w:bodyDiv w:val="1"/>
      <w:marLeft w:val="0"/>
      <w:marRight w:val="0"/>
      <w:marTop w:val="0"/>
      <w:marBottom w:val="0"/>
      <w:divBdr>
        <w:top w:val="none" w:sz="0" w:space="0" w:color="auto"/>
        <w:left w:val="none" w:sz="0" w:space="0" w:color="auto"/>
        <w:bottom w:val="none" w:sz="0" w:space="0" w:color="auto"/>
        <w:right w:val="none" w:sz="0" w:space="0" w:color="auto"/>
      </w:divBdr>
    </w:div>
    <w:div w:id="1398018769">
      <w:bodyDiv w:val="1"/>
      <w:marLeft w:val="0"/>
      <w:marRight w:val="0"/>
      <w:marTop w:val="0"/>
      <w:marBottom w:val="0"/>
      <w:divBdr>
        <w:top w:val="none" w:sz="0" w:space="0" w:color="auto"/>
        <w:left w:val="none" w:sz="0" w:space="0" w:color="auto"/>
        <w:bottom w:val="none" w:sz="0" w:space="0" w:color="auto"/>
        <w:right w:val="none" w:sz="0" w:space="0" w:color="auto"/>
      </w:divBdr>
    </w:div>
    <w:div w:id="1398435304">
      <w:bodyDiv w:val="1"/>
      <w:marLeft w:val="0"/>
      <w:marRight w:val="0"/>
      <w:marTop w:val="0"/>
      <w:marBottom w:val="0"/>
      <w:divBdr>
        <w:top w:val="none" w:sz="0" w:space="0" w:color="auto"/>
        <w:left w:val="none" w:sz="0" w:space="0" w:color="auto"/>
        <w:bottom w:val="none" w:sz="0" w:space="0" w:color="auto"/>
        <w:right w:val="none" w:sz="0" w:space="0" w:color="auto"/>
      </w:divBdr>
    </w:div>
    <w:div w:id="1402287721">
      <w:bodyDiv w:val="1"/>
      <w:marLeft w:val="0"/>
      <w:marRight w:val="0"/>
      <w:marTop w:val="0"/>
      <w:marBottom w:val="0"/>
      <w:divBdr>
        <w:top w:val="none" w:sz="0" w:space="0" w:color="auto"/>
        <w:left w:val="none" w:sz="0" w:space="0" w:color="auto"/>
        <w:bottom w:val="none" w:sz="0" w:space="0" w:color="auto"/>
        <w:right w:val="none" w:sz="0" w:space="0" w:color="auto"/>
      </w:divBdr>
    </w:div>
    <w:div w:id="1407267606">
      <w:bodyDiv w:val="1"/>
      <w:marLeft w:val="0"/>
      <w:marRight w:val="0"/>
      <w:marTop w:val="0"/>
      <w:marBottom w:val="0"/>
      <w:divBdr>
        <w:top w:val="none" w:sz="0" w:space="0" w:color="auto"/>
        <w:left w:val="none" w:sz="0" w:space="0" w:color="auto"/>
        <w:bottom w:val="none" w:sz="0" w:space="0" w:color="auto"/>
        <w:right w:val="none" w:sz="0" w:space="0" w:color="auto"/>
      </w:divBdr>
    </w:div>
    <w:div w:id="1408771115">
      <w:bodyDiv w:val="1"/>
      <w:marLeft w:val="0"/>
      <w:marRight w:val="0"/>
      <w:marTop w:val="0"/>
      <w:marBottom w:val="0"/>
      <w:divBdr>
        <w:top w:val="none" w:sz="0" w:space="0" w:color="auto"/>
        <w:left w:val="none" w:sz="0" w:space="0" w:color="auto"/>
        <w:bottom w:val="none" w:sz="0" w:space="0" w:color="auto"/>
        <w:right w:val="none" w:sz="0" w:space="0" w:color="auto"/>
      </w:divBdr>
    </w:div>
    <w:div w:id="1409615381">
      <w:bodyDiv w:val="1"/>
      <w:marLeft w:val="0"/>
      <w:marRight w:val="0"/>
      <w:marTop w:val="0"/>
      <w:marBottom w:val="0"/>
      <w:divBdr>
        <w:top w:val="none" w:sz="0" w:space="0" w:color="auto"/>
        <w:left w:val="none" w:sz="0" w:space="0" w:color="auto"/>
        <w:bottom w:val="none" w:sz="0" w:space="0" w:color="auto"/>
        <w:right w:val="none" w:sz="0" w:space="0" w:color="auto"/>
      </w:divBdr>
    </w:div>
    <w:div w:id="1410420894">
      <w:bodyDiv w:val="1"/>
      <w:marLeft w:val="0"/>
      <w:marRight w:val="0"/>
      <w:marTop w:val="0"/>
      <w:marBottom w:val="0"/>
      <w:divBdr>
        <w:top w:val="none" w:sz="0" w:space="0" w:color="auto"/>
        <w:left w:val="none" w:sz="0" w:space="0" w:color="auto"/>
        <w:bottom w:val="none" w:sz="0" w:space="0" w:color="auto"/>
        <w:right w:val="none" w:sz="0" w:space="0" w:color="auto"/>
      </w:divBdr>
    </w:div>
    <w:div w:id="1410663171">
      <w:bodyDiv w:val="1"/>
      <w:marLeft w:val="0"/>
      <w:marRight w:val="0"/>
      <w:marTop w:val="0"/>
      <w:marBottom w:val="0"/>
      <w:divBdr>
        <w:top w:val="none" w:sz="0" w:space="0" w:color="auto"/>
        <w:left w:val="none" w:sz="0" w:space="0" w:color="auto"/>
        <w:bottom w:val="none" w:sz="0" w:space="0" w:color="auto"/>
        <w:right w:val="none" w:sz="0" w:space="0" w:color="auto"/>
      </w:divBdr>
    </w:div>
    <w:div w:id="1412896212">
      <w:bodyDiv w:val="1"/>
      <w:marLeft w:val="0"/>
      <w:marRight w:val="0"/>
      <w:marTop w:val="0"/>
      <w:marBottom w:val="0"/>
      <w:divBdr>
        <w:top w:val="none" w:sz="0" w:space="0" w:color="auto"/>
        <w:left w:val="none" w:sz="0" w:space="0" w:color="auto"/>
        <w:bottom w:val="none" w:sz="0" w:space="0" w:color="auto"/>
        <w:right w:val="none" w:sz="0" w:space="0" w:color="auto"/>
      </w:divBdr>
    </w:div>
    <w:div w:id="1413157882">
      <w:bodyDiv w:val="1"/>
      <w:marLeft w:val="0"/>
      <w:marRight w:val="0"/>
      <w:marTop w:val="0"/>
      <w:marBottom w:val="0"/>
      <w:divBdr>
        <w:top w:val="none" w:sz="0" w:space="0" w:color="auto"/>
        <w:left w:val="none" w:sz="0" w:space="0" w:color="auto"/>
        <w:bottom w:val="none" w:sz="0" w:space="0" w:color="auto"/>
        <w:right w:val="none" w:sz="0" w:space="0" w:color="auto"/>
      </w:divBdr>
    </w:div>
    <w:div w:id="1414476999">
      <w:bodyDiv w:val="1"/>
      <w:marLeft w:val="0"/>
      <w:marRight w:val="0"/>
      <w:marTop w:val="0"/>
      <w:marBottom w:val="0"/>
      <w:divBdr>
        <w:top w:val="none" w:sz="0" w:space="0" w:color="auto"/>
        <w:left w:val="none" w:sz="0" w:space="0" w:color="auto"/>
        <w:bottom w:val="none" w:sz="0" w:space="0" w:color="auto"/>
        <w:right w:val="none" w:sz="0" w:space="0" w:color="auto"/>
      </w:divBdr>
    </w:div>
    <w:div w:id="1415392690">
      <w:bodyDiv w:val="1"/>
      <w:marLeft w:val="0"/>
      <w:marRight w:val="0"/>
      <w:marTop w:val="0"/>
      <w:marBottom w:val="0"/>
      <w:divBdr>
        <w:top w:val="none" w:sz="0" w:space="0" w:color="auto"/>
        <w:left w:val="none" w:sz="0" w:space="0" w:color="auto"/>
        <w:bottom w:val="none" w:sz="0" w:space="0" w:color="auto"/>
        <w:right w:val="none" w:sz="0" w:space="0" w:color="auto"/>
      </w:divBdr>
    </w:div>
    <w:div w:id="1415661918">
      <w:bodyDiv w:val="1"/>
      <w:marLeft w:val="0"/>
      <w:marRight w:val="0"/>
      <w:marTop w:val="0"/>
      <w:marBottom w:val="0"/>
      <w:divBdr>
        <w:top w:val="none" w:sz="0" w:space="0" w:color="auto"/>
        <w:left w:val="none" w:sz="0" w:space="0" w:color="auto"/>
        <w:bottom w:val="none" w:sz="0" w:space="0" w:color="auto"/>
        <w:right w:val="none" w:sz="0" w:space="0" w:color="auto"/>
      </w:divBdr>
    </w:div>
    <w:div w:id="1417553742">
      <w:bodyDiv w:val="1"/>
      <w:marLeft w:val="0"/>
      <w:marRight w:val="0"/>
      <w:marTop w:val="0"/>
      <w:marBottom w:val="0"/>
      <w:divBdr>
        <w:top w:val="none" w:sz="0" w:space="0" w:color="auto"/>
        <w:left w:val="none" w:sz="0" w:space="0" w:color="auto"/>
        <w:bottom w:val="none" w:sz="0" w:space="0" w:color="auto"/>
        <w:right w:val="none" w:sz="0" w:space="0" w:color="auto"/>
      </w:divBdr>
    </w:div>
    <w:div w:id="1419474538">
      <w:bodyDiv w:val="1"/>
      <w:marLeft w:val="0"/>
      <w:marRight w:val="0"/>
      <w:marTop w:val="0"/>
      <w:marBottom w:val="0"/>
      <w:divBdr>
        <w:top w:val="none" w:sz="0" w:space="0" w:color="auto"/>
        <w:left w:val="none" w:sz="0" w:space="0" w:color="auto"/>
        <w:bottom w:val="none" w:sz="0" w:space="0" w:color="auto"/>
        <w:right w:val="none" w:sz="0" w:space="0" w:color="auto"/>
      </w:divBdr>
    </w:div>
    <w:div w:id="1422222240">
      <w:bodyDiv w:val="1"/>
      <w:marLeft w:val="0"/>
      <w:marRight w:val="0"/>
      <w:marTop w:val="0"/>
      <w:marBottom w:val="0"/>
      <w:divBdr>
        <w:top w:val="none" w:sz="0" w:space="0" w:color="auto"/>
        <w:left w:val="none" w:sz="0" w:space="0" w:color="auto"/>
        <w:bottom w:val="none" w:sz="0" w:space="0" w:color="auto"/>
        <w:right w:val="none" w:sz="0" w:space="0" w:color="auto"/>
      </w:divBdr>
    </w:div>
    <w:div w:id="1423379331">
      <w:bodyDiv w:val="1"/>
      <w:marLeft w:val="0"/>
      <w:marRight w:val="0"/>
      <w:marTop w:val="0"/>
      <w:marBottom w:val="0"/>
      <w:divBdr>
        <w:top w:val="none" w:sz="0" w:space="0" w:color="auto"/>
        <w:left w:val="none" w:sz="0" w:space="0" w:color="auto"/>
        <w:bottom w:val="none" w:sz="0" w:space="0" w:color="auto"/>
        <w:right w:val="none" w:sz="0" w:space="0" w:color="auto"/>
      </w:divBdr>
    </w:div>
    <w:div w:id="1424304348">
      <w:bodyDiv w:val="1"/>
      <w:marLeft w:val="0"/>
      <w:marRight w:val="0"/>
      <w:marTop w:val="0"/>
      <w:marBottom w:val="0"/>
      <w:divBdr>
        <w:top w:val="none" w:sz="0" w:space="0" w:color="auto"/>
        <w:left w:val="none" w:sz="0" w:space="0" w:color="auto"/>
        <w:bottom w:val="none" w:sz="0" w:space="0" w:color="auto"/>
        <w:right w:val="none" w:sz="0" w:space="0" w:color="auto"/>
      </w:divBdr>
    </w:div>
    <w:div w:id="1431197569">
      <w:bodyDiv w:val="1"/>
      <w:marLeft w:val="0"/>
      <w:marRight w:val="0"/>
      <w:marTop w:val="0"/>
      <w:marBottom w:val="0"/>
      <w:divBdr>
        <w:top w:val="none" w:sz="0" w:space="0" w:color="auto"/>
        <w:left w:val="none" w:sz="0" w:space="0" w:color="auto"/>
        <w:bottom w:val="none" w:sz="0" w:space="0" w:color="auto"/>
        <w:right w:val="none" w:sz="0" w:space="0" w:color="auto"/>
      </w:divBdr>
    </w:div>
    <w:div w:id="1436826252">
      <w:bodyDiv w:val="1"/>
      <w:marLeft w:val="0"/>
      <w:marRight w:val="0"/>
      <w:marTop w:val="0"/>
      <w:marBottom w:val="0"/>
      <w:divBdr>
        <w:top w:val="none" w:sz="0" w:space="0" w:color="auto"/>
        <w:left w:val="none" w:sz="0" w:space="0" w:color="auto"/>
        <w:bottom w:val="none" w:sz="0" w:space="0" w:color="auto"/>
        <w:right w:val="none" w:sz="0" w:space="0" w:color="auto"/>
      </w:divBdr>
    </w:div>
    <w:div w:id="1437293514">
      <w:bodyDiv w:val="1"/>
      <w:marLeft w:val="0"/>
      <w:marRight w:val="0"/>
      <w:marTop w:val="0"/>
      <w:marBottom w:val="0"/>
      <w:divBdr>
        <w:top w:val="none" w:sz="0" w:space="0" w:color="auto"/>
        <w:left w:val="none" w:sz="0" w:space="0" w:color="auto"/>
        <w:bottom w:val="none" w:sz="0" w:space="0" w:color="auto"/>
        <w:right w:val="none" w:sz="0" w:space="0" w:color="auto"/>
      </w:divBdr>
    </w:div>
    <w:div w:id="1438255011">
      <w:bodyDiv w:val="1"/>
      <w:marLeft w:val="0"/>
      <w:marRight w:val="0"/>
      <w:marTop w:val="0"/>
      <w:marBottom w:val="0"/>
      <w:divBdr>
        <w:top w:val="none" w:sz="0" w:space="0" w:color="auto"/>
        <w:left w:val="none" w:sz="0" w:space="0" w:color="auto"/>
        <w:bottom w:val="none" w:sz="0" w:space="0" w:color="auto"/>
        <w:right w:val="none" w:sz="0" w:space="0" w:color="auto"/>
      </w:divBdr>
    </w:div>
    <w:div w:id="1438256592">
      <w:bodyDiv w:val="1"/>
      <w:marLeft w:val="0"/>
      <w:marRight w:val="0"/>
      <w:marTop w:val="0"/>
      <w:marBottom w:val="0"/>
      <w:divBdr>
        <w:top w:val="none" w:sz="0" w:space="0" w:color="auto"/>
        <w:left w:val="none" w:sz="0" w:space="0" w:color="auto"/>
        <w:bottom w:val="none" w:sz="0" w:space="0" w:color="auto"/>
        <w:right w:val="none" w:sz="0" w:space="0" w:color="auto"/>
      </w:divBdr>
    </w:div>
    <w:div w:id="1438983494">
      <w:bodyDiv w:val="1"/>
      <w:marLeft w:val="0"/>
      <w:marRight w:val="0"/>
      <w:marTop w:val="0"/>
      <w:marBottom w:val="0"/>
      <w:divBdr>
        <w:top w:val="none" w:sz="0" w:space="0" w:color="auto"/>
        <w:left w:val="none" w:sz="0" w:space="0" w:color="auto"/>
        <w:bottom w:val="none" w:sz="0" w:space="0" w:color="auto"/>
        <w:right w:val="none" w:sz="0" w:space="0" w:color="auto"/>
      </w:divBdr>
    </w:div>
    <w:div w:id="1439107596">
      <w:bodyDiv w:val="1"/>
      <w:marLeft w:val="0"/>
      <w:marRight w:val="0"/>
      <w:marTop w:val="0"/>
      <w:marBottom w:val="0"/>
      <w:divBdr>
        <w:top w:val="none" w:sz="0" w:space="0" w:color="auto"/>
        <w:left w:val="none" w:sz="0" w:space="0" w:color="auto"/>
        <w:bottom w:val="none" w:sz="0" w:space="0" w:color="auto"/>
        <w:right w:val="none" w:sz="0" w:space="0" w:color="auto"/>
      </w:divBdr>
    </w:div>
    <w:div w:id="1440299356">
      <w:bodyDiv w:val="1"/>
      <w:marLeft w:val="0"/>
      <w:marRight w:val="0"/>
      <w:marTop w:val="0"/>
      <w:marBottom w:val="0"/>
      <w:divBdr>
        <w:top w:val="none" w:sz="0" w:space="0" w:color="auto"/>
        <w:left w:val="none" w:sz="0" w:space="0" w:color="auto"/>
        <w:bottom w:val="none" w:sz="0" w:space="0" w:color="auto"/>
        <w:right w:val="none" w:sz="0" w:space="0" w:color="auto"/>
      </w:divBdr>
    </w:div>
    <w:div w:id="1441224026">
      <w:bodyDiv w:val="1"/>
      <w:marLeft w:val="0"/>
      <w:marRight w:val="0"/>
      <w:marTop w:val="0"/>
      <w:marBottom w:val="0"/>
      <w:divBdr>
        <w:top w:val="none" w:sz="0" w:space="0" w:color="auto"/>
        <w:left w:val="none" w:sz="0" w:space="0" w:color="auto"/>
        <w:bottom w:val="none" w:sz="0" w:space="0" w:color="auto"/>
        <w:right w:val="none" w:sz="0" w:space="0" w:color="auto"/>
      </w:divBdr>
    </w:div>
    <w:div w:id="1441726750">
      <w:bodyDiv w:val="1"/>
      <w:marLeft w:val="0"/>
      <w:marRight w:val="0"/>
      <w:marTop w:val="0"/>
      <w:marBottom w:val="0"/>
      <w:divBdr>
        <w:top w:val="none" w:sz="0" w:space="0" w:color="auto"/>
        <w:left w:val="none" w:sz="0" w:space="0" w:color="auto"/>
        <w:bottom w:val="none" w:sz="0" w:space="0" w:color="auto"/>
        <w:right w:val="none" w:sz="0" w:space="0" w:color="auto"/>
      </w:divBdr>
    </w:div>
    <w:div w:id="1445150851">
      <w:bodyDiv w:val="1"/>
      <w:marLeft w:val="0"/>
      <w:marRight w:val="0"/>
      <w:marTop w:val="0"/>
      <w:marBottom w:val="0"/>
      <w:divBdr>
        <w:top w:val="none" w:sz="0" w:space="0" w:color="auto"/>
        <w:left w:val="none" w:sz="0" w:space="0" w:color="auto"/>
        <w:bottom w:val="none" w:sz="0" w:space="0" w:color="auto"/>
        <w:right w:val="none" w:sz="0" w:space="0" w:color="auto"/>
      </w:divBdr>
    </w:div>
    <w:div w:id="1445539331">
      <w:bodyDiv w:val="1"/>
      <w:marLeft w:val="0"/>
      <w:marRight w:val="0"/>
      <w:marTop w:val="0"/>
      <w:marBottom w:val="0"/>
      <w:divBdr>
        <w:top w:val="none" w:sz="0" w:space="0" w:color="auto"/>
        <w:left w:val="none" w:sz="0" w:space="0" w:color="auto"/>
        <w:bottom w:val="none" w:sz="0" w:space="0" w:color="auto"/>
        <w:right w:val="none" w:sz="0" w:space="0" w:color="auto"/>
      </w:divBdr>
    </w:div>
    <w:div w:id="1448159195">
      <w:bodyDiv w:val="1"/>
      <w:marLeft w:val="0"/>
      <w:marRight w:val="0"/>
      <w:marTop w:val="0"/>
      <w:marBottom w:val="0"/>
      <w:divBdr>
        <w:top w:val="none" w:sz="0" w:space="0" w:color="auto"/>
        <w:left w:val="none" w:sz="0" w:space="0" w:color="auto"/>
        <w:bottom w:val="none" w:sz="0" w:space="0" w:color="auto"/>
        <w:right w:val="none" w:sz="0" w:space="0" w:color="auto"/>
      </w:divBdr>
    </w:div>
    <w:div w:id="1448427434">
      <w:bodyDiv w:val="1"/>
      <w:marLeft w:val="0"/>
      <w:marRight w:val="0"/>
      <w:marTop w:val="0"/>
      <w:marBottom w:val="0"/>
      <w:divBdr>
        <w:top w:val="none" w:sz="0" w:space="0" w:color="auto"/>
        <w:left w:val="none" w:sz="0" w:space="0" w:color="auto"/>
        <w:bottom w:val="none" w:sz="0" w:space="0" w:color="auto"/>
        <w:right w:val="none" w:sz="0" w:space="0" w:color="auto"/>
      </w:divBdr>
    </w:div>
    <w:div w:id="1448620604">
      <w:bodyDiv w:val="1"/>
      <w:marLeft w:val="0"/>
      <w:marRight w:val="0"/>
      <w:marTop w:val="0"/>
      <w:marBottom w:val="0"/>
      <w:divBdr>
        <w:top w:val="none" w:sz="0" w:space="0" w:color="auto"/>
        <w:left w:val="none" w:sz="0" w:space="0" w:color="auto"/>
        <w:bottom w:val="none" w:sz="0" w:space="0" w:color="auto"/>
        <w:right w:val="none" w:sz="0" w:space="0" w:color="auto"/>
      </w:divBdr>
    </w:div>
    <w:div w:id="1448889603">
      <w:bodyDiv w:val="1"/>
      <w:marLeft w:val="0"/>
      <w:marRight w:val="0"/>
      <w:marTop w:val="0"/>
      <w:marBottom w:val="0"/>
      <w:divBdr>
        <w:top w:val="none" w:sz="0" w:space="0" w:color="auto"/>
        <w:left w:val="none" w:sz="0" w:space="0" w:color="auto"/>
        <w:bottom w:val="none" w:sz="0" w:space="0" w:color="auto"/>
        <w:right w:val="none" w:sz="0" w:space="0" w:color="auto"/>
      </w:divBdr>
    </w:div>
    <w:div w:id="1451583148">
      <w:bodyDiv w:val="1"/>
      <w:marLeft w:val="0"/>
      <w:marRight w:val="0"/>
      <w:marTop w:val="0"/>
      <w:marBottom w:val="0"/>
      <w:divBdr>
        <w:top w:val="none" w:sz="0" w:space="0" w:color="auto"/>
        <w:left w:val="none" w:sz="0" w:space="0" w:color="auto"/>
        <w:bottom w:val="none" w:sz="0" w:space="0" w:color="auto"/>
        <w:right w:val="none" w:sz="0" w:space="0" w:color="auto"/>
      </w:divBdr>
    </w:div>
    <w:div w:id="1451900140">
      <w:bodyDiv w:val="1"/>
      <w:marLeft w:val="0"/>
      <w:marRight w:val="0"/>
      <w:marTop w:val="0"/>
      <w:marBottom w:val="0"/>
      <w:divBdr>
        <w:top w:val="none" w:sz="0" w:space="0" w:color="auto"/>
        <w:left w:val="none" w:sz="0" w:space="0" w:color="auto"/>
        <w:bottom w:val="none" w:sz="0" w:space="0" w:color="auto"/>
        <w:right w:val="none" w:sz="0" w:space="0" w:color="auto"/>
      </w:divBdr>
    </w:div>
    <w:div w:id="1452355434">
      <w:bodyDiv w:val="1"/>
      <w:marLeft w:val="0"/>
      <w:marRight w:val="0"/>
      <w:marTop w:val="0"/>
      <w:marBottom w:val="0"/>
      <w:divBdr>
        <w:top w:val="none" w:sz="0" w:space="0" w:color="auto"/>
        <w:left w:val="none" w:sz="0" w:space="0" w:color="auto"/>
        <w:bottom w:val="none" w:sz="0" w:space="0" w:color="auto"/>
        <w:right w:val="none" w:sz="0" w:space="0" w:color="auto"/>
      </w:divBdr>
    </w:div>
    <w:div w:id="1453478459">
      <w:bodyDiv w:val="1"/>
      <w:marLeft w:val="0"/>
      <w:marRight w:val="0"/>
      <w:marTop w:val="0"/>
      <w:marBottom w:val="0"/>
      <w:divBdr>
        <w:top w:val="none" w:sz="0" w:space="0" w:color="auto"/>
        <w:left w:val="none" w:sz="0" w:space="0" w:color="auto"/>
        <w:bottom w:val="none" w:sz="0" w:space="0" w:color="auto"/>
        <w:right w:val="none" w:sz="0" w:space="0" w:color="auto"/>
      </w:divBdr>
    </w:div>
    <w:div w:id="1456102134">
      <w:bodyDiv w:val="1"/>
      <w:marLeft w:val="0"/>
      <w:marRight w:val="0"/>
      <w:marTop w:val="0"/>
      <w:marBottom w:val="0"/>
      <w:divBdr>
        <w:top w:val="none" w:sz="0" w:space="0" w:color="auto"/>
        <w:left w:val="none" w:sz="0" w:space="0" w:color="auto"/>
        <w:bottom w:val="none" w:sz="0" w:space="0" w:color="auto"/>
        <w:right w:val="none" w:sz="0" w:space="0" w:color="auto"/>
      </w:divBdr>
    </w:div>
    <w:div w:id="1456675170">
      <w:bodyDiv w:val="1"/>
      <w:marLeft w:val="0"/>
      <w:marRight w:val="0"/>
      <w:marTop w:val="0"/>
      <w:marBottom w:val="0"/>
      <w:divBdr>
        <w:top w:val="none" w:sz="0" w:space="0" w:color="auto"/>
        <w:left w:val="none" w:sz="0" w:space="0" w:color="auto"/>
        <w:bottom w:val="none" w:sz="0" w:space="0" w:color="auto"/>
        <w:right w:val="none" w:sz="0" w:space="0" w:color="auto"/>
      </w:divBdr>
    </w:div>
    <w:div w:id="1457025867">
      <w:bodyDiv w:val="1"/>
      <w:marLeft w:val="0"/>
      <w:marRight w:val="0"/>
      <w:marTop w:val="0"/>
      <w:marBottom w:val="0"/>
      <w:divBdr>
        <w:top w:val="none" w:sz="0" w:space="0" w:color="auto"/>
        <w:left w:val="none" w:sz="0" w:space="0" w:color="auto"/>
        <w:bottom w:val="none" w:sz="0" w:space="0" w:color="auto"/>
        <w:right w:val="none" w:sz="0" w:space="0" w:color="auto"/>
      </w:divBdr>
    </w:div>
    <w:div w:id="1457946523">
      <w:bodyDiv w:val="1"/>
      <w:marLeft w:val="0"/>
      <w:marRight w:val="0"/>
      <w:marTop w:val="0"/>
      <w:marBottom w:val="0"/>
      <w:divBdr>
        <w:top w:val="none" w:sz="0" w:space="0" w:color="auto"/>
        <w:left w:val="none" w:sz="0" w:space="0" w:color="auto"/>
        <w:bottom w:val="none" w:sz="0" w:space="0" w:color="auto"/>
        <w:right w:val="none" w:sz="0" w:space="0" w:color="auto"/>
      </w:divBdr>
    </w:div>
    <w:div w:id="1459491480">
      <w:bodyDiv w:val="1"/>
      <w:marLeft w:val="0"/>
      <w:marRight w:val="0"/>
      <w:marTop w:val="0"/>
      <w:marBottom w:val="0"/>
      <w:divBdr>
        <w:top w:val="none" w:sz="0" w:space="0" w:color="auto"/>
        <w:left w:val="none" w:sz="0" w:space="0" w:color="auto"/>
        <w:bottom w:val="none" w:sz="0" w:space="0" w:color="auto"/>
        <w:right w:val="none" w:sz="0" w:space="0" w:color="auto"/>
      </w:divBdr>
    </w:div>
    <w:div w:id="1461343845">
      <w:bodyDiv w:val="1"/>
      <w:marLeft w:val="0"/>
      <w:marRight w:val="0"/>
      <w:marTop w:val="0"/>
      <w:marBottom w:val="0"/>
      <w:divBdr>
        <w:top w:val="none" w:sz="0" w:space="0" w:color="auto"/>
        <w:left w:val="none" w:sz="0" w:space="0" w:color="auto"/>
        <w:bottom w:val="none" w:sz="0" w:space="0" w:color="auto"/>
        <w:right w:val="none" w:sz="0" w:space="0" w:color="auto"/>
      </w:divBdr>
    </w:div>
    <w:div w:id="1468427555">
      <w:bodyDiv w:val="1"/>
      <w:marLeft w:val="0"/>
      <w:marRight w:val="0"/>
      <w:marTop w:val="0"/>
      <w:marBottom w:val="0"/>
      <w:divBdr>
        <w:top w:val="none" w:sz="0" w:space="0" w:color="auto"/>
        <w:left w:val="none" w:sz="0" w:space="0" w:color="auto"/>
        <w:bottom w:val="none" w:sz="0" w:space="0" w:color="auto"/>
        <w:right w:val="none" w:sz="0" w:space="0" w:color="auto"/>
      </w:divBdr>
    </w:div>
    <w:div w:id="1473595728">
      <w:bodyDiv w:val="1"/>
      <w:marLeft w:val="0"/>
      <w:marRight w:val="0"/>
      <w:marTop w:val="0"/>
      <w:marBottom w:val="0"/>
      <w:divBdr>
        <w:top w:val="none" w:sz="0" w:space="0" w:color="auto"/>
        <w:left w:val="none" w:sz="0" w:space="0" w:color="auto"/>
        <w:bottom w:val="none" w:sz="0" w:space="0" w:color="auto"/>
        <w:right w:val="none" w:sz="0" w:space="0" w:color="auto"/>
      </w:divBdr>
    </w:div>
    <w:div w:id="1475365115">
      <w:bodyDiv w:val="1"/>
      <w:marLeft w:val="0"/>
      <w:marRight w:val="0"/>
      <w:marTop w:val="0"/>
      <w:marBottom w:val="0"/>
      <w:divBdr>
        <w:top w:val="none" w:sz="0" w:space="0" w:color="auto"/>
        <w:left w:val="none" w:sz="0" w:space="0" w:color="auto"/>
        <w:bottom w:val="none" w:sz="0" w:space="0" w:color="auto"/>
        <w:right w:val="none" w:sz="0" w:space="0" w:color="auto"/>
      </w:divBdr>
    </w:div>
    <w:div w:id="1479881526">
      <w:bodyDiv w:val="1"/>
      <w:marLeft w:val="0"/>
      <w:marRight w:val="0"/>
      <w:marTop w:val="0"/>
      <w:marBottom w:val="0"/>
      <w:divBdr>
        <w:top w:val="none" w:sz="0" w:space="0" w:color="auto"/>
        <w:left w:val="none" w:sz="0" w:space="0" w:color="auto"/>
        <w:bottom w:val="none" w:sz="0" w:space="0" w:color="auto"/>
        <w:right w:val="none" w:sz="0" w:space="0" w:color="auto"/>
      </w:divBdr>
    </w:div>
    <w:div w:id="1481072225">
      <w:bodyDiv w:val="1"/>
      <w:marLeft w:val="0"/>
      <w:marRight w:val="0"/>
      <w:marTop w:val="0"/>
      <w:marBottom w:val="0"/>
      <w:divBdr>
        <w:top w:val="none" w:sz="0" w:space="0" w:color="auto"/>
        <w:left w:val="none" w:sz="0" w:space="0" w:color="auto"/>
        <w:bottom w:val="none" w:sz="0" w:space="0" w:color="auto"/>
        <w:right w:val="none" w:sz="0" w:space="0" w:color="auto"/>
      </w:divBdr>
    </w:div>
    <w:div w:id="1481801682">
      <w:bodyDiv w:val="1"/>
      <w:marLeft w:val="0"/>
      <w:marRight w:val="0"/>
      <w:marTop w:val="0"/>
      <w:marBottom w:val="0"/>
      <w:divBdr>
        <w:top w:val="none" w:sz="0" w:space="0" w:color="auto"/>
        <w:left w:val="none" w:sz="0" w:space="0" w:color="auto"/>
        <w:bottom w:val="none" w:sz="0" w:space="0" w:color="auto"/>
        <w:right w:val="none" w:sz="0" w:space="0" w:color="auto"/>
      </w:divBdr>
    </w:div>
    <w:div w:id="1484196011">
      <w:bodyDiv w:val="1"/>
      <w:marLeft w:val="0"/>
      <w:marRight w:val="0"/>
      <w:marTop w:val="0"/>
      <w:marBottom w:val="0"/>
      <w:divBdr>
        <w:top w:val="none" w:sz="0" w:space="0" w:color="auto"/>
        <w:left w:val="none" w:sz="0" w:space="0" w:color="auto"/>
        <w:bottom w:val="none" w:sz="0" w:space="0" w:color="auto"/>
        <w:right w:val="none" w:sz="0" w:space="0" w:color="auto"/>
      </w:divBdr>
    </w:div>
    <w:div w:id="1491748657">
      <w:bodyDiv w:val="1"/>
      <w:marLeft w:val="0"/>
      <w:marRight w:val="0"/>
      <w:marTop w:val="0"/>
      <w:marBottom w:val="0"/>
      <w:divBdr>
        <w:top w:val="none" w:sz="0" w:space="0" w:color="auto"/>
        <w:left w:val="none" w:sz="0" w:space="0" w:color="auto"/>
        <w:bottom w:val="none" w:sz="0" w:space="0" w:color="auto"/>
        <w:right w:val="none" w:sz="0" w:space="0" w:color="auto"/>
      </w:divBdr>
    </w:div>
    <w:div w:id="1492670979">
      <w:bodyDiv w:val="1"/>
      <w:marLeft w:val="0"/>
      <w:marRight w:val="0"/>
      <w:marTop w:val="0"/>
      <w:marBottom w:val="0"/>
      <w:divBdr>
        <w:top w:val="none" w:sz="0" w:space="0" w:color="auto"/>
        <w:left w:val="none" w:sz="0" w:space="0" w:color="auto"/>
        <w:bottom w:val="none" w:sz="0" w:space="0" w:color="auto"/>
        <w:right w:val="none" w:sz="0" w:space="0" w:color="auto"/>
      </w:divBdr>
    </w:div>
    <w:div w:id="1495611989">
      <w:bodyDiv w:val="1"/>
      <w:marLeft w:val="0"/>
      <w:marRight w:val="0"/>
      <w:marTop w:val="0"/>
      <w:marBottom w:val="0"/>
      <w:divBdr>
        <w:top w:val="none" w:sz="0" w:space="0" w:color="auto"/>
        <w:left w:val="none" w:sz="0" w:space="0" w:color="auto"/>
        <w:bottom w:val="none" w:sz="0" w:space="0" w:color="auto"/>
        <w:right w:val="none" w:sz="0" w:space="0" w:color="auto"/>
      </w:divBdr>
    </w:div>
    <w:div w:id="1496724880">
      <w:bodyDiv w:val="1"/>
      <w:marLeft w:val="0"/>
      <w:marRight w:val="0"/>
      <w:marTop w:val="0"/>
      <w:marBottom w:val="0"/>
      <w:divBdr>
        <w:top w:val="none" w:sz="0" w:space="0" w:color="auto"/>
        <w:left w:val="none" w:sz="0" w:space="0" w:color="auto"/>
        <w:bottom w:val="none" w:sz="0" w:space="0" w:color="auto"/>
        <w:right w:val="none" w:sz="0" w:space="0" w:color="auto"/>
      </w:divBdr>
    </w:div>
    <w:div w:id="1498573462">
      <w:bodyDiv w:val="1"/>
      <w:marLeft w:val="0"/>
      <w:marRight w:val="0"/>
      <w:marTop w:val="0"/>
      <w:marBottom w:val="0"/>
      <w:divBdr>
        <w:top w:val="none" w:sz="0" w:space="0" w:color="auto"/>
        <w:left w:val="none" w:sz="0" w:space="0" w:color="auto"/>
        <w:bottom w:val="none" w:sz="0" w:space="0" w:color="auto"/>
        <w:right w:val="none" w:sz="0" w:space="0" w:color="auto"/>
      </w:divBdr>
    </w:div>
    <w:div w:id="1500389104">
      <w:bodyDiv w:val="1"/>
      <w:marLeft w:val="0"/>
      <w:marRight w:val="0"/>
      <w:marTop w:val="0"/>
      <w:marBottom w:val="0"/>
      <w:divBdr>
        <w:top w:val="none" w:sz="0" w:space="0" w:color="auto"/>
        <w:left w:val="none" w:sz="0" w:space="0" w:color="auto"/>
        <w:bottom w:val="none" w:sz="0" w:space="0" w:color="auto"/>
        <w:right w:val="none" w:sz="0" w:space="0" w:color="auto"/>
      </w:divBdr>
    </w:div>
    <w:div w:id="1502158583">
      <w:bodyDiv w:val="1"/>
      <w:marLeft w:val="0"/>
      <w:marRight w:val="0"/>
      <w:marTop w:val="0"/>
      <w:marBottom w:val="0"/>
      <w:divBdr>
        <w:top w:val="none" w:sz="0" w:space="0" w:color="auto"/>
        <w:left w:val="none" w:sz="0" w:space="0" w:color="auto"/>
        <w:bottom w:val="none" w:sz="0" w:space="0" w:color="auto"/>
        <w:right w:val="none" w:sz="0" w:space="0" w:color="auto"/>
      </w:divBdr>
    </w:div>
    <w:div w:id="1504735983">
      <w:bodyDiv w:val="1"/>
      <w:marLeft w:val="0"/>
      <w:marRight w:val="0"/>
      <w:marTop w:val="0"/>
      <w:marBottom w:val="0"/>
      <w:divBdr>
        <w:top w:val="none" w:sz="0" w:space="0" w:color="auto"/>
        <w:left w:val="none" w:sz="0" w:space="0" w:color="auto"/>
        <w:bottom w:val="none" w:sz="0" w:space="0" w:color="auto"/>
        <w:right w:val="none" w:sz="0" w:space="0" w:color="auto"/>
      </w:divBdr>
    </w:div>
    <w:div w:id="1507289229">
      <w:bodyDiv w:val="1"/>
      <w:marLeft w:val="0"/>
      <w:marRight w:val="0"/>
      <w:marTop w:val="0"/>
      <w:marBottom w:val="0"/>
      <w:divBdr>
        <w:top w:val="none" w:sz="0" w:space="0" w:color="auto"/>
        <w:left w:val="none" w:sz="0" w:space="0" w:color="auto"/>
        <w:bottom w:val="none" w:sz="0" w:space="0" w:color="auto"/>
        <w:right w:val="none" w:sz="0" w:space="0" w:color="auto"/>
      </w:divBdr>
    </w:div>
    <w:div w:id="1507935632">
      <w:bodyDiv w:val="1"/>
      <w:marLeft w:val="0"/>
      <w:marRight w:val="0"/>
      <w:marTop w:val="0"/>
      <w:marBottom w:val="0"/>
      <w:divBdr>
        <w:top w:val="none" w:sz="0" w:space="0" w:color="auto"/>
        <w:left w:val="none" w:sz="0" w:space="0" w:color="auto"/>
        <w:bottom w:val="none" w:sz="0" w:space="0" w:color="auto"/>
        <w:right w:val="none" w:sz="0" w:space="0" w:color="auto"/>
      </w:divBdr>
    </w:div>
    <w:div w:id="1508137231">
      <w:bodyDiv w:val="1"/>
      <w:marLeft w:val="0"/>
      <w:marRight w:val="0"/>
      <w:marTop w:val="0"/>
      <w:marBottom w:val="0"/>
      <w:divBdr>
        <w:top w:val="none" w:sz="0" w:space="0" w:color="auto"/>
        <w:left w:val="none" w:sz="0" w:space="0" w:color="auto"/>
        <w:bottom w:val="none" w:sz="0" w:space="0" w:color="auto"/>
        <w:right w:val="none" w:sz="0" w:space="0" w:color="auto"/>
      </w:divBdr>
    </w:div>
    <w:div w:id="1508716709">
      <w:bodyDiv w:val="1"/>
      <w:marLeft w:val="0"/>
      <w:marRight w:val="0"/>
      <w:marTop w:val="0"/>
      <w:marBottom w:val="0"/>
      <w:divBdr>
        <w:top w:val="none" w:sz="0" w:space="0" w:color="auto"/>
        <w:left w:val="none" w:sz="0" w:space="0" w:color="auto"/>
        <w:bottom w:val="none" w:sz="0" w:space="0" w:color="auto"/>
        <w:right w:val="none" w:sz="0" w:space="0" w:color="auto"/>
      </w:divBdr>
    </w:div>
    <w:div w:id="1510829864">
      <w:bodyDiv w:val="1"/>
      <w:marLeft w:val="0"/>
      <w:marRight w:val="0"/>
      <w:marTop w:val="0"/>
      <w:marBottom w:val="0"/>
      <w:divBdr>
        <w:top w:val="none" w:sz="0" w:space="0" w:color="auto"/>
        <w:left w:val="none" w:sz="0" w:space="0" w:color="auto"/>
        <w:bottom w:val="none" w:sz="0" w:space="0" w:color="auto"/>
        <w:right w:val="none" w:sz="0" w:space="0" w:color="auto"/>
      </w:divBdr>
    </w:div>
    <w:div w:id="1510947440">
      <w:bodyDiv w:val="1"/>
      <w:marLeft w:val="0"/>
      <w:marRight w:val="0"/>
      <w:marTop w:val="0"/>
      <w:marBottom w:val="0"/>
      <w:divBdr>
        <w:top w:val="none" w:sz="0" w:space="0" w:color="auto"/>
        <w:left w:val="none" w:sz="0" w:space="0" w:color="auto"/>
        <w:bottom w:val="none" w:sz="0" w:space="0" w:color="auto"/>
        <w:right w:val="none" w:sz="0" w:space="0" w:color="auto"/>
      </w:divBdr>
    </w:div>
    <w:div w:id="1512181452">
      <w:bodyDiv w:val="1"/>
      <w:marLeft w:val="0"/>
      <w:marRight w:val="0"/>
      <w:marTop w:val="0"/>
      <w:marBottom w:val="0"/>
      <w:divBdr>
        <w:top w:val="none" w:sz="0" w:space="0" w:color="auto"/>
        <w:left w:val="none" w:sz="0" w:space="0" w:color="auto"/>
        <w:bottom w:val="none" w:sz="0" w:space="0" w:color="auto"/>
        <w:right w:val="none" w:sz="0" w:space="0" w:color="auto"/>
      </w:divBdr>
    </w:div>
    <w:div w:id="1514146224">
      <w:bodyDiv w:val="1"/>
      <w:marLeft w:val="0"/>
      <w:marRight w:val="0"/>
      <w:marTop w:val="0"/>
      <w:marBottom w:val="0"/>
      <w:divBdr>
        <w:top w:val="none" w:sz="0" w:space="0" w:color="auto"/>
        <w:left w:val="none" w:sz="0" w:space="0" w:color="auto"/>
        <w:bottom w:val="none" w:sz="0" w:space="0" w:color="auto"/>
        <w:right w:val="none" w:sz="0" w:space="0" w:color="auto"/>
      </w:divBdr>
    </w:div>
    <w:div w:id="1515077123">
      <w:bodyDiv w:val="1"/>
      <w:marLeft w:val="0"/>
      <w:marRight w:val="0"/>
      <w:marTop w:val="0"/>
      <w:marBottom w:val="0"/>
      <w:divBdr>
        <w:top w:val="none" w:sz="0" w:space="0" w:color="auto"/>
        <w:left w:val="none" w:sz="0" w:space="0" w:color="auto"/>
        <w:bottom w:val="none" w:sz="0" w:space="0" w:color="auto"/>
        <w:right w:val="none" w:sz="0" w:space="0" w:color="auto"/>
      </w:divBdr>
    </w:div>
    <w:div w:id="1518033083">
      <w:bodyDiv w:val="1"/>
      <w:marLeft w:val="0"/>
      <w:marRight w:val="0"/>
      <w:marTop w:val="0"/>
      <w:marBottom w:val="0"/>
      <w:divBdr>
        <w:top w:val="none" w:sz="0" w:space="0" w:color="auto"/>
        <w:left w:val="none" w:sz="0" w:space="0" w:color="auto"/>
        <w:bottom w:val="none" w:sz="0" w:space="0" w:color="auto"/>
        <w:right w:val="none" w:sz="0" w:space="0" w:color="auto"/>
      </w:divBdr>
    </w:div>
    <w:div w:id="1518075931">
      <w:bodyDiv w:val="1"/>
      <w:marLeft w:val="0"/>
      <w:marRight w:val="0"/>
      <w:marTop w:val="0"/>
      <w:marBottom w:val="0"/>
      <w:divBdr>
        <w:top w:val="none" w:sz="0" w:space="0" w:color="auto"/>
        <w:left w:val="none" w:sz="0" w:space="0" w:color="auto"/>
        <w:bottom w:val="none" w:sz="0" w:space="0" w:color="auto"/>
        <w:right w:val="none" w:sz="0" w:space="0" w:color="auto"/>
      </w:divBdr>
    </w:div>
    <w:div w:id="1518079451">
      <w:bodyDiv w:val="1"/>
      <w:marLeft w:val="0"/>
      <w:marRight w:val="0"/>
      <w:marTop w:val="0"/>
      <w:marBottom w:val="0"/>
      <w:divBdr>
        <w:top w:val="none" w:sz="0" w:space="0" w:color="auto"/>
        <w:left w:val="none" w:sz="0" w:space="0" w:color="auto"/>
        <w:bottom w:val="none" w:sz="0" w:space="0" w:color="auto"/>
        <w:right w:val="none" w:sz="0" w:space="0" w:color="auto"/>
      </w:divBdr>
    </w:div>
    <w:div w:id="1520922840">
      <w:bodyDiv w:val="1"/>
      <w:marLeft w:val="0"/>
      <w:marRight w:val="0"/>
      <w:marTop w:val="0"/>
      <w:marBottom w:val="0"/>
      <w:divBdr>
        <w:top w:val="none" w:sz="0" w:space="0" w:color="auto"/>
        <w:left w:val="none" w:sz="0" w:space="0" w:color="auto"/>
        <w:bottom w:val="none" w:sz="0" w:space="0" w:color="auto"/>
        <w:right w:val="none" w:sz="0" w:space="0" w:color="auto"/>
      </w:divBdr>
    </w:div>
    <w:div w:id="1526595788">
      <w:bodyDiv w:val="1"/>
      <w:marLeft w:val="0"/>
      <w:marRight w:val="0"/>
      <w:marTop w:val="0"/>
      <w:marBottom w:val="0"/>
      <w:divBdr>
        <w:top w:val="none" w:sz="0" w:space="0" w:color="auto"/>
        <w:left w:val="none" w:sz="0" w:space="0" w:color="auto"/>
        <w:bottom w:val="none" w:sz="0" w:space="0" w:color="auto"/>
        <w:right w:val="none" w:sz="0" w:space="0" w:color="auto"/>
      </w:divBdr>
    </w:div>
    <w:div w:id="1526862445">
      <w:bodyDiv w:val="1"/>
      <w:marLeft w:val="0"/>
      <w:marRight w:val="0"/>
      <w:marTop w:val="0"/>
      <w:marBottom w:val="0"/>
      <w:divBdr>
        <w:top w:val="none" w:sz="0" w:space="0" w:color="auto"/>
        <w:left w:val="none" w:sz="0" w:space="0" w:color="auto"/>
        <w:bottom w:val="none" w:sz="0" w:space="0" w:color="auto"/>
        <w:right w:val="none" w:sz="0" w:space="0" w:color="auto"/>
      </w:divBdr>
    </w:div>
    <w:div w:id="1527450390">
      <w:bodyDiv w:val="1"/>
      <w:marLeft w:val="0"/>
      <w:marRight w:val="0"/>
      <w:marTop w:val="0"/>
      <w:marBottom w:val="0"/>
      <w:divBdr>
        <w:top w:val="none" w:sz="0" w:space="0" w:color="auto"/>
        <w:left w:val="none" w:sz="0" w:space="0" w:color="auto"/>
        <w:bottom w:val="none" w:sz="0" w:space="0" w:color="auto"/>
        <w:right w:val="none" w:sz="0" w:space="0" w:color="auto"/>
      </w:divBdr>
    </w:div>
    <w:div w:id="1535390090">
      <w:bodyDiv w:val="1"/>
      <w:marLeft w:val="0"/>
      <w:marRight w:val="0"/>
      <w:marTop w:val="0"/>
      <w:marBottom w:val="0"/>
      <w:divBdr>
        <w:top w:val="none" w:sz="0" w:space="0" w:color="auto"/>
        <w:left w:val="none" w:sz="0" w:space="0" w:color="auto"/>
        <w:bottom w:val="none" w:sz="0" w:space="0" w:color="auto"/>
        <w:right w:val="none" w:sz="0" w:space="0" w:color="auto"/>
      </w:divBdr>
    </w:div>
    <w:div w:id="1538666983">
      <w:bodyDiv w:val="1"/>
      <w:marLeft w:val="0"/>
      <w:marRight w:val="0"/>
      <w:marTop w:val="0"/>
      <w:marBottom w:val="0"/>
      <w:divBdr>
        <w:top w:val="none" w:sz="0" w:space="0" w:color="auto"/>
        <w:left w:val="none" w:sz="0" w:space="0" w:color="auto"/>
        <w:bottom w:val="none" w:sz="0" w:space="0" w:color="auto"/>
        <w:right w:val="none" w:sz="0" w:space="0" w:color="auto"/>
      </w:divBdr>
    </w:div>
    <w:div w:id="1543445836">
      <w:bodyDiv w:val="1"/>
      <w:marLeft w:val="0"/>
      <w:marRight w:val="0"/>
      <w:marTop w:val="0"/>
      <w:marBottom w:val="0"/>
      <w:divBdr>
        <w:top w:val="none" w:sz="0" w:space="0" w:color="auto"/>
        <w:left w:val="none" w:sz="0" w:space="0" w:color="auto"/>
        <w:bottom w:val="none" w:sz="0" w:space="0" w:color="auto"/>
        <w:right w:val="none" w:sz="0" w:space="0" w:color="auto"/>
      </w:divBdr>
    </w:div>
    <w:div w:id="1546525991">
      <w:bodyDiv w:val="1"/>
      <w:marLeft w:val="0"/>
      <w:marRight w:val="0"/>
      <w:marTop w:val="0"/>
      <w:marBottom w:val="0"/>
      <w:divBdr>
        <w:top w:val="none" w:sz="0" w:space="0" w:color="auto"/>
        <w:left w:val="none" w:sz="0" w:space="0" w:color="auto"/>
        <w:bottom w:val="none" w:sz="0" w:space="0" w:color="auto"/>
        <w:right w:val="none" w:sz="0" w:space="0" w:color="auto"/>
      </w:divBdr>
    </w:div>
    <w:div w:id="1550411102">
      <w:bodyDiv w:val="1"/>
      <w:marLeft w:val="0"/>
      <w:marRight w:val="0"/>
      <w:marTop w:val="0"/>
      <w:marBottom w:val="0"/>
      <w:divBdr>
        <w:top w:val="none" w:sz="0" w:space="0" w:color="auto"/>
        <w:left w:val="none" w:sz="0" w:space="0" w:color="auto"/>
        <w:bottom w:val="none" w:sz="0" w:space="0" w:color="auto"/>
        <w:right w:val="none" w:sz="0" w:space="0" w:color="auto"/>
      </w:divBdr>
    </w:div>
    <w:div w:id="1550416481">
      <w:bodyDiv w:val="1"/>
      <w:marLeft w:val="0"/>
      <w:marRight w:val="0"/>
      <w:marTop w:val="0"/>
      <w:marBottom w:val="0"/>
      <w:divBdr>
        <w:top w:val="none" w:sz="0" w:space="0" w:color="auto"/>
        <w:left w:val="none" w:sz="0" w:space="0" w:color="auto"/>
        <w:bottom w:val="none" w:sz="0" w:space="0" w:color="auto"/>
        <w:right w:val="none" w:sz="0" w:space="0" w:color="auto"/>
      </w:divBdr>
    </w:div>
    <w:div w:id="1551040868">
      <w:bodyDiv w:val="1"/>
      <w:marLeft w:val="0"/>
      <w:marRight w:val="0"/>
      <w:marTop w:val="0"/>
      <w:marBottom w:val="0"/>
      <w:divBdr>
        <w:top w:val="none" w:sz="0" w:space="0" w:color="auto"/>
        <w:left w:val="none" w:sz="0" w:space="0" w:color="auto"/>
        <w:bottom w:val="none" w:sz="0" w:space="0" w:color="auto"/>
        <w:right w:val="none" w:sz="0" w:space="0" w:color="auto"/>
      </w:divBdr>
    </w:div>
    <w:div w:id="1551303636">
      <w:bodyDiv w:val="1"/>
      <w:marLeft w:val="0"/>
      <w:marRight w:val="0"/>
      <w:marTop w:val="0"/>
      <w:marBottom w:val="0"/>
      <w:divBdr>
        <w:top w:val="none" w:sz="0" w:space="0" w:color="auto"/>
        <w:left w:val="none" w:sz="0" w:space="0" w:color="auto"/>
        <w:bottom w:val="none" w:sz="0" w:space="0" w:color="auto"/>
        <w:right w:val="none" w:sz="0" w:space="0" w:color="auto"/>
      </w:divBdr>
    </w:div>
    <w:div w:id="1552502983">
      <w:bodyDiv w:val="1"/>
      <w:marLeft w:val="0"/>
      <w:marRight w:val="0"/>
      <w:marTop w:val="0"/>
      <w:marBottom w:val="0"/>
      <w:divBdr>
        <w:top w:val="none" w:sz="0" w:space="0" w:color="auto"/>
        <w:left w:val="none" w:sz="0" w:space="0" w:color="auto"/>
        <w:bottom w:val="none" w:sz="0" w:space="0" w:color="auto"/>
        <w:right w:val="none" w:sz="0" w:space="0" w:color="auto"/>
      </w:divBdr>
    </w:div>
    <w:div w:id="1554081668">
      <w:bodyDiv w:val="1"/>
      <w:marLeft w:val="0"/>
      <w:marRight w:val="0"/>
      <w:marTop w:val="0"/>
      <w:marBottom w:val="0"/>
      <w:divBdr>
        <w:top w:val="none" w:sz="0" w:space="0" w:color="auto"/>
        <w:left w:val="none" w:sz="0" w:space="0" w:color="auto"/>
        <w:bottom w:val="none" w:sz="0" w:space="0" w:color="auto"/>
        <w:right w:val="none" w:sz="0" w:space="0" w:color="auto"/>
      </w:divBdr>
    </w:div>
    <w:div w:id="1556118723">
      <w:bodyDiv w:val="1"/>
      <w:marLeft w:val="0"/>
      <w:marRight w:val="0"/>
      <w:marTop w:val="0"/>
      <w:marBottom w:val="0"/>
      <w:divBdr>
        <w:top w:val="none" w:sz="0" w:space="0" w:color="auto"/>
        <w:left w:val="none" w:sz="0" w:space="0" w:color="auto"/>
        <w:bottom w:val="none" w:sz="0" w:space="0" w:color="auto"/>
        <w:right w:val="none" w:sz="0" w:space="0" w:color="auto"/>
      </w:divBdr>
    </w:div>
    <w:div w:id="1556551243">
      <w:bodyDiv w:val="1"/>
      <w:marLeft w:val="0"/>
      <w:marRight w:val="0"/>
      <w:marTop w:val="0"/>
      <w:marBottom w:val="0"/>
      <w:divBdr>
        <w:top w:val="none" w:sz="0" w:space="0" w:color="auto"/>
        <w:left w:val="none" w:sz="0" w:space="0" w:color="auto"/>
        <w:bottom w:val="none" w:sz="0" w:space="0" w:color="auto"/>
        <w:right w:val="none" w:sz="0" w:space="0" w:color="auto"/>
      </w:divBdr>
    </w:div>
    <w:div w:id="1556893463">
      <w:bodyDiv w:val="1"/>
      <w:marLeft w:val="0"/>
      <w:marRight w:val="0"/>
      <w:marTop w:val="0"/>
      <w:marBottom w:val="0"/>
      <w:divBdr>
        <w:top w:val="none" w:sz="0" w:space="0" w:color="auto"/>
        <w:left w:val="none" w:sz="0" w:space="0" w:color="auto"/>
        <w:bottom w:val="none" w:sz="0" w:space="0" w:color="auto"/>
        <w:right w:val="none" w:sz="0" w:space="0" w:color="auto"/>
      </w:divBdr>
    </w:div>
    <w:div w:id="1559900853">
      <w:bodyDiv w:val="1"/>
      <w:marLeft w:val="0"/>
      <w:marRight w:val="0"/>
      <w:marTop w:val="0"/>
      <w:marBottom w:val="0"/>
      <w:divBdr>
        <w:top w:val="none" w:sz="0" w:space="0" w:color="auto"/>
        <w:left w:val="none" w:sz="0" w:space="0" w:color="auto"/>
        <w:bottom w:val="none" w:sz="0" w:space="0" w:color="auto"/>
        <w:right w:val="none" w:sz="0" w:space="0" w:color="auto"/>
      </w:divBdr>
    </w:div>
    <w:div w:id="1563563514">
      <w:bodyDiv w:val="1"/>
      <w:marLeft w:val="0"/>
      <w:marRight w:val="0"/>
      <w:marTop w:val="0"/>
      <w:marBottom w:val="0"/>
      <w:divBdr>
        <w:top w:val="none" w:sz="0" w:space="0" w:color="auto"/>
        <w:left w:val="none" w:sz="0" w:space="0" w:color="auto"/>
        <w:bottom w:val="none" w:sz="0" w:space="0" w:color="auto"/>
        <w:right w:val="none" w:sz="0" w:space="0" w:color="auto"/>
      </w:divBdr>
    </w:div>
    <w:div w:id="1563982575">
      <w:bodyDiv w:val="1"/>
      <w:marLeft w:val="0"/>
      <w:marRight w:val="0"/>
      <w:marTop w:val="0"/>
      <w:marBottom w:val="0"/>
      <w:divBdr>
        <w:top w:val="none" w:sz="0" w:space="0" w:color="auto"/>
        <w:left w:val="none" w:sz="0" w:space="0" w:color="auto"/>
        <w:bottom w:val="none" w:sz="0" w:space="0" w:color="auto"/>
        <w:right w:val="none" w:sz="0" w:space="0" w:color="auto"/>
      </w:divBdr>
    </w:div>
    <w:div w:id="1565409122">
      <w:bodyDiv w:val="1"/>
      <w:marLeft w:val="0"/>
      <w:marRight w:val="0"/>
      <w:marTop w:val="0"/>
      <w:marBottom w:val="0"/>
      <w:divBdr>
        <w:top w:val="none" w:sz="0" w:space="0" w:color="auto"/>
        <w:left w:val="none" w:sz="0" w:space="0" w:color="auto"/>
        <w:bottom w:val="none" w:sz="0" w:space="0" w:color="auto"/>
        <w:right w:val="none" w:sz="0" w:space="0" w:color="auto"/>
      </w:divBdr>
    </w:div>
    <w:div w:id="1566182279">
      <w:bodyDiv w:val="1"/>
      <w:marLeft w:val="0"/>
      <w:marRight w:val="0"/>
      <w:marTop w:val="0"/>
      <w:marBottom w:val="0"/>
      <w:divBdr>
        <w:top w:val="none" w:sz="0" w:space="0" w:color="auto"/>
        <w:left w:val="none" w:sz="0" w:space="0" w:color="auto"/>
        <w:bottom w:val="none" w:sz="0" w:space="0" w:color="auto"/>
        <w:right w:val="none" w:sz="0" w:space="0" w:color="auto"/>
      </w:divBdr>
    </w:div>
    <w:div w:id="1566450212">
      <w:bodyDiv w:val="1"/>
      <w:marLeft w:val="0"/>
      <w:marRight w:val="0"/>
      <w:marTop w:val="0"/>
      <w:marBottom w:val="0"/>
      <w:divBdr>
        <w:top w:val="none" w:sz="0" w:space="0" w:color="auto"/>
        <w:left w:val="none" w:sz="0" w:space="0" w:color="auto"/>
        <w:bottom w:val="none" w:sz="0" w:space="0" w:color="auto"/>
        <w:right w:val="none" w:sz="0" w:space="0" w:color="auto"/>
      </w:divBdr>
    </w:div>
    <w:div w:id="1569418399">
      <w:bodyDiv w:val="1"/>
      <w:marLeft w:val="0"/>
      <w:marRight w:val="0"/>
      <w:marTop w:val="0"/>
      <w:marBottom w:val="0"/>
      <w:divBdr>
        <w:top w:val="none" w:sz="0" w:space="0" w:color="auto"/>
        <w:left w:val="none" w:sz="0" w:space="0" w:color="auto"/>
        <w:bottom w:val="none" w:sz="0" w:space="0" w:color="auto"/>
        <w:right w:val="none" w:sz="0" w:space="0" w:color="auto"/>
      </w:divBdr>
    </w:div>
    <w:div w:id="1573925282">
      <w:bodyDiv w:val="1"/>
      <w:marLeft w:val="0"/>
      <w:marRight w:val="0"/>
      <w:marTop w:val="0"/>
      <w:marBottom w:val="0"/>
      <w:divBdr>
        <w:top w:val="none" w:sz="0" w:space="0" w:color="auto"/>
        <w:left w:val="none" w:sz="0" w:space="0" w:color="auto"/>
        <w:bottom w:val="none" w:sz="0" w:space="0" w:color="auto"/>
        <w:right w:val="none" w:sz="0" w:space="0" w:color="auto"/>
      </w:divBdr>
    </w:div>
    <w:div w:id="1576433444">
      <w:bodyDiv w:val="1"/>
      <w:marLeft w:val="0"/>
      <w:marRight w:val="0"/>
      <w:marTop w:val="0"/>
      <w:marBottom w:val="0"/>
      <w:divBdr>
        <w:top w:val="none" w:sz="0" w:space="0" w:color="auto"/>
        <w:left w:val="none" w:sz="0" w:space="0" w:color="auto"/>
        <w:bottom w:val="none" w:sz="0" w:space="0" w:color="auto"/>
        <w:right w:val="none" w:sz="0" w:space="0" w:color="auto"/>
      </w:divBdr>
    </w:div>
    <w:div w:id="1578441906">
      <w:bodyDiv w:val="1"/>
      <w:marLeft w:val="0"/>
      <w:marRight w:val="0"/>
      <w:marTop w:val="0"/>
      <w:marBottom w:val="0"/>
      <w:divBdr>
        <w:top w:val="none" w:sz="0" w:space="0" w:color="auto"/>
        <w:left w:val="none" w:sz="0" w:space="0" w:color="auto"/>
        <w:bottom w:val="none" w:sz="0" w:space="0" w:color="auto"/>
        <w:right w:val="none" w:sz="0" w:space="0" w:color="auto"/>
      </w:divBdr>
    </w:div>
    <w:div w:id="1579171813">
      <w:bodyDiv w:val="1"/>
      <w:marLeft w:val="0"/>
      <w:marRight w:val="0"/>
      <w:marTop w:val="0"/>
      <w:marBottom w:val="0"/>
      <w:divBdr>
        <w:top w:val="none" w:sz="0" w:space="0" w:color="auto"/>
        <w:left w:val="none" w:sz="0" w:space="0" w:color="auto"/>
        <w:bottom w:val="none" w:sz="0" w:space="0" w:color="auto"/>
        <w:right w:val="none" w:sz="0" w:space="0" w:color="auto"/>
      </w:divBdr>
    </w:div>
    <w:div w:id="1580826378">
      <w:bodyDiv w:val="1"/>
      <w:marLeft w:val="0"/>
      <w:marRight w:val="0"/>
      <w:marTop w:val="0"/>
      <w:marBottom w:val="0"/>
      <w:divBdr>
        <w:top w:val="none" w:sz="0" w:space="0" w:color="auto"/>
        <w:left w:val="none" w:sz="0" w:space="0" w:color="auto"/>
        <w:bottom w:val="none" w:sz="0" w:space="0" w:color="auto"/>
        <w:right w:val="none" w:sz="0" w:space="0" w:color="auto"/>
      </w:divBdr>
    </w:div>
    <w:div w:id="1582327689">
      <w:bodyDiv w:val="1"/>
      <w:marLeft w:val="0"/>
      <w:marRight w:val="0"/>
      <w:marTop w:val="0"/>
      <w:marBottom w:val="0"/>
      <w:divBdr>
        <w:top w:val="none" w:sz="0" w:space="0" w:color="auto"/>
        <w:left w:val="none" w:sz="0" w:space="0" w:color="auto"/>
        <w:bottom w:val="none" w:sz="0" w:space="0" w:color="auto"/>
        <w:right w:val="none" w:sz="0" w:space="0" w:color="auto"/>
      </w:divBdr>
    </w:div>
    <w:div w:id="1584752779">
      <w:bodyDiv w:val="1"/>
      <w:marLeft w:val="0"/>
      <w:marRight w:val="0"/>
      <w:marTop w:val="0"/>
      <w:marBottom w:val="0"/>
      <w:divBdr>
        <w:top w:val="none" w:sz="0" w:space="0" w:color="auto"/>
        <w:left w:val="none" w:sz="0" w:space="0" w:color="auto"/>
        <w:bottom w:val="none" w:sz="0" w:space="0" w:color="auto"/>
        <w:right w:val="none" w:sz="0" w:space="0" w:color="auto"/>
      </w:divBdr>
    </w:div>
    <w:div w:id="1584991591">
      <w:bodyDiv w:val="1"/>
      <w:marLeft w:val="0"/>
      <w:marRight w:val="0"/>
      <w:marTop w:val="0"/>
      <w:marBottom w:val="0"/>
      <w:divBdr>
        <w:top w:val="none" w:sz="0" w:space="0" w:color="auto"/>
        <w:left w:val="none" w:sz="0" w:space="0" w:color="auto"/>
        <w:bottom w:val="none" w:sz="0" w:space="0" w:color="auto"/>
        <w:right w:val="none" w:sz="0" w:space="0" w:color="auto"/>
      </w:divBdr>
    </w:div>
    <w:div w:id="1585800381">
      <w:bodyDiv w:val="1"/>
      <w:marLeft w:val="0"/>
      <w:marRight w:val="0"/>
      <w:marTop w:val="0"/>
      <w:marBottom w:val="0"/>
      <w:divBdr>
        <w:top w:val="none" w:sz="0" w:space="0" w:color="auto"/>
        <w:left w:val="none" w:sz="0" w:space="0" w:color="auto"/>
        <w:bottom w:val="none" w:sz="0" w:space="0" w:color="auto"/>
        <w:right w:val="none" w:sz="0" w:space="0" w:color="auto"/>
      </w:divBdr>
    </w:div>
    <w:div w:id="1586453196">
      <w:bodyDiv w:val="1"/>
      <w:marLeft w:val="0"/>
      <w:marRight w:val="0"/>
      <w:marTop w:val="0"/>
      <w:marBottom w:val="0"/>
      <w:divBdr>
        <w:top w:val="none" w:sz="0" w:space="0" w:color="auto"/>
        <w:left w:val="none" w:sz="0" w:space="0" w:color="auto"/>
        <w:bottom w:val="none" w:sz="0" w:space="0" w:color="auto"/>
        <w:right w:val="none" w:sz="0" w:space="0" w:color="auto"/>
      </w:divBdr>
    </w:div>
    <w:div w:id="1588005435">
      <w:bodyDiv w:val="1"/>
      <w:marLeft w:val="0"/>
      <w:marRight w:val="0"/>
      <w:marTop w:val="0"/>
      <w:marBottom w:val="0"/>
      <w:divBdr>
        <w:top w:val="none" w:sz="0" w:space="0" w:color="auto"/>
        <w:left w:val="none" w:sz="0" w:space="0" w:color="auto"/>
        <w:bottom w:val="none" w:sz="0" w:space="0" w:color="auto"/>
        <w:right w:val="none" w:sz="0" w:space="0" w:color="auto"/>
      </w:divBdr>
    </w:div>
    <w:div w:id="1588534367">
      <w:bodyDiv w:val="1"/>
      <w:marLeft w:val="0"/>
      <w:marRight w:val="0"/>
      <w:marTop w:val="0"/>
      <w:marBottom w:val="0"/>
      <w:divBdr>
        <w:top w:val="none" w:sz="0" w:space="0" w:color="auto"/>
        <w:left w:val="none" w:sz="0" w:space="0" w:color="auto"/>
        <w:bottom w:val="none" w:sz="0" w:space="0" w:color="auto"/>
        <w:right w:val="none" w:sz="0" w:space="0" w:color="auto"/>
      </w:divBdr>
    </w:div>
    <w:div w:id="1593933777">
      <w:bodyDiv w:val="1"/>
      <w:marLeft w:val="0"/>
      <w:marRight w:val="0"/>
      <w:marTop w:val="0"/>
      <w:marBottom w:val="0"/>
      <w:divBdr>
        <w:top w:val="none" w:sz="0" w:space="0" w:color="auto"/>
        <w:left w:val="none" w:sz="0" w:space="0" w:color="auto"/>
        <w:bottom w:val="none" w:sz="0" w:space="0" w:color="auto"/>
        <w:right w:val="none" w:sz="0" w:space="0" w:color="auto"/>
      </w:divBdr>
    </w:div>
    <w:div w:id="1595093214">
      <w:bodyDiv w:val="1"/>
      <w:marLeft w:val="0"/>
      <w:marRight w:val="0"/>
      <w:marTop w:val="0"/>
      <w:marBottom w:val="0"/>
      <w:divBdr>
        <w:top w:val="none" w:sz="0" w:space="0" w:color="auto"/>
        <w:left w:val="none" w:sz="0" w:space="0" w:color="auto"/>
        <w:bottom w:val="none" w:sz="0" w:space="0" w:color="auto"/>
        <w:right w:val="none" w:sz="0" w:space="0" w:color="auto"/>
      </w:divBdr>
    </w:div>
    <w:div w:id="1596746619">
      <w:bodyDiv w:val="1"/>
      <w:marLeft w:val="0"/>
      <w:marRight w:val="0"/>
      <w:marTop w:val="0"/>
      <w:marBottom w:val="0"/>
      <w:divBdr>
        <w:top w:val="none" w:sz="0" w:space="0" w:color="auto"/>
        <w:left w:val="none" w:sz="0" w:space="0" w:color="auto"/>
        <w:bottom w:val="none" w:sz="0" w:space="0" w:color="auto"/>
        <w:right w:val="none" w:sz="0" w:space="0" w:color="auto"/>
      </w:divBdr>
    </w:div>
    <w:div w:id="1598368746">
      <w:bodyDiv w:val="1"/>
      <w:marLeft w:val="0"/>
      <w:marRight w:val="0"/>
      <w:marTop w:val="0"/>
      <w:marBottom w:val="0"/>
      <w:divBdr>
        <w:top w:val="none" w:sz="0" w:space="0" w:color="auto"/>
        <w:left w:val="none" w:sz="0" w:space="0" w:color="auto"/>
        <w:bottom w:val="none" w:sz="0" w:space="0" w:color="auto"/>
        <w:right w:val="none" w:sz="0" w:space="0" w:color="auto"/>
      </w:divBdr>
    </w:div>
    <w:div w:id="1598555831">
      <w:bodyDiv w:val="1"/>
      <w:marLeft w:val="0"/>
      <w:marRight w:val="0"/>
      <w:marTop w:val="0"/>
      <w:marBottom w:val="0"/>
      <w:divBdr>
        <w:top w:val="none" w:sz="0" w:space="0" w:color="auto"/>
        <w:left w:val="none" w:sz="0" w:space="0" w:color="auto"/>
        <w:bottom w:val="none" w:sz="0" w:space="0" w:color="auto"/>
        <w:right w:val="none" w:sz="0" w:space="0" w:color="auto"/>
      </w:divBdr>
    </w:div>
    <w:div w:id="1599026859">
      <w:bodyDiv w:val="1"/>
      <w:marLeft w:val="0"/>
      <w:marRight w:val="0"/>
      <w:marTop w:val="0"/>
      <w:marBottom w:val="0"/>
      <w:divBdr>
        <w:top w:val="none" w:sz="0" w:space="0" w:color="auto"/>
        <w:left w:val="none" w:sz="0" w:space="0" w:color="auto"/>
        <w:bottom w:val="none" w:sz="0" w:space="0" w:color="auto"/>
        <w:right w:val="none" w:sz="0" w:space="0" w:color="auto"/>
      </w:divBdr>
    </w:div>
    <w:div w:id="1599361558">
      <w:bodyDiv w:val="1"/>
      <w:marLeft w:val="0"/>
      <w:marRight w:val="0"/>
      <w:marTop w:val="0"/>
      <w:marBottom w:val="0"/>
      <w:divBdr>
        <w:top w:val="none" w:sz="0" w:space="0" w:color="auto"/>
        <w:left w:val="none" w:sz="0" w:space="0" w:color="auto"/>
        <w:bottom w:val="none" w:sz="0" w:space="0" w:color="auto"/>
        <w:right w:val="none" w:sz="0" w:space="0" w:color="auto"/>
      </w:divBdr>
    </w:div>
    <w:div w:id="1601840641">
      <w:bodyDiv w:val="1"/>
      <w:marLeft w:val="0"/>
      <w:marRight w:val="0"/>
      <w:marTop w:val="0"/>
      <w:marBottom w:val="0"/>
      <w:divBdr>
        <w:top w:val="none" w:sz="0" w:space="0" w:color="auto"/>
        <w:left w:val="none" w:sz="0" w:space="0" w:color="auto"/>
        <w:bottom w:val="none" w:sz="0" w:space="0" w:color="auto"/>
        <w:right w:val="none" w:sz="0" w:space="0" w:color="auto"/>
      </w:divBdr>
    </w:div>
    <w:div w:id="1605574920">
      <w:bodyDiv w:val="1"/>
      <w:marLeft w:val="0"/>
      <w:marRight w:val="0"/>
      <w:marTop w:val="0"/>
      <w:marBottom w:val="0"/>
      <w:divBdr>
        <w:top w:val="none" w:sz="0" w:space="0" w:color="auto"/>
        <w:left w:val="none" w:sz="0" w:space="0" w:color="auto"/>
        <w:bottom w:val="none" w:sz="0" w:space="0" w:color="auto"/>
        <w:right w:val="none" w:sz="0" w:space="0" w:color="auto"/>
      </w:divBdr>
    </w:div>
    <w:div w:id="1609317070">
      <w:bodyDiv w:val="1"/>
      <w:marLeft w:val="0"/>
      <w:marRight w:val="0"/>
      <w:marTop w:val="0"/>
      <w:marBottom w:val="0"/>
      <w:divBdr>
        <w:top w:val="none" w:sz="0" w:space="0" w:color="auto"/>
        <w:left w:val="none" w:sz="0" w:space="0" w:color="auto"/>
        <w:bottom w:val="none" w:sz="0" w:space="0" w:color="auto"/>
        <w:right w:val="none" w:sz="0" w:space="0" w:color="auto"/>
      </w:divBdr>
    </w:div>
    <w:div w:id="1609774199">
      <w:bodyDiv w:val="1"/>
      <w:marLeft w:val="0"/>
      <w:marRight w:val="0"/>
      <w:marTop w:val="0"/>
      <w:marBottom w:val="0"/>
      <w:divBdr>
        <w:top w:val="none" w:sz="0" w:space="0" w:color="auto"/>
        <w:left w:val="none" w:sz="0" w:space="0" w:color="auto"/>
        <w:bottom w:val="none" w:sz="0" w:space="0" w:color="auto"/>
        <w:right w:val="none" w:sz="0" w:space="0" w:color="auto"/>
      </w:divBdr>
    </w:div>
    <w:div w:id="1611431774">
      <w:bodyDiv w:val="1"/>
      <w:marLeft w:val="0"/>
      <w:marRight w:val="0"/>
      <w:marTop w:val="0"/>
      <w:marBottom w:val="0"/>
      <w:divBdr>
        <w:top w:val="none" w:sz="0" w:space="0" w:color="auto"/>
        <w:left w:val="none" w:sz="0" w:space="0" w:color="auto"/>
        <w:bottom w:val="none" w:sz="0" w:space="0" w:color="auto"/>
        <w:right w:val="none" w:sz="0" w:space="0" w:color="auto"/>
      </w:divBdr>
    </w:div>
    <w:div w:id="1611932517">
      <w:bodyDiv w:val="1"/>
      <w:marLeft w:val="0"/>
      <w:marRight w:val="0"/>
      <w:marTop w:val="0"/>
      <w:marBottom w:val="0"/>
      <w:divBdr>
        <w:top w:val="none" w:sz="0" w:space="0" w:color="auto"/>
        <w:left w:val="none" w:sz="0" w:space="0" w:color="auto"/>
        <w:bottom w:val="none" w:sz="0" w:space="0" w:color="auto"/>
        <w:right w:val="none" w:sz="0" w:space="0" w:color="auto"/>
      </w:divBdr>
    </w:div>
    <w:div w:id="1613240702">
      <w:bodyDiv w:val="1"/>
      <w:marLeft w:val="0"/>
      <w:marRight w:val="0"/>
      <w:marTop w:val="0"/>
      <w:marBottom w:val="0"/>
      <w:divBdr>
        <w:top w:val="none" w:sz="0" w:space="0" w:color="auto"/>
        <w:left w:val="none" w:sz="0" w:space="0" w:color="auto"/>
        <w:bottom w:val="none" w:sz="0" w:space="0" w:color="auto"/>
        <w:right w:val="none" w:sz="0" w:space="0" w:color="auto"/>
      </w:divBdr>
    </w:div>
    <w:div w:id="1613587088">
      <w:bodyDiv w:val="1"/>
      <w:marLeft w:val="0"/>
      <w:marRight w:val="0"/>
      <w:marTop w:val="0"/>
      <w:marBottom w:val="0"/>
      <w:divBdr>
        <w:top w:val="none" w:sz="0" w:space="0" w:color="auto"/>
        <w:left w:val="none" w:sz="0" w:space="0" w:color="auto"/>
        <w:bottom w:val="none" w:sz="0" w:space="0" w:color="auto"/>
        <w:right w:val="none" w:sz="0" w:space="0" w:color="auto"/>
      </w:divBdr>
    </w:div>
    <w:div w:id="1613635729">
      <w:bodyDiv w:val="1"/>
      <w:marLeft w:val="0"/>
      <w:marRight w:val="0"/>
      <w:marTop w:val="0"/>
      <w:marBottom w:val="0"/>
      <w:divBdr>
        <w:top w:val="none" w:sz="0" w:space="0" w:color="auto"/>
        <w:left w:val="none" w:sz="0" w:space="0" w:color="auto"/>
        <w:bottom w:val="none" w:sz="0" w:space="0" w:color="auto"/>
        <w:right w:val="none" w:sz="0" w:space="0" w:color="auto"/>
      </w:divBdr>
    </w:div>
    <w:div w:id="1615017428">
      <w:bodyDiv w:val="1"/>
      <w:marLeft w:val="0"/>
      <w:marRight w:val="0"/>
      <w:marTop w:val="0"/>
      <w:marBottom w:val="0"/>
      <w:divBdr>
        <w:top w:val="none" w:sz="0" w:space="0" w:color="auto"/>
        <w:left w:val="none" w:sz="0" w:space="0" w:color="auto"/>
        <w:bottom w:val="none" w:sz="0" w:space="0" w:color="auto"/>
        <w:right w:val="none" w:sz="0" w:space="0" w:color="auto"/>
      </w:divBdr>
    </w:div>
    <w:div w:id="1618370023">
      <w:bodyDiv w:val="1"/>
      <w:marLeft w:val="0"/>
      <w:marRight w:val="0"/>
      <w:marTop w:val="0"/>
      <w:marBottom w:val="0"/>
      <w:divBdr>
        <w:top w:val="none" w:sz="0" w:space="0" w:color="auto"/>
        <w:left w:val="none" w:sz="0" w:space="0" w:color="auto"/>
        <w:bottom w:val="none" w:sz="0" w:space="0" w:color="auto"/>
        <w:right w:val="none" w:sz="0" w:space="0" w:color="auto"/>
      </w:divBdr>
    </w:div>
    <w:div w:id="1620379350">
      <w:bodyDiv w:val="1"/>
      <w:marLeft w:val="0"/>
      <w:marRight w:val="0"/>
      <w:marTop w:val="0"/>
      <w:marBottom w:val="0"/>
      <w:divBdr>
        <w:top w:val="none" w:sz="0" w:space="0" w:color="auto"/>
        <w:left w:val="none" w:sz="0" w:space="0" w:color="auto"/>
        <w:bottom w:val="none" w:sz="0" w:space="0" w:color="auto"/>
        <w:right w:val="none" w:sz="0" w:space="0" w:color="auto"/>
      </w:divBdr>
    </w:div>
    <w:div w:id="1624068270">
      <w:bodyDiv w:val="1"/>
      <w:marLeft w:val="0"/>
      <w:marRight w:val="0"/>
      <w:marTop w:val="0"/>
      <w:marBottom w:val="0"/>
      <w:divBdr>
        <w:top w:val="none" w:sz="0" w:space="0" w:color="auto"/>
        <w:left w:val="none" w:sz="0" w:space="0" w:color="auto"/>
        <w:bottom w:val="none" w:sz="0" w:space="0" w:color="auto"/>
        <w:right w:val="none" w:sz="0" w:space="0" w:color="auto"/>
      </w:divBdr>
    </w:div>
    <w:div w:id="1627346356">
      <w:bodyDiv w:val="1"/>
      <w:marLeft w:val="0"/>
      <w:marRight w:val="0"/>
      <w:marTop w:val="0"/>
      <w:marBottom w:val="0"/>
      <w:divBdr>
        <w:top w:val="none" w:sz="0" w:space="0" w:color="auto"/>
        <w:left w:val="none" w:sz="0" w:space="0" w:color="auto"/>
        <w:bottom w:val="none" w:sz="0" w:space="0" w:color="auto"/>
        <w:right w:val="none" w:sz="0" w:space="0" w:color="auto"/>
      </w:divBdr>
    </w:div>
    <w:div w:id="1628007018">
      <w:bodyDiv w:val="1"/>
      <w:marLeft w:val="0"/>
      <w:marRight w:val="0"/>
      <w:marTop w:val="0"/>
      <w:marBottom w:val="0"/>
      <w:divBdr>
        <w:top w:val="none" w:sz="0" w:space="0" w:color="auto"/>
        <w:left w:val="none" w:sz="0" w:space="0" w:color="auto"/>
        <w:bottom w:val="none" w:sz="0" w:space="0" w:color="auto"/>
        <w:right w:val="none" w:sz="0" w:space="0" w:color="auto"/>
      </w:divBdr>
    </w:div>
    <w:div w:id="1629050488">
      <w:bodyDiv w:val="1"/>
      <w:marLeft w:val="0"/>
      <w:marRight w:val="0"/>
      <w:marTop w:val="0"/>
      <w:marBottom w:val="0"/>
      <w:divBdr>
        <w:top w:val="none" w:sz="0" w:space="0" w:color="auto"/>
        <w:left w:val="none" w:sz="0" w:space="0" w:color="auto"/>
        <w:bottom w:val="none" w:sz="0" w:space="0" w:color="auto"/>
        <w:right w:val="none" w:sz="0" w:space="0" w:color="auto"/>
      </w:divBdr>
    </w:div>
    <w:div w:id="1630091220">
      <w:bodyDiv w:val="1"/>
      <w:marLeft w:val="0"/>
      <w:marRight w:val="0"/>
      <w:marTop w:val="0"/>
      <w:marBottom w:val="0"/>
      <w:divBdr>
        <w:top w:val="none" w:sz="0" w:space="0" w:color="auto"/>
        <w:left w:val="none" w:sz="0" w:space="0" w:color="auto"/>
        <w:bottom w:val="none" w:sz="0" w:space="0" w:color="auto"/>
        <w:right w:val="none" w:sz="0" w:space="0" w:color="auto"/>
      </w:divBdr>
    </w:div>
    <w:div w:id="1632055672">
      <w:bodyDiv w:val="1"/>
      <w:marLeft w:val="0"/>
      <w:marRight w:val="0"/>
      <w:marTop w:val="0"/>
      <w:marBottom w:val="0"/>
      <w:divBdr>
        <w:top w:val="none" w:sz="0" w:space="0" w:color="auto"/>
        <w:left w:val="none" w:sz="0" w:space="0" w:color="auto"/>
        <w:bottom w:val="none" w:sz="0" w:space="0" w:color="auto"/>
        <w:right w:val="none" w:sz="0" w:space="0" w:color="auto"/>
      </w:divBdr>
    </w:div>
    <w:div w:id="1633246686">
      <w:bodyDiv w:val="1"/>
      <w:marLeft w:val="0"/>
      <w:marRight w:val="0"/>
      <w:marTop w:val="0"/>
      <w:marBottom w:val="0"/>
      <w:divBdr>
        <w:top w:val="none" w:sz="0" w:space="0" w:color="auto"/>
        <w:left w:val="none" w:sz="0" w:space="0" w:color="auto"/>
        <w:bottom w:val="none" w:sz="0" w:space="0" w:color="auto"/>
        <w:right w:val="none" w:sz="0" w:space="0" w:color="auto"/>
      </w:divBdr>
    </w:div>
    <w:div w:id="1633830781">
      <w:bodyDiv w:val="1"/>
      <w:marLeft w:val="0"/>
      <w:marRight w:val="0"/>
      <w:marTop w:val="0"/>
      <w:marBottom w:val="0"/>
      <w:divBdr>
        <w:top w:val="none" w:sz="0" w:space="0" w:color="auto"/>
        <w:left w:val="none" w:sz="0" w:space="0" w:color="auto"/>
        <w:bottom w:val="none" w:sz="0" w:space="0" w:color="auto"/>
        <w:right w:val="none" w:sz="0" w:space="0" w:color="auto"/>
      </w:divBdr>
    </w:div>
    <w:div w:id="1634214956">
      <w:bodyDiv w:val="1"/>
      <w:marLeft w:val="0"/>
      <w:marRight w:val="0"/>
      <w:marTop w:val="0"/>
      <w:marBottom w:val="0"/>
      <w:divBdr>
        <w:top w:val="none" w:sz="0" w:space="0" w:color="auto"/>
        <w:left w:val="none" w:sz="0" w:space="0" w:color="auto"/>
        <w:bottom w:val="none" w:sz="0" w:space="0" w:color="auto"/>
        <w:right w:val="none" w:sz="0" w:space="0" w:color="auto"/>
      </w:divBdr>
    </w:div>
    <w:div w:id="1636138364">
      <w:bodyDiv w:val="1"/>
      <w:marLeft w:val="0"/>
      <w:marRight w:val="0"/>
      <w:marTop w:val="0"/>
      <w:marBottom w:val="0"/>
      <w:divBdr>
        <w:top w:val="none" w:sz="0" w:space="0" w:color="auto"/>
        <w:left w:val="none" w:sz="0" w:space="0" w:color="auto"/>
        <w:bottom w:val="none" w:sz="0" w:space="0" w:color="auto"/>
        <w:right w:val="none" w:sz="0" w:space="0" w:color="auto"/>
      </w:divBdr>
    </w:div>
    <w:div w:id="1636328170">
      <w:bodyDiv w:val="1"/>
      <w:marLeft w:val="0"/>
      <w:marRight w:val="0"/>
      <w:marTop w:val="0"/>
      <w:marBottom w:val="0"/>
      <w:divBdr>
        <w:top w:val="none" w:sz="0" w:space="0" w:color="auto"/>
        <w:left w:val="none" w:sz="0" w:space="0" w:color="auto"/>
        <w:bottom w:val="none" w:sz="0" w:space="0" w:color="auto"/>
        <w:right w:val="none" w:sz="0" w:space="0" w:color="auto"/>
      </w:divBdr>
    </w:div>
    <w:div w:id="1636444874">
      <w:bodyDiv w:val="1"/>
      <w:marLeft w:val="0"/>
      <w:marRight w:val="0"/>
      <w:marTop w:val="0"/>
      <w:marBottom w:val="0"/>
      <w:divBdr>
        <w:top w:val="none" w:sz="0" w:space="0" w:color="auto"/>
        <w:left w:val="none" w:sz="0" w:space="0" w:color="auto"/>
        <w:bottom w:val="none" w:sz="0" w:space="0" w:color="auto"/>
        <w:right w:val="none" w:sz="0" w:space="0" w:color="auto"/>
      </w:divBdr>
    </w:div>
    <w:div w:id="1639677882">
      <w:bodyDiv w:val="1"/>
      <w:marLeft w:val="0"/>
      <w:marRight w:val="0"/>
      <w:marTop w:val="0"/>
      <w:marBottom w:val="0"/>
      <w:divBdr>
        <w:top w:val="none" w:sz="0" w:space="0" w:color="auto"/>
        <w:left w:val="none" w:sz="0" w:space="0" w:color="auto"/>
        <w:bottom w:val="none" w:sz="0" w:space="0" w:color="auto"/>
        <w:right w:val="none" w:sz="0" w:space="0" w:color="auto"/>
      </w:divBdr>
    </w:div>
    <w:div w:id="1641690983">
      <w:bodyDiv w:val="1"/>
      <w:marLeft w:val="0"/>
      <w:marRight w:val="0"/>
      <w:marTop w:val="0"/>
      <w:marBottom w:val="0"/>
      <w:divBdr>
        <w:top w:val="none" w:sz="0" w:space="0" w:color="auto"/>
        <w:left w:val="none" w:sz="0" w:space="0" w:color="auto"/>
        <w:bottom w:val="none" w:sz="0" w:space="0" w:color="auto"/>
        <w:right w:val="none" w:sz="0" w:space="0" w:color="auto"/>
      </w:divBdr>
    </w:div>
    <w:div w:id="1643077540">
      <w:bodyDiv w:val="1"/>
      <w:marLeft w:val="0"/>
      <w:marRight w:val="0"/>
      <w:marTop w:val="0"/>
      <w:marBottom w:val="0"/>
      <w:divBdr>
        <w:top w:val="none" w:sz="0" w:space="0" w:color="auto"/>
        <w:left w:val="none" w:sz="0" w:space="0" w:color="auto"/>
        <w:bottom w:val="none" w:sz="0" w:space="0" w:color="auto"/>
        <w:right w:val="none" w:sz="0" w:space="0" w:color="auto"/>
      </w:divBdr>
    </w:div>
    <w:div w:id="1643189603">
      <w:bodyDiv w:val="1"/>
      <w:marLeft w:val="0"/>
      <w:marRight w:val="0"/>
      <w:marTop w:val="0"/>
      <w:marBottom w:val="0"/>
      <w:divBdr>
        <w:top w:val="none" w:sz="0" w:space="0" w:color="auto"/>
        <w:left w:val="none" w:sz="0" w:space="0" w:color="auto"/>
        <w:bottom w:val="none" w:sz="0" w:space="0" w:color="auto"/>
        <w:right w:val="none" w:sz="0" w:space="0" w:color="auto"/>
      </w:divBdr>
    </w:div>
    <w:div w:id="1646199290">
      <w:bodyDiv w:val="1"/>
      <w:marLeft w:val="0"/>
      <w:marRight w:val="0"/>
      <w:marTop w:val="0"/>
      <w:marBottom w:val="0"/>
      <w:divBdr>
        <w:top w:val="none" w:sz="0" w:space="0" w:color="auto"/>
        <w:left w:val="none" w:sz="0" w:space="0" w:color="auto"/>
        <w:bottom w:val="none" w:sz="0" w:space="0" w:color="auto"/>
        <w:right w:val="none" w:sz="0" w:space="0" w:color="auto"/>
      </w:divBdr>
    </w:div>
    <w:div w:id="1647127005">
      <w:bodyDiv w:val="1"/>
      <w:marLeft w:val="0"/>
      <w:marRight w:val="0"/>
      <w:marTop w:val="0"/>
      <w:marBottom w:val="0"/>
      <w:divBdr>
        <w:top w:val="none" w:sz="0" w:space="0" w:color="auto"/>
        <w:left w:val="none" w:sz="0" w:space="0" w:color="auto"/>
        <w:bottom w:val="none" w:sz="0" w:space="0" w:color="auto"/>
        <w:right w:val="none" w:sz="0" w:space="0" w:color="auto"/>
      </w:divBdr>
    </w:div>
    <w:div w:id="1649086848">
      <w:bodyDiv w:val="1"/>
      <w:marLeft w:val="0"/>
      <w:marRight w:val="0"/>
      <w:marTop w:val="0"/>
      <w:marBottom w:val="0"/>
      <w:divBdr>
        <w:top w:val="none" w:sz="0" w:space="0" w:color="auto"/>
        <w:left w:val="none" w:sz="0" w:space="0" w:color="auto"/>
        <w:bottom w:val="none" w:sz="0" w:space="0" w:color="auto"/>
        <w:right w:val="none" w:sz="0" w:space="0" w:color="auto"/>
      </w:divBdr>
    </w:div>
    <w:div w:id="1652102888">
      <w:bodyDiv w:val="1"/>
      <w:marLeft w:val="0"/>
      <w:marRight w:val="0"/>
      <w:marTop w:val="0"/>
      <w:marBottom w:val="0"/>
      <w:divBdr>
        <w:top w:val="none" w:sz="0" w:space="0" w:color="auto"/>
        <w:left w:val="none" w:sz="0" w:space="0" w:color="auto"/>
        <w:bottom w:val="none" w:sz="0" w:space="0" w:color="auto"/>
        <w:right w:val="none" w:sz="0" w:space="0" w:color="auto"/>
      </w:divBdr>
    </w:div>
    <w:div w:id="1652564382">
      <w:bodyDiv w:val="1"/>
      <w:marLeft w:val="0"/>
      <w:marRight w:val="0"/>
      <w:marTop w:val="0"/>
      <w:marBottom w:val="0"/>
      <w:divBdr>
        <w:top w:val="none" w:sz="0" w:space="0" w:color="auto"/>
        <w:left w:val="none" w:sz="0" w:space="0" w:color="auto"/>
        <w:bottom w:val="none" w:sz="0" w:space="0" w:color="auto"/>
        <w:right w:val="none" w:sz="0" w:space="0" w:color="auto"/>
      </w:divBdr>
    </w:div>
    <w:div w:id="1658847898">
      <w:bodyDiv w:val="1"/>
      <w:marLeft w:val="0"/>
      <w:marRight w:val="0"/>
      <w:marTop w:val="0"/>
      <w:marBottom w:val="0"/>
      <w:divBdr>
        <w:top w:val="none" w:sz="0" w:space="0" w:color="auto"/>
        <w:left w:val="none" w:sz="0" w:space="0" w:color="auto"/>
        <w:bottom w:val="none" w:sz="0" w:space="0" w:color="auto"/>
        <w:right w:val="none" w:sz="0" w:space="0" w:color="auto"/>
      </w:divBdr>
    </w:div>
    <w:div w:id="1658875465">
      <w:bodyDiv w:val="1"/>
      <w:marLeft w:val="0"/>
      <w:marRight w:val="0"/>
      <w:marTop w:val="0"/>
      <w:marBottom w:val="0"/>
      <w:divBdr>
        <w:top w:val="none" w:sz="0" w:space="0" w:color="auto"/>
        <w:left w:val="none" w:sz="0" w:space="0" w:color="auto"/>
        <w:bottom w:val="none" w:sz="0" w:space="0" w:color="auto"/>
        <w:right w:val="none" w:sz="0" w:space="0" w:color="auto"/>
      </w:divBdr>
    </w:div>
    <w:div w:id="1659571685">
      <w:bodyDiv w:val="1"/>
      <w:marLeft w:val="0"/>
      <w:marRight w:val="0"/>
      <w:marTop w:val="0"/>
      <w:marBottom w:val="0"/>
      <w:divBdr>
        <w:top w:val="none" w:sz="0" w:space="0" w:color="auto"/>
        <w:left w:val="none" w:sz="0" w:space="0" w:color="auto"/>
        <w:bottom w:val="none" w:sz="0" w:space="0" w:color="auto"/>
        <w:right w:val="none" w:sz="0" w:space="0" w:color="auto"/>
      </w:divBdr>
    </w:div>
    <w:div w:id="1660186791">
      <w:bodyDiv w:val="1"/>
      <w:marLeft w:val="0"/>
      <w:marRight w:val="0"/>
      <w:marTop w:val="0"/>
      <w:marBottom w:val="0"/>
      <w:divBdr>
        <w:top w:val="none" w:sz="0" w:space="0" w:color="auto"/>
        <w:left w:val="none" w:sz="0" w:space="0" w:color="auto"/>
        <w:bottom w:val="none" w:sz="0" w:space="0" w:color="auto"/>
        <w:right w:val="none" w:sz="0" w:space="0" w:color="auto"/>
      </w:divBdr>
    </w:div>
    <w:div w:id="1664773419">
      <w:bodyDiv w:val="1"/>
      <w:marLeft w:val="0"/>
      <w:marRight w:val="0"/>
      <w:marTop w:val="0"/>
      <w:marBottom w:val="0"/>
      <w:divBdr>
        <w:top w:val="none" w:sz="0" w:space="0" w:color="auto"/>
        <w:left w:val="none" w:sz="0" w:space="0" w:color="auto"/>
        <w:bottom w:val="none" w:sz="0" w:space="0" w:color="auto"/>
        <w:right w:val="none" w:sz="0" w:space="0" w:color="auto"/>
      </w:divBdr>
    </w:div>
    <w:div w:id="1666008523">
      <w:bodyDiv w:val="1"/>
      <w:marLeft w:val="0"/>
      <w:marRight w:val="0"/>
      <w:marTop w:val="0"/>
      <w:marBottom w:val="0"/>
      <w:divBdr>
        <w:top w:val="none" w:sz="0" w:space="0" w:color="auto"/>
        <w:left w:val="none" w:sz="0" w:space="0" w:color="auto"/>
        <w:bottom w:val="none" w:sz="0" w:space="0" w:color="auto"/>
        <w:right w:val="none" w:sz="0" w:space="0" w:color="auto"/>
      </w:divBdr>
    </w:div>
    <w:div w:id="1668704433">
      <w:bodyDiv w:val="1"/>
      <w:marLeft w:val="0"/>
      <w:marRight w:val="0"/>
      <w:marTop w:val="0"/>
      <w:marBottom w:val="0"/>
      <w:divBdr>
        <w:top w:val="none" w:sz="0" w:space="0" w:color="auto"/>
        <w:left w:val="none" w:sz="0" w:space="0" w:color="auto"/>
        <w:bottom w:val="none" w:sz="0" w:space="0" w:color="auto"/>
        <w:right w:val="none" w:sz="0" w:space="0" w:color="auto"/>
      </w:divBdr>
    </w:div>
    <w:div w:id="1670333314">
      <w:bodyDiv w:val="1"/>
      <w:marLeft w:val="0"/>
      <w:marRight w:val="0"/>
      <w:marTop w:val="0"/>
      <w:marBottom w:val="0"/>
      <w:divBdr>
        <w:top w:val="none" w:sz="0" w:space="0" w:color="auto"/>
        <w:left w:val="none" w:sz="0" w:space="0" w:color="auto"/>
        <w:bottom w:val="none" w:sz="0" w:space="0" w:color="auto"/>
        <w:right w:val="none" w:sz="0" w:space="0" w:color="auto"/>
      </w:divBdr>
    </w:div>
    <w:div w:id="1671517180">
      <w:bodyDiv w:val="1"/>
      <w:marLeft w:val="0"/>
      <w:marRight w:val="0"/>
      <w:marTop w:val="0"/>
      <w:marBottom w:val="0"/>
      <w:divBdr>
        <w:top w:val="none" w:sz="0" w:space="0" w:color="auto"/>
        <w:left w:val="none" w:sz="0" w:space="0" w:color="auto"/>
        <w:bottom w:val="none" w:sz="0" w:space="0" w:color="auto"/>
        <w:right w:val="none" w:sz="0" w:space="0" w:color="auto"/>
      </w:divBdr>
    </w:div>
    <w:div w:id="1672563117">
      <w:bodyDiv w:val="1"/>
      <w:marLeft w:val="0"/>
      <w:marRight w:val="0"/>
      <w:marTop w:val="0"/>
      <w:marBottom w:val="0"/>
      <w:divBdr>
        <w:top w:val="none" w:sz="0" w:space="0" w:color="auto"/>
        <w:left w:val="none" w:sz="0" w:space="0" w:color="auto"/>
        <w:bottom w:val="none" w:sz="0" w:space="0" w:color="auto"/>
        <w:right w:val="none" w:sz="0" w:space="0" w:color="auto"/>
      </w:divBdr>
    </w:div>
    <w:div w:id="1680237729">
      <w:bodyDiv w:val="1"/>
      <w:marLeft w:val="0"/>
      <w:marRight w:val="0"/>
      <w:marTop w:val="0"/>
      <w:marBottom w:val="0"/>
      <w:divBdr>
        <w:top w:val="none" w:sz="0" w:space="0" w:color="auto"/>
        <w:left w:val="none" w:sz="0" w:space="0" w:color="auto"/>
        <w:bottom w:val="none" w:sz="0" w:space="0" w:color="auto"/>
        <w:right w:val="none" w:sz="0" w:space="0" w:color="auto"/>
      </w:divBdr>
    </w:div>
    <w:div w:id="1688554318">
      <w:bodyDiv w:val="1"/>
      <w:marLeft w:val="0"/>
      <w:marRight w:val="0"/>
      <w:marTop w:val="0"/>
      <w:marBottom w:val="0"/>
      <w:divBdr>
        <w:top w:val="none" w:sz="0" w:space="0" w:color="auto"/>
        <w:left w:val="none" w:sz="0" w:space="0" w:color="auto"/>
        <w:bottom w:val="none" w:sz="0" w:space="0" w:color="auto"/>
        <w:right w:val="none" w:sz="0" w:space="0" w:color="auto"/>
      </w:divBdr>
    </w:div>
    <w:div w:id="1689215631">
      <w:bodyDiv w:val="1"/>
      <w:marLeft w:val="0"/>
      <w:marRight w:val="0"/>
      <w:marTop w:val="0"/>
      <w:marBottom w:val="0"/>
      <w:divBdr>
        <w:top w:val="none" w:sz="0" w:space="0" w:color="auto"/>
        <w:left w:val="none" w:sz="0" w:space="0" w:color="auto"/>
        <w:bottom w:val="none" w:sz="0" w:space="0" w:color="auto"/>
        <w:right w:val="none" w:sz="0" w:space="0" w:color="auto"/>
      </w:divBdr>
    </w:div>
    <w:div w:id="1689410645">
      <w:bodyDiv w:val="1"/>
      <w:marLeft w:val="0"/>
      <w:marRight w:val="0"/>
      <w:marTop w:val="0"/>
      <w:marBottom w:val="0"/>
      <w:divBdr>
        <w:top w:val="none" w:sz="0" w:space="0" w:color="auto"/>
        <w:left w:val="none" w:sz="0" w:space="0" w:color="auto"/>
        <w:bottom w:val="none" w:sz="0" w:space="0" w:color="auto"/>
        <w:right w:val="none" w:sz="0" w:space="0" w:color="auto"/>
      </w:divBdr>
    </w:div>
    <w:div w:id="1693338188">
      <w:bodyDiv w:val="1"/>
      <w:marLeft w:val="0"/>
      <w:marRight w:val="0"/>
      <w:marTop w:val="0"/>
      <w:marBottom w:val="0"/>
      <w:divBdr>
        <w:top w:val="none" w:sz="0" w:space="0" w:color="auto"/>
        <w:left w:val="none" w:sz="0" w:space="0" w:color="auto"/>
        <w:bottom w:val="none" w:sz="0" w:space="0" w:color="auto"/>
        <w:right w:val="none" w:sz="0" w:space="0" w:color="auto"/>
      </w:divBdr>
    </w:div>
    <w:div w:id="1695183617">
      <w:bodyDiv w:val="1"/>
      <w:marLeft w:val="0"/>
      <w:marRight w:val="0"/>
      <w:marTop w:val="0"/>
      <w:marBottom w:val="0"/>
      <w:divBdr>
        <w:top w:val="none" w:sz="0" w:space="0" w:color="auto"/>
        <w:left w:val="none" w:sz="0" w:space="0" w:color="auto"/>
        <w:bottom w:val="none" w:sz="0" w:space="0" w:color="auto"/>
        <w:right w:val="none" w:sz="0" w:space="0" w:color="auto"/>
      </w:divBdr>
    </w:div>
    <w:div w:id="1695225313">
      <w:bodyDiv w:val="1"/>
      <w:marLeft w:val="0"/>
      <w:marRight w:val="0"/>
      <w:marTop w:val="0"/>
      <w:marBottom w:val="0"/>
      <w:divBdr>
        <w:top w:val="none" w:sz="0" w:space="0" w:color="auto"/>
        <w:left w:val="none" w:sz="0" w:space="0" w:color="auto"/>
        <w:bottom w:val="none" w:sz="0" w:space="0" w:color="auto"/>
        <w:right w:val="none" w:sz="0" w:space="0" w:color="auto"/>
      </w:divBdr>
    </w:div>
    <w:div w:id="1697387595">
      <w:bodyDiv w:val="1"/>
      <w:marLeft w:val="0"/>
      <w:marRight w:val="0"/>
      <w:marTop w:val="0"/>
      <w:marBottom w:val="0"/>
      <w:divBdr>
        <w:top w:val="none" w:sz="0" w:space="0" w:color="auto"/>
        <w:left w:val="none" w:sz="0" w:space="0" w:color="auto"/>
        <w:bottom w:val="none" w:sz="0" w:space="0" w:color="auto"/>
        <w:right w:val="none" w:sz="0" w:space="0" w:color="auto"/>
      </w:divBdr>
    </w:div>
    <w:div w:id="1698698755">
      <w:bodyDiv w:val="1"/>
      <w:marLeft w:val="0"/>
      <w:marRight w:val="0"/>
      <w:marTop w:val="0"/>
      <w:marBottom w:val="0"/>
      <w:divBdr>
        <w:top w:val="none" w:sz="0" w:space="0" w:color="auto"/>
        <w:left w:val="none" w:sz="0" w:space="0" w:color="auto"/>
        <w:bottom w:val="none" w:sz="0" w:space="0" w:color="auto"/>
        <w:right w:val="none" w:sz="0" w:space="0" w:color="auto"/>
      </w:divBdr>
    </w:div>
    <w:div w:id="1699116851">
      <w:bodyDiv w:val="1"/>
      <w:marLeft w:val="0"/>
      <w:marRight w:val="0"/>
      <w:marTop w:val="0"/>
      <w:marBottom w:val="0"/>
      <w:divBdr>
        <w:top w:val="none" w:sz="0" w:space="0" w:color="auto"/>
        <w:left w:val="none" w:sz="0" w:space="0" w:color="auto"/>
        <w:bottom w:val="none" w:sz="0" w:space="0" w:color="auto"/>
        <w:right w:val="none" w:sz="0" w:space="0" w:color="auto"/>
      </w:divBdr>
    </w:div>
    <w:div w:id="1700083759">
      <w:bodyDiv w:val="1"/>
      <w:marLeft w:val="0"/>
      <w:marRight w:val="0"/>
      <w:marTop w:val="0"/>
      <w:marBottom w:val="0"/>
      <w:divBdr>
        <w:top w:val="none" w:sz="0" w:space="0" w:color="auto"/>
        <w:left w:val="none" w:sz="0" w:space="0" w:color="auto"/>
        <w:bottom w:val="none" w:sz="0" w:space="0" w:color="auto"/>
        <w:right w:val="none" w:sz="0" w:space="0" w:color="auto"/>
      </w:divBdr>
    </w:div>
    <w:div w:id="1700474455">
      <w:bodyDiv w:val="1"/>
      <w:marLeft w:val="0"/>
      <w:marRight w:val="0"/>
      <w:marTop w:val="0"/>
      <w:marBottom w:val="0"/>
      <w:divBdr>
        <w:top w:val="none" w:sz="0" w:space="0" w:color="auto"/>
        <w:left w:val="none" w:sz="0" w:space="0" w:color="auto"/>
        <w:bottom w:val="none" w:sz="0" w:space="0" w:color="auto"/>
        <w:right w:val="none" w:sz="0" w:space="0" w:color="auto"/>
      </w:divBdr>
    </w:div>
    <w:div w:id="1700621088">
      <w:bodyDiv w:val="1"/>
      <w:marLeft w:val="0"/>
      <w:marRight w:val="0"/>
      <w:marTop w:val="0"/>
      <w:marBottom w:val="0"/>
      <w:divBdr>
        <w:top w:val="none" w:sz="0" w:space="0" w:color="auto"/>
        <w:left w:val="none" w:sz="0" w:space="0" w:color="auto"/>
        <w:bottom w:val="none" w:sz="0" w:space="0" w:color="auto"/>
        <w:right w:val="none" w:sz="0" w:space="0" w:color="auto"/>
      </w:divBdr>
    </w:div>
    <w:div w:id="1700666875">
      <w:bodyDiv w:val="1"/>
      <w:marLeft w:val="0"/>
      <w:marRight w:val="0"/>
      <w:marTop w:val="0"/>
      <w:marBottom w:val="0"/>
      <w:divBdr>
        <w:top w:val="none" w:sz="0" w:space="0" w:color="auto"/>
        <w:left w:val="none" w:sz="0" w:space="0" w:color="auto"/>
        <w:bottom w:val="none" w:sz="0" w:space="0" w:color="auto"/>
        <w:right w:val="none" w:sz="0" w:space="0" w:color="auto"/>
      </w:divBdr>
    </w:div>
    <w:div w:id="1703625706">
      <w:bodyDiv w:val="1"/>
      <w:marLeft w:val="0"/>
      <w:marRight w:val="0"/>
      <w:marTop w:val="0"/>
      <w:marBottom w:val="0"/>
      <w:divBdr>
        <w:top w:val="none" w:sz="0" w:space="0" w:color="auto"/>
        <w:left w:val="none" w:sz="0" w:space="0" w:color="auto"/>
        <w:bottom w:val="none" w:sz="0" w:space="0" w:color="auto"/>
        <w:right w:val="none" w:sz="0" w:space="0" w:color="auto"/>
      </w:divBdr>
    </w:div>
    <w:div w:id="1705473696">
      <w:bodyDiv w:val="1"/>
      <w:marLeft w:val="0"/>
      <w:marRight w:val="0"/>
      <w:marTop w:val="0"/>
      <w:marBottom w:val="0"/>
      <w:divBdr>
        <w:top w:val="none" w:sz="0" w:space="0" w:color="auto"/>
        <w:left w:val="none" w:sz="0" w:space="0" w:color="auto"/>
        <w:bottom w:val="none" w:sz="0" w:space="0" w:color="auto"/>
        <w:right w:val="none" w:sz="0" w:space="0" w:color="auto"/>
      </w:divBdr>
    </w:div>
    <w:div w:id="1706441449">
      <w:bodyDiv w:val="1"/>
      <w:marLeft w:val="0"/>
      <w:marRight w:val="0"/>
      <w:marTop w:val="0"/>
      <w:marBottom w:val="0"/>
      <w:divBdr>
        <w:top w:val="none" w:sz="0" w:space="0" w:color="auto"/>
        <w:left w:val="none" w:sz="0" w:space="0" w:color="auto"/>
        <w:bottom w:val="none" w:sz="0" w:space="0" w:color="auto"/>
        <w:right w:val="none" w:sz="0" w:space="0" w:color="auto"/>
      </w:divBdr>
    </w:div>
    <w:div w:id="1709380833">
      <w:bodyDiv w:val="1"/>
      <w:marLeft w:val="0"/>
      <w:marRight w:val="0"/>
      <w:marTop w:val="0"/>
      <w:marBottom w:val="0"/>
      <w:divBdr>
        <w:top w:val="none" w:sz="0" w:space="0" w:color="auto"/>
        <w:left w:val="none" w:sz="0" w:space="0" w:color="auto"/>
        <w:bottom w:val="none" w:sz="0" w:space="0" w:color="auto"/>
        <w:right w:val="none" w:sz="0" w:space="0" w:color="auto"/>
      </w:divBdr>
    </w:div>
    <w:div w:id="1710913043">
      <w:bodyDiv w:val="1"/>
      <w:marLeft w:val="0"/>
      <w:marRight w:val="0"/>
      <w:marTop w:val="0"/>
      <w:marBottom w:val="0"/>
      <w:divBdr>
        <w:top w:val="none" w:sz="0" w:space="0" w:color="auto"/>
        <w:left w:val="none" w:sz="0" w:space="0" w:color="auto"/>
        <w:bottom w:val="none" w:sz="0" w:space="0" w:color="auto"/>
        <w:right w:val="none" w:sz="0" w:space="0" w:color="auto"/>
      </w:divBdr>
    </w:div>
    <w:div w:id="1711570530">
      <w:bodyDiv w:val="1"/>
      <w:marLeft w:val="0"/>
      <w:marRight w:val="0"/>
      <w:marTop w:val="0"/>
      <w:marBottom w:val="0"/>
      <w:divBdr>
        <w:top w:val="none" w:sz="0" w:space="0" w:color="auto"/>
        <w:left w:val="none" w:sz="0" w:space="0" w:color="auto"/>
        <w:bottom w:val="none" w:sz="0" w:space="0" w:color="auto"/>
        <w:right w:val="none" w:sz="0" w:space="0" w:color="auto"/>
      </w:divBdr>
    </w:div>
    <w:div w:id="1711686476">
      <w:bodyDiv w:val="1"/>
      <w:marLeft w:val="0"/>
      <w:marRight w:val="0"/>
      <w:marTop w:val="0"/>
      <w:marBottom w:val="0"/>
      <w:divBdr>
        <w:top w:val="none" w:sz="0" w:space="0" w:color="auto"/>
        <w:left w:val="none" w:sz="0" w:space="0" w:color="auto"/>
        <w:bottom w:val="none" w:sz="0" w:space="0" w:color="auto"/>
        <w:right w:val="none" w:sz="0" w:space="0" w:color="auto"/>
      </w:divBdr>
    </w:div>
    <w:div w:id="1712462753">
      <w:bodyDiv w:val="1"/>
      <w:marLeft w:val="0"/>
      <w:marRight w:val="0"/>
      <w:marTop w:val="0"/>
      <w:marBottom w:val="0"/>
      <w:divBdr>
        <w:top w:val="none" w:sz="0" w:space="0" w:color="auto"/>
        <w:left w:val="none" w:sz="0" w:space="0" w:color="auto"/>
        <w:bottom w:val="none" w:sz="0" w:space="0" w:color="auto"/>
        <w:right w:val="none" w:sz="0" w:space="0" w:color="auto"/>
      </w:divBdr>
    </w:div>
    <w:div w:id="1712917597">
      <w:bodyDiv w:val="1"/>
      <w:marLeft w:val="0"/>
      <w:marRight w:val="0"/>
      <w:marTop w:val="0"/>
      <w:marBottom w:val="0"/>
      <w:divBdr>
        <w:top w:val="none" w:sz="0" w:space="0" w:color="auto"/>
        <w:left w:val="none" w:sz="0" w:space="0" w:color="auto"/>
        <w:bottom w:val="none" w:sz="0" w:space="0" w:color="auto"/>
        <w:right w:val="none" w:sz="0" w:space="0" w:color="auto"/>
      </w:divBdr>
    </w:div>
    <w:div w:id="1716856196">
      <w:bodyDiv w:val="1"/>
      <w:marLeft w:val="0"/>
      <w:marRight w:val="0"/>
      <w:marTop w:val="0"/>
      <w:marBottom w:val="0"/>
      <w:divBdr>
        <w:top w:val="none" w:sz="0" w:space="0" w:color="auto"/>
        <w:left w:val="none" w:sz="0" w:space="0" w:color="auto"/>
        <w:bottom w:val="none" w:sz="0" w:space="0" w:color="auto"/>
        <w:right w:val="none" w:sz="0" w:space="0" w:color="auto"/>
      </w:divBdr>
    </w:div>
    <w:div w:id="1718816209">
      <w:bodyDiv w:val="1"/>
      <w:marLeft w:val="0"/>
      <w:marRight w:val="0"/>
      <w:marTop w:val="0"/>
      <w:marBottom w:val="0"/>
      <w:divBdr>
        <w:top w:val="none" w:sz="0" w:space="0" w:color="auto"/>
        <w:left w:val="none" w:sz="0" w:space="0" w:color="auto"/>
        <w:bottom w:val="none" w:sz="0" w:space="0" w:color="auto"/>
        <w:right w:val="none" w:sz="0" w:space="0" w:color="auto"/>
      </w:divBdr>
    </w:div>
    <w:div w:id="1720586295">
      <w:bodyDiv w:val="1"/>
      <w:marLeft w:val="0"/>
      <w:marRight w:val="0"/>
      <w:marTop w:val="0"/>
      <w:marBottom w:val="0"/>
      <w:divBdr>
        <w:top w:val="none" w:sz="0" w:space="0" w:color="auto"/>
        <w:left w:val="none" w:sz="0" w:space="0" w:color="auto"/>
        <w:bottom w:val="none" w:sz="0" w:space="0" w:color="auto"/>
        <w:right w:val="none" w:sz="0" w:space="0" w:color="auto"/>
      </w:divBdr>
    </w:div>
    <w:div w:id="1728607325">
      <w:bodyDiv w:val="1"/>
      <w:marLeft w:val="0"/>
      <w:marRight w:val="0"/>
      <w:marTop w:val="0"/>
      <w:marBottom w:val="0"/>
      <w:divBdr>
        <w:top w:val="none" w:sz="0" w:space="0" w:color="auto"/>
        <w:left w:val="none" w:sz="0" w:space="0" w:color="auto"/>
        <w:bottom w:val="none" w:sz="0" w:space="0" w:color="auto"/>
        <w:right w:val="none" w:sz="0" w:space="0" w:color="auto"/>
      </w:divBdr>
    </w:div>
    <w:div w:id="1730764679">
      <w:bodyDiv w:val="1"/>
      <w:marLeft w:val="0"/>
      <w:marRight w:val="0"/>
      <w:marTop w:val="0"/>
      <w:marBottom w:val="0"/>
      <w:divBdr>
        <w:top w:val="none" w:sz="0" w:space="0" w:color="auto"/>
        <w:left w:val="none" w:sz="0" w:space="0" w:color="auto"/>
        <w:bottom w:val="none" w:sz="0" w:space="0" w:color="auto"/>
        <w:right w:val="none" w:sz="0" w:space="0" w:color="auto"/>
      </w:divBdr>
    </w:div>
    <w:div w:id="1731729490">
      <w:bodyDiv w:val="1"/>
      <w:marLeft w:val="0"/>
      <w:marRight w:val="0"/>
      <w:marTop w:val="0"/>
      <w:marBottom w:val="0"/>
      <w:divBdr>
        <w:top w:val="none" w:sz="0" w:space="0" w:color="auto"/>
        <w:left w:val="none" w:sz="0" w:space="0" w:color="auto"/>
        <w:bottom w:val="none" w:sz="0" w:space="0" w:color="auto"/>
        <w:right w:val="none" w:sz="0" w:space="0" w:color="auto"/>
      </w:divBdr>
    </w:div>
    <w:div w:id="1734353484">
      <w:bodyDiv w:val="1"/>
      <w:marLeft w:val="0"/>
      <w:marRight w:val="0"/>
      <w:marTop w:val="0"/>
      <w:marBottom w:val="0"/>
      <w:divBdr>
        <w:top w:val="none" w:sz="0" w:space="0" w:color="auto"/>
        <w:left w:val="none" w:sz="0" w:space="0" w:color="auto"/>
        <w:bottom w:val="none" w:sz="0" w:space="0" w:color="auto"/>
        <w:right w:val="none" w:sz="0" w:space="0" w:color="auto"/>
      </w:divBdr>
    </w:div>
    <w:div w:id="1734506807">
      <w:bodyDiv w:val="1"/>
      <w:marLeft w:val="0"/>
      <w:marRight w:val="0"/>
      <w:marTop w:val="0"/>
      <w:marBottom w:val="0"/>
      <w:divBdr>
        <w:top w:val="none" w:sz="0" w:space="0" w:color="auto"/>
        <w:left w:val="none" w:sz="0" w:space="0" w:color="auto"/>
        <w:bottom w:val="none" w:sz="0" w:space="0" w:color="auto"/>
        <w:right w:val="none" w:sz="0" w:space="0" w:color="auto"/>
      </w:divBdr>
    </w:div>
    <w:div w:id="1735740302">
      <w:bodyDiv w:val="1"/>
      <w:marLeft w:val="0"/>
      <w:marRight w:val="0"/>
      <w:marTop w:val="0"/>
      <w:marBottom w:val="0"/>
      <w:divBdr>
        <w:top w:val="none" w:sz="0" w:space="0" w:color="auto"/>
        <w:left w:val="none" w:sz="0" w:space="0" w:color="auto"/>
        <w:bottom w:val="none" w:sz="0" w:space="0" w:color="auto"/>
        <w:right w:val="none" w:sz="0" w:space="0" w:color="auto"/>
      </w:divBdr>
    </w:div>
    <w:div w:id="1741561789">
      <w:bodyDiv w:val="1"/>
      <w:marLeft w:val="0"/>
      <w:marRight w:val="0"/>
      <w:marTop w:val="0"/>
      <w:marBottom w:val="0"/>
      <w:divBdr>
        <w:top w:val="none" w:sz="0" w:space="0" w:color="auto"/>
        <w:left w:val="none" w:sz="0" w:space="0" w:color="auto"/>
        <w:bottom w:val="none" w:sz="0" w:space="0" w:color="auto"/>
        <w:right w:val="none" w:sz="0" w:space="0" w:color="auto"/>
      </w:divBdr>
    </w:div>
    <w:div w:id="1742214348">
      <w:bodyDiv w:val="1"/>
      <w:marLeft w:val="0"/>
      <w:marRight w:val="0"/>
      <w:marTop w:val="0"/>
      <w:marBottom w:val="0"/>
      <w:divBdr>
        <w:top w:val="none" w:sz="0" w:space="0" w:color="auto"/>
        <w:left w:val="none" w:sz="0" w:space="0" w:color="auto"/>
        <w:bottom w:val="none" w:sz="0" w:space="0" w:color="auto"/>
        <w:right w:val="none" w:sz="0" w:space="0" w:color="auto"/>
      </w:divBdr>
    </w:div>
    <w:div w:id="1745034132">
      <w:bodyDiv w:val="1"/>
      <w:marLeft w:val="0"/>
      <w:marRight w:val="0"/>
      <w:marTop w:val="0"/>
      <w:marBottom w:val="0"/>
      <w:divBdr>
        <w:top w:val="none" w:sz="0" w:space="0" w:color="auto"/>
        <w:left w:val="none" w:sz="0" w:space="0" w:color="auto"/>
        <w:bottom w:val="none" w:sz="0" w:space="0" w:color="auto"/>
        <w:right w:val="none" w:sz="0" w:space="0" w:color="auto"/>
      </w:divBdr>
    </w:div>
    <w:div w:id="1747915120">
      <w:bodyDiv w:val="1"/>
      <w:marLeft w:val="0"/>
      <w:marRight w:val="0"/>
      <w:marTop w:val="0"/>
      <w:marBottom w:val="0"/>
      <w:divBdr>
        <w:top w:val="none" w:sz="0" w:space="0" w:color="auto"/>
        <w:left w:val="none" w:sz="0" w:space="0" w:color="auto"/>
        <w:bottom w:val="none" w:sz="0" w:space="0" w:color="auto"/>
        <w:right w:val="none" w:sz="0" w:space="0" w:color="auto"/>
      </w:divBdr>
    </w:div>
    <w:div w:id="1754085251">
      <w:bodyDiv w:val="1"/>
      <w:marLeft w:val="0"/>
      <w:marRight w:val="0"/>
      <w:marTop w:val="0"/>
      <w:marBottom w:val="0"/>
      <w:divBdr>
        <w:top w:val="none" w:sz="0" w:space="0" w:color="auto"/>
        <w:left w:val="none" w:sz="0" w:space="0" w:color="auto"/>
        <w:bottom w:val="none" w:sz="0" w:space="0" w:color="auto"/>
        <w:right w:val="none" w:sz="0" w:space="0" w:color="auto"/>
      </w:divBdr>
    </w:div>
    <w:div w:id="1757482401">
      <w:bodyDiv w:val="1"/>
      <w:marLeft w:val="0"/>
      <w:marRight w:val="0"/>
      <w:marTop w:val="0"/>
      <w:marBottom w:val="0"/>
      <w:divBdr>
        <w:top w:val="none" w:sz="0" w:space="0" w:color="auto"/>
        <w:left w:val="none" w:sz="0" w:space="0" w:color="auto"/>
        <w:bottom w:val="none" w:sz="0" w:space="0" w:color="auto"/>
        <w:right w:val="none" w:sz="0" w:space="0" w:color="auto"/>
      </w:divBdr>
    </w:div>
    <w:div w:id="1757896913">
      <w:bodyDiv w:val="1"/>
      <w:marLeft w:val="0"/>
      <w:marRight w:val="0"/>
      <w:marTop w:val="0"/>
      <w:marBottom w:val="0"/>
      <w:divBdr>
        <w:top w:val="none" w:sz="0" w:space="0" w:color="auto"/>
        <w:left w:val="none" w:sz="0" w:space="0" w:color="auto"/>
        <w:bottom w:val="none" w:sz="0" w:space="0" w:color="auto"/>
        <w:right w:val="none" w:sz="0" w:space="0" w:color="auto"/>
      </w:divBdr>
    </w:div>
    <w:div w:id="1758014687">
      <w:bodyDiv w:val="1"/>
      <w:marLeft w:val="0"/>
      <w:marRight w:val="0"/>
      <w:marTop w:val="0"/>
      <w:marBottom w:val="0"/>
      <w:divBdr>
        <w:top w:val="none" w:sz="0" w:space="0" w:color="auto"/>
        <w:left w:val="none" w:sz="0" w:space="0" w:color="auto"/>
        <w:bottom w:val="none" w:sz="0" w:space="0" w:color="auto"/>
        <w:right w:val="none" w:sz="0" w:space="0" w:color="auto"/>
      </w:divBdr>
    </w:div>
    <w:div w:id="1758555703">
      <w:bodyDiv w:val="1"/>
      <w:marLeft w:val="0"/>
      <w:marRight w:val="0"/>
      <w:marTop w:val="0"/>
      <w:marBottom w:val="0"/>
      <w:divBdr>
        <w:top w:val="none" w:sz="0" w:space="0" w:color="auto"/>
        <w:left w:val="none" w:sz="0" w:space="0" w:color="auto"/>
        <w:bottom w:val="none" w:sz="0" w:space="0" w:color="auto"/>
        <w:right w:val="none" w:sz="0" w:space="0" w:color="auto"/>
      </w:divBdr>
    </w:div>
    <w:div w:id="1762331027">
      <w:bodyDiv w:val="1"/>
      <w:marLeft w:val="0"/>
      <w:marRight w:val="0"/>
      <w:marTop w:val="0"/>
      <w:marBottom w:val="0"/>
      <w:divBdr>
        <w:top w:val="none" w:sz="0" w:space="0" w:color="auto"/>
        <w:left w:val="none" w:sz="0" w:space="0" w:color="auto"/>
        <w:bottom w:val="none" w:sz="0" w:space="0" w:color="auto"/>
        <w:right w:val="none" w:sz="0" w:space="0" w:color="auto"/>
      </w:divBdr>
    </w:div>
    <w:div w:id="1763599605">
      <w:bodyDiv w:val="1"/>
      <w:marLeft w:val="0"/>
      <w:marRight w:val="0"/>
      <w:marTop w:val="0"/>
      <w:marBottom w:val="0"/>
      <w:divBdr>
        <w:top w:val="none" w:sz="0" w:space="0" w:color="auto"/>
        <w:left w:val="none" w:sz="0" w:space="0" w:color="auto"/>
        <w:bottom w:val="none" w:sz="0" w:space="0" w:color="auto"/>
        <w:right w:val="none" w:sz="0" w:space="0" w:color="auto"/>
      </w:divBdr>
    </w:div>
    <w:div w:id="1764035465">
      <w:bodyDiv w:val="1"/>
      <w:marLeft w:val="0"/>
      <w:marRight w:val="0"/>
      <w:marTop w:val="0"/>
      <w:marBottom w:val="0"/>
      <w:divBdr>
        <w:top w:val="none" w:sz="0" w:space="0" w:color="auto"/>
        <w:left w:val="none" w:sz="0" w:space="0" w:color="auto"/>
        <w:bottom w:val="none" w:sz="0" w:space="0" w:color="auto"/>
        <w:right w:val="none" w:sz="0" w:space="0" w:color="auto"/>
      </w:divBdr>
    </w:div>
    <w:div w:id="1766920524">
      <w:bodyDiv w:val="1"/>
      <w:marLeft w:val="0"/>
      <w:marRight w:val="0"/>
      <w:marTop w:val="0"/>
      <w:marBottom w:val="0"/>
      <w:divBdr>
        <w:top w:val="none" w:sz="0" w:space="0" w:color="auto"/>
        <w:left w:val="none" w:sz="0" w:space="0" w:color="auto"/>
        <w:bottom w:val="none" w:sz="0" w:space="0" w:color="auto"/>
        <w:right w:val="none" w:sz="0" w:space="0" w:color="auto"/>
      </w:divBdr>
    </w:div>
    <w:div w:id="1772120534">
      <w:bodyDiv w:val="1"/>
      <w:marLeft w:val="0"/>
      <w:marRight w:val="0"/>
      <w:marTop w:val="0"/>
      <w:marBottom w:val="0"/>
      <w:divBdr>
        <w:top w:val="none" w:sz="0" w:space="0" w:color="auto"/>
        <w:left w:val="none" w:sz="0" w:space="0" w:color="auto"/>
        <w:bottom w:val="none" w:sz="0" w:space="0" w:color="auto"/>
        <w:right w:val="none" w:sz="0" w:space="0" w:color="auto"/>
      </w:divBdr>
    </w:div>
    <w:div w:id="1772621522">
      <w:bodyDiv w:val="1"/>
      <w:marLeft w:val="0"/>
      <w:marRight w:val="0"/>
      <w:marTop w:val="0"/>
      <w:marBottom w:val="0"/>
      <w:divBdr>
        <w:top w:val="none" w:sz="0" w:space="0" w:color="auto"/>
        <w:left w:val="none" w:sz="0" w:space="0" w:color="auto"/>
        <w:bottom w:val="none" w:sz="0" w:space="0" w:color="auto"/>
        <w:right w:val="none" w:sz="0" w:space="0" w:color="auto"/>
      </w:divBdr>
    </w:div>
    <w:div w:id="1772630805">
      <w:bodyDiv w:val="1"/>
      <w:marLeft w:val="0"/>
      <w:marRight w:val="0"/>
      <w:marTop w:val="0"/>
      <w:marBottom w:val="0"/>
      <w:divBdr>
        <w:top w:val="none" w:sz="0" w:space="0" w:color="auto"/>
        <w:left w:val="none" w:sz="0" w:space="0" w:color="auto"/>
        <w:bottom w:val="none" w:sz="0" w:space="0" w:color="auto"/>
        <w:right w:val="none" w:sz="0" w:space="0" w:color="auto"/>
      </w:divBdr>
    </w:div>
    <w:div w:id="1775859874">
      <w:bodyDiv w:val="1"/>
      <w:marLeft w:val="0"/>
      <w:marRight w:val="0"/>
      <w:marTop w:val="0"/>
      <w:marBottom w:val="0"/>
      <w:divBdr>
        <w:top w:val="none" w:sz="0" w:space="0" w:color="auto"/>
        <w:left w:val="none" w:sz="0" w:space="0" w:color="auto"/>
        <w:bottom w:val="none" w:sz="0" w:space="0" w:color="auto"/>
        <w:right w:val="none" w:sz="0" w:space="0" w:color="auto"/>
      </w:divBdr>
    </w:div>
    <w:div w:id="1776290435">
      <w:bodyDiv w:val="1"/>
      <w:marLeft w:val="0"/>
      <w:marRight w:val="0"/>
      <w:marTop w:val="0"/>
      <w:marBottom w:val="0"/>
      <w:divBdr>
        <w:top w:val="none" w:sz="0" w:space="0" w:color="auto"/>
        <w:left w:val="none" w:sz="0" w:space="0" w:color="auto"/>
        <w:bottom w:val="none" w:sz="0" w:space="0" w:color="auto"/>
        <w:right w:val="none" w:sz="0" w:space="0" w:color="auto"/>
      </w:divBdr>
    </w:div>
    <w:div w:id="1778404793">
      <w:bodyDiv w:val="1"/>
      <w:marLeft w:val="0"/>
      <w:marRight w:val="0"/>
      <w:marTop w:val="0"/>
      <w:marBottom w:val="0"/>
      <w:divBdr>
        <w:top w:val="none" w:sz="0" w:space="0" w:color="auto"/>
        <w:left w:val="none" w:sz="0" w:space="0" w:color="auto"/>
        <w:bottom w:val="none" w:sz="0" w:space="0" w:color="auto"/>
        <w:right w:val="none" w:sz="0" w:space="0" w:color="auto"/>
      </w:divBdr>
    </w:div>
    <w:div w:id="1778789878">
      <w:bodyDiv w:val="1"/>
      <w:marLeft w:val="0"/>
      <w:marRight w:val="0"/>
      <w:marTop w:val="0"/>
      <w:marBottom w:val="0"/>
      <w:divBdr>
        <w:top w:val="none" w:sz="0" w:space="0" w:color="auto"/>
        <w:left w:val="none" w:sz="0" w:space="0" w:color="auto"/>
        <w:bottom w:val="none" w:sz="0" w:space="0" w:color="auto"/>
        <w:right w:val="none" w:sz="0" w:space="0" w:color="auto"/>
      </w:divBdr>
    </w:div>
    <w:div w:id="1781342490">
      <w:bodyDiv w:val="1"/>
      <w:marLeft w:val="0"/>
      <w:marRight w:val="0"/>
      <w:marTop w:val="0"/>
      <w:marBottom w:val="0"/>
      <w:divBdr>
        <w:top w:val="none" w:sz="0" w:space="0" w:color="auto"/>
        <w:left w:val="none" w:sz="0" w:space="0" w:color="auto"/>
        <w:bottom w:val="none" w:sz="0" w:space="0" w:color="auto"/>
        <w:right w:val="none" w:sz="0" w:space="0" w:color="auto"/>
      </w:divBdr>
    </w:div>
    <w:div w:id="1781682426">
      <w:bodyDiv w:val="1"/>
      <w:marLeft w:val="0"/>
      <w:marRight w:val="0"/>
      <w:marTop w:val="0"/>
      <w:marBottom w:val="0"/>
      <w:divBdr>
        <w:top w:val="none" w:sz="0" w:space="0" w:color="auto"/>
        <w:left w:val="none" w:sz="0" w:space="0" w:color="auto"/>
        <w:bottom w:val="none" w:sz="0" w:space="0" w:color="auto"/>
        <w:right w:val="none" w:sz="0" w:space="0" w:color="auto"/>
      </w:divBdr>
    </w:div>
    <w:div w:id="1781952582">
      <w:bodyDiv w:val="1"/>
      <w:marLeft w:val="0"/>
      <w:marRight w:val="0"/>
      <w:marTop w:val="0"/>
      <w:marBottom w:val="0"/>
      <w:divBdr>
        <w:top w:val="none" w:sz="0" w:space="0" w:color="auto"/>
        <w:left w:val="none" w:sz="0" w:space="0" w:color="auto"/>
        <w:bottom w:val="none" w:sz="0" w:space="0" w:color="auto"/>
        <w:right w:val="none" w:sz="0" w:space="0" w:color="auto"/>
      </w:divBdr>
    </w:div>
    <w:div w:id="1782257272">
      <w:bodyDiv w:val="1"/>
      <w:marLeft w:val="0"/>
      <w:marRight w:val="0"/>
      <w:marTop w:val="0"/>
      <w:marBottom w:val="0"/>
      <w:divBdr>
        <w:top w:val="none" w:sz="0" w:space="0" w:color="auto"/>
        <w:left w:val="none" w:sz="0" w:space="0" w:color="auto"/>
        <w:bottom w:val="none" w:sz="0" w:space="0" w:color="auto"/>
        <w:right w:val="none" w:sz="0" w:space="0" w:color="auto"/>
      </w:divBdr>
    </w:div>
    <w:div w:id="1785345693">
      <w:bodyDiv w:val="1"/>
      <w:marLeft w:val="0"/>
      <w:marRight w:val="0"/>
      <w:marTop w:val="0"/>
      <w:marBottom w:val="0"/>
      <w:divBdr>
        <w:top w:val="none" w:sz="0" w:space="0" w:color="auto"/>
        <w:left w:val="none" w:sz="0" w:space="0" w:color="auto"/>
        <w:bottom w:val="none" w:sz="0" w:space="0" w:color="auto"/>
        <w:right w:val="none" w:sz="0" w:space="0" w:color="auto"/>
      </w:divBdr>
    </w:div>
    <w:div w:id="1789156723">
      <w:bodyDiv w:val="1"/>
      <w:marLeft w:val="0"/>
      <w:marRight w:val="0"/>
      <w:marTop w:val="0"/>
      <w:marBottom w:val="0"/>
      <w:divBdr>
        <w:top w:val="none" w:sz="0" w:space="0" w:color="auto"/>
        <w:left w:val="none" w:sz="0" w:space="0" w:color="auto"/>
        <w:bottom w:val="none" w:sz="0" w:space="0" w:color="auto"/>
        <w:right w:val="none" w:sz="0" w:space="0" w:color="auto"/>
      </w:divBdr>
    </w:div>
    <w:div w:id="1789468751">
      <w:bodyDiv w:val="1"/>
      <w:marLeft w:val="0"/>
      <w:marRight w:val="0"/>
      <w:marTop w:val="0"/>
      <w:marBottom w:val="0"/>
      <w:divBdr>
        <w:top w:val="none" w:sz="0" w:space="0" w:color="auto"/>
        <w:left w:val="none" w:sz="0" w:space="0" w:color="auto"/>
        <w:bottom w:val="none" w:sz="0" w:space="0" w:color="auto"/>
        <w:right w:val="none" w:sz="0" w:space="0" w:color="auto"/>
      </w:divBdr>
    </w:div>
    <w:div w:id="1796562335">
      <w:bodyDiv w:val="1"/>
      <w:marLeft w:val="0"/>
      <w:marRight w:val="0"/>
      <w:marTop w:val="0"/>
      <w:marBottom w:val="0"/>
      <w:divBdr>
        <w:top w:val="none" w:sz="0" w:space="0" w:color="auto"/>
        <w:left w:val="none" w:sz="0" w:space="0" w:color="auto"/>
        <w:bottom w:val="none" w:sz="0" w:space="0" w:color="auto"/>
        <w:right w:val="none" w:sz="0" w:space="0" w:color="auto"/>
      </w:divBdr>
    </w:div>
    <w:div w:id="1797792834">
      <w:bodyDiv w:val="1"/>
      <w:marLeft w:val="0"/>
      <w:marRight w:val="0"/>
      <w:marTop w:val="0"/>
      <w:marBottom w:val="0"/>
      <w:divBdr>
        <w:top w:val="none" w:sz="0" w:space="0" w:color="auto"/>
        <w:left w:val="none" w:sz="0" w:space="0" w:color="auto"/>
        <w:bottom w:val="none" w:sz="0" w:space="0" w:color="auto"/>
        <w:right w:val="none" w:sz="0" w:space="0" w:color="auto"/>
      </w:divBdr>
    </w:div>
    <w:div w:id="1799688348">
      <w:bodyDiv w:val="1"/>
      <w:marLeft w:val="0"/>
      <w:marRight w:val="0"/>
      <w:marTop w:val="0"/>
      <w:marBottom w:val="0"/>
      <w:divBdr>
        <w:top w:val="none" w:sz="0" w:space="0" w:color="auto"/>
        <w:left w:val="none" w:sz="0" w:space="0" w:color="auto"/>
        <w:bottom w:val="none" w:sz="0" w:space="0" w:color="auto"/>
        <w:right w:val="none" w:sz="0" w:space="0" w:color="auto"/>
      </w:divBdr>
    </w:div>
    <w:div w:id="1805076702">
      <w:bodyDiv w:val="1"/>
      <w:marLeft w:val="0"/>
      <w:marRight w:val="0"/>
      <w:marTop w:val="0"/>
      <w:marBottom w:val="0"/>
      <w:divBdr>
        <w:top w:val="none" w:sz="0" w:space="0" w:color="auto"/>
        <w:left w:val="none" w:sz="0" w:space="0" w:color="auto"/>
        <w:bottom w:val="none" w:sz="0" w:space="0" w:color="auto"/>
        <w:right w:val="none" w:sz="0" w:space="0" w:color="auto"/>
      </w:divBdr>
    </w:div>
    <w:div w:id="1806194732">
      <w:bodyDiv w:val="1"/>
      <w:marLeft w:val="0"/>
      <w:marRight w:val="0"/>
      <w:marTop w:val="0"/>
      <w:marBottom w:val="0"/>
      <w:divBdr>
        <w:top w:val="none" w:sz="0" w:space="0" w:color="auto"/>
        <w:left w:val="none" w:sz="0" w:space="0" w:color="auto"/>
        <w:bottom w:val="none" w:sz="0" w:space="0" w:color="auto"/>
        <w:right w:val="none" w:sz="0" w:space="0" w:color="auto"/>
      </w:divBdr>
    </w:div>
    <w:div w:id="1807746553">
      <w:bodyDiv w:val="1"/>
      <w:marLeft w:val="0"/>
      <w:marRight w:val="0"/>
      <w:marTop w:val="0"/>
      <w:marBottom w:val="0"/>
      <w:divBdr>
        <w:top w:val="none" w:sz="0" w:space="0" w:color="auto"/>
        <w:left w:val="none" w:sz="0" w:space="0" w:color="auto"/>
        <w:bottom w:val="none" w:sz="0" w:space="0" w:color="auto"/>
        <w:right w:val="none" w:sz="0" w:space="0" w:color="auto"/>
      </w:divBdr>
    </w:div>
    <w:div w:id="1808665496">
      <w:bodyDiv w:val="1"/>
      <w:marLeft w:val="0"/>
      <w:marRight w:val="0"/>
      <w:marTop w:val="0"/>
      <w:marBottom w:val="0"/>
      <w:divBdr>
        <w:top w:val="none" w:sz="0" w:space="0" w:color="auto"/>
        <w:left w:val="none" w:sz="0" w:space="0" w:color="auto"/>
        <w:bottom w:val="none" w:sz="0" w:space="0" w:color="auto"/>
        <w:right w:val="none" w:sz="0" w:space="0" w:color="auto"/>
      </w:divBdr>
    </w:div>
    <w:div w:id="1808669259">
      <w:bodyDiv w:val="1"/>
      <w:marLeft w:val="0"/>
      <w:marRight w:val="0"/>
      <w:marTop w:val="0"/>
      <w:marBottom w:val="0"/>
      <w:divBdr>
        <w:top w:val="none" w:sz="0" w:space="0" w:color="auto"/>
        <w:left w:val="none" w:sz="0" w:space="0" w:color="auto"/>
        <w:bottom w:val="none" w:sz="0" w:space="0" w:color="auto"/>
        <w:right w:val="none" w:sz="0" w:space="0" w:color="auto"/>
      </w:divBdr>
    </w:div>
    <w:div w:id="1814986676">
      <w:bodyDiv w:val="1"/>
      <w:marLeft w:val="0"/>
      <w:marRight w:val="0"/>
      <w:marTop w:val="0"/>
      <w:marBottom w:val="0"/>
      <w:divBdr>
        <w:top w:val="none" w:sz="0" w:space="0" w:color="auto"/>
        <w:left w:val="none" w:sz="0" w:space="0" w:color="auto"/>
        <w:bottom w:val="none" w:sz="0" w:space="0" w:color="auto"/>
        <w:right w:val="none" w:sz="0" w:space="0" w:color="auto"/>
      </w:divBdr>
    </w:div>
    <w:div w:id="1815684129">
      <w:bodyDiv w:val="1"/>
      <w:marLeft w:val="0"/>
      <w:marRight w:val="0"/>
      <w:marTop w:val="0"/>
      <w:marBottom w:val="0"/>
      <w:divBdr>
        <w:top w:val="none" w:sz="0" w:space="0" w:color="auto"/>
        <w:left w:val="none" w:sz="0" w:space="0" w:color="auto"/>
        <w:bottom w:val="none" w:sz="0" w:space="0" w:color="auto"/>
        <w:right w:val="none" w:sz="0" w:space="0" w:color="auto"/>
      </w:divBdr>
    </w:div>
    <w:div w:id="1817144396">
      <w:bodyDiv w:val="1"/>
      <w:marLeft w:val="0"/>
      <w:marRight w:val="0"/>
      <w:marTop w:val="0"/>
      <w:marBottom w:val="0"/>
      <w:divBdr>
        <w:top w:val="none" w:sz="0" w:space="0" w:color="auto"/>
        <w:left w:val="none" w:sz="0" w:space="0" w:color="auto"/>
        <w:bottom w:val="none" w:sz="0" w:space="0" w:color="auto"/>
        <w:right w:val="none" w:sz="0" w:space="0" w:color="auto"/>
      </w:divBdr>
    </w:div>
    <w:div w:id="1817449383">
      <w:bodyDiv w:val="1"/>
      <w:marLeft w:val="0"/>
      <w:marRight w:val="0"/>
      <w:marTop w:val="0"/>
      <w:marBottom w:val="0"/>
      <w:divBdr>
        <w:top w:val="none" w:sz="0" w:space="0" w:color="auto"/>
        <w:left w:val="none" w:sz="0" w:space="0" w:color="auto"/>
        <w:bottom w:val="none" w:sz="0" w:space="0" w:color="auto"/>
        <w:right w:val="none" w:sz="0" w:space="0" w:color="auto"/>
      </w:divBdr>
    </w:div>
    <w:div w:id="1823302799">
      <w:bodyDiv w:val="1"/>
      <w:marLeft w:val="0"/>
      <w:marRight w:val="0"/>
      <w:marTop w:val="0"/>
      <w:marBottom w:val="0"/>
      <w:divBdr>
        <w:top w:val="none" w:sz="0" w:space="0" w:color="auto"/>
        <w:left w:val="none" w:sz="0" w:space="0" w:color="auto"/>
        <w:bottom w:val="none" w:sz="0" w:space="0" w:color="auto"/>
        <w:right w:val="none" w:sz="0" w:space="0" w:color="auto"/>
      </w:divBdr>
    </w:div>
    <w:div w:id="1826165815">
      <w:bodyDiv w:val="1"/>
      <w:marLeft w:val="0"/>
      <w:marRight w:val="0"/>
      <w:marTop w:val="0"/>
      <w:marBottom w:val="0"/>
      <w:divBdr>
        <w:top w:val="none" w:sz="0" w:space="0" w:color="auto"/>
        <w:left w:val="none" w:sz="0" w:space="0" w:color="auto"/>
        <w:bottom w:val="none" w:sz="0" w:space="0" w:color="auto"/>
        <w:right w:val="none" w:sz="0" w:space="0" w:color="auto"/>
      </w:divBdr>
    </w:div>
    <w:div w:id="1827083962">
      <w:bodyDiv w:val="1"/>
      <w:marLeft w:val="0"/>
      <w:marRight w:val="0"/>
      <w:marTop w:val="0"/>
      <w:marBottom w:val="0"/>
      <w:divBdr>
        <w:top w:val="none" w:sz="0" w:space="0" w:color="auto"/>
        <w:left w:val="none" w:sz="0" w:space="0" w:color="auto"/>
        <w:bottom w:val="none" w:sz="0" w:space="0" w:color="auto"/>
        <w:right w:val="none" w:sz="0" w:space="0" w:color="auto"/>
      </w:divBdr>
    </w:div>
    <w:div w:id="1832410400">
      <w:bodyDiv w:val="1"/>
      <w:marLeft w:val="0"/>
      <w:marRight w:val="0"/>
      <w:marTop w:val="0"/>
      <w:marBottom w:val="0"/>
      <w:divBdr>
        <w:top w:val="none" w:sz="0" w:space="0" w:color="auto"/>
        <w:left w:val="none" w:sz="0" w:space="0" w:color="auto"/>
        <w:bottom w:val="none" w:sz="0" w:space="0" w:color="auto"/>
        <w:right w:val="none" w:sz="0" w:space="0" w:color="auto"/>
      </w:divBdr>
    </w:div>
    <w:div w:id="1835994752">
      <w:bodyDiv w:val="1"/>
      <w:marLeft w:val="0"/>
      <w:marRight w:val="0"/>
      <w:marTop w:val="0"/>
      <w:marBottom w:val="0"/>
      <w:divBdr>
        <w:top w:val="none" w:sz="0" w:space="0" w:color="auto"/>
        <w:left w:val="none" w:sz="0" w:space="0" w:color="auto"/>
        <w:bottom w:val="none" w:sz="0" w:space="0" w:color="auto"/>
        <w:right w:val="none" w:sz="0" w:space="0" w:color="auto"/>
      </w:divBdr>
    </w:div>
    <w:div w:id="1837304200">
      <w:bodyDiv w:val="1"/>
      <w:marLeft w:val="0"/>
      <w:marRight w:val="0"/>
      <w:marTop w:val="0"/>
      <w:marBottom w:val="0"/>
      <w:divBdr>
        <w:top w:val="none" w:sz="0" w:space="0" w:color="auto"/>
        <w:left w:val="none" w:sz="0" w:space="0" w:color="auto"/>
        <w:bottom w:val="none" w:sz="0" w:space="0" w:color="auto"/>
        <w:right w:val="none" w:sz="0" w:space="0" w:color="auto"/>
      </w:divBdr>
    </w:div>
    <w:div w:id="1840000889">
      <w:bodyDiv w:val="1"/>
      <w:marLeft w:val="0"/>
      <w:marRight w:val="0"/>
      <w:marTop w:val="0"/>
      <w:marBottom w:val="0"/>
      <w:divBdr>
        <w:top w:val="none" w:sz="0" w:space="0" w:color="auto"/>
        <w:left w:val="none" w:sz="0" w:space="0" w:color="auto"/>
        <w:bottom w:val="none" w:sz="0" w:space="0" w:color="auto"/>
        <w:right w:val="none" w:sz="0" w:space="0" w:color="auto"/>
      </w:divBdr>
    </w:div>
    <w:div w:id="1840660799">
      <w:bodyDiv w:val="1"/>
      <w:marLeft w:val="0"/>
      <w:marRight w:val="0"/>
      <w:marTop w:val="0"/>
      <w:marBottom w:val="0"/>
      <w:divBdr>
        <w:top w:val="none" w:sz="0" w:space="0" w:color="auto"/>
        <w:left w:val="none" w:sz="0" w:space="0" w:color="auto"/>
        <w:bottom w:val="none" w:sz="0" w:space="0" w:color="auto"/>
        <w:right w:val="none" w:sz="0" w:space="0" w:color="auto"/>
      </w:divBdr>
    </w:div>
    <w:div w:id="1841433469">
      <w:bodyDiv w:val="1"/>
      <w:marLeft w:val="0"/>
      <w:marRight w:val="0"/>
      <w:marTop w:val="0"/>
      <w:marBottom w:val="0"/>
      <w:divBdr>
        <w:top w:val="none" w:sz="0" w:space="0" w:color="auto"/>
        <w:left w:val="none" w:sz="0" w:space="0" w:color="auto"/>
        <w:bottom w:val="none" w:sz="0" w:space="0" w:color="auto"/>
        <w:right w:val="none" w:sz="0" w:space="0" w:color="auto"/>
      </w:divBdr>
    </w:div>
    <w:div w:id="1846439627">
      <w:bodyDiv w:val="1"/>
      <w:marLeft w:val="0"/>
      <w:marRight w:val="0"/>
      <w:marTop w:val="0"/>
      <w:marBottom w:val="0"/>
      <w:divBdr>
        <w:top w:val="none" w:sz="0" w:space="0" w:color="auto"/>
        <w:left w:val="none" w:sz="0" w:space="0" w:color="auto"/>
        <w:bottom w:val="none" w:sz="0" w:space="0" w:color="auto"/>
        <w:right w:val="none" w:sz="0" w:space="0" w:color="auto"/>
      </w:divBdr>
    </w:div>
    <w:div w:id="1847164593">
      <w:bodyDiv w:val="1"/>
      <w:marLeft w:val="0"/>
      <w:marRight w:val="0"/>
      <w:marTop w:val="0"/>
      <w:marBottom w:val="0"/>
      <w:divBdr>
        <w:top w:val="none" w:sz="0" w:space="0" w:color="auto"/>
        <w:left w:val="none" w:sz="0" w:space="0" w:color="auto"/>
        <w:bottom w:val="none" w:sz="0" w:space="0" w:color="auto"/>
        <w:right w:val="none" w:sz="0" w:space="0" w:color="auto"/>
      </w:divBdr>
    </w:div>
    <w:div w:id="1850635212">
      <w:bodyDiv w:val="1"/>
      <w:marLeft w:val="0"/>
      <w:marRight w:val="0"/>
      <w:marTop w:val="0"/>
      <w:marBottom w:val="0"/>
      <w:divBdr>
        <w:top w:val="none" w:sz="0" w:space="0" w:color="auto"/>
        <w:left w:val="none" w:sz="0" w:space="0" w:color="auto"/>
        <w:bottom w:val="none" w:sz="0" w:space="0" w:color="auto"/>
        <w:right w:val="none" w:sz="0" w:space="0" w:color="auto"/>
      </w:divBdr>
    </w:div>
    <w:div w:id="1851026221">
      <w:bodyDiv w:val="1"/>
      <w:marLeft w:val="0"/>
      <w:marRight w:val="0"/>
      <w:marTop w:val="0"/>
      <w:marBottom w:val="0"/>
      <w:divBdr>
        <w:top w:val="none" w:sz="0" w:space="0" w:color="auto"/>
        <w:left w:val="none" w:sz="0" w:space="0" w:color="auto"/>
        <w:bottom w:val="none" w:sz="0" w:space="0" w:color="auto"/>
        <w:right w:val="none" w:sz="0" w:space="0" w:color="auto"/>
      </w:divBdr>
    </w:div>
    <w:div w:id="1851409100">
      <w:bodyDiv w:val="1"/>
      <w:marLeft w:val="0"/>
      <w:marRight w:val="0"/>
      <w:marTop w:val="0"/>
      <w:marBottom w:val="0"/>
      <w:divBdr>
        <w:top w:val="none" w:sz="0" w:space="0" w:color="auto"/>
        <w:left w:val="none" w:sz="0" w:space="0" w:color="auto"/>
        <w:bottom w:val="none" w:sz="0" w:space="0" w:color="auto"/>
        <w:right w:val="none" w:sz="0" w:space="0" w:color="auto"/>
      </w:divBdr>
    </w:div>
    <w:div w:id="1851993277">
      <w:bodyDiv w:val="1"/>
      <w:marLeft w:val="0"/>
      <w:marRight w:val="0"/>
      <w:marTop w:val="0"/>
      <w:marBottom w:val="0"/>
      <w:divBdr>
        <w:top w:val="none" w:sz="0" w:space="0" w:color="auto"/>
        <w:left w:val="none" w:sz="0" w:space="0" w:color="auto"/>
        <w:bottom w:val="none" w:sz="0" w:space="0" w:color="auto"/>
        <w:right w:val="none" w:sz="0" w:space="0" w:color="auto"/>
      </w:divBdr>
    </w:div>
    <w:div w:id="1853110293">
      <w:bodyDiv w:val="1"/>
      <w:marLeft w:val="0"/>
      <w:marRight w:val="0"/>
      <w:marTop w:val="0"/>
      <w:marBottom w:val="0"/>
      <w:divBdr>
        <w:top w:val="none" w:sz="0" w:space="0" w:color="auto"/>
        <w:left w:val="none" w:sz="0" w:space="0" w:color="auto"/>
        <w:bottom w:val="none" w:sz="0" w:space="0" w:color="auto"/>
        <w:right w:val="none" w:sz="0" w:space="0" w:color="auto"/>
      </w:divBdr>
    </w:div>
    <w:div w:id="1855068042">
      <w:bodyDiv w:val="1"/>
      <w:marLeft w:val="0"/>
      <w:marRight w:val="0"/>
      <w:marTop w:val="0"/>
      <w:marBottom w:val="0"/>
      <w:divBdr>
        <w:top w:val="none" w:sz="0" w:space="0" w:color="auto"/>
        <w:left w:val="none" w:sz="0" w:space="0" w:color="auto"/>
        <w:bottom w:val="none" w:sz="0" w:space="0" w:color="auto"/>
        <w:right w:val="none" w:sz="0" w:space="0" w:color="auto"/>
      </w:divBdr>
    </w:div>
    <w:div w:id="1855923175">
      <w:bodyDiv w:val="1"/>
      <w:marLeft w:val="0"/>
      <w:marRight w:val="0"/>
      <w:marTop w:val="0"/>
      <w:marBottom w:val="0"/>
      <w:divBdr>
        <w:top w:val="none" w:sz="0" w:space="0" w:color="auto"/>
        <w:left w:val="none" w:sz="0" w:space="0" w:color="auto"/>
        <w:bottom w:val="none" w:sz="0" w:space="0" w:color="auto"/>
        <w:right w:val="none" w:sz="0" w:space="0" w:color="auto"/>
      </w:divBdr>
    </w:div>
    <w:div w:id="1858538466">
      <w:bodyDiv w:val="1"/>
      <w:marLeft w:val="0"/>
      <w:marRight w:val="0"/>
      <w:marTop w:val="0"/>
      <w:marBottom w:val="0"/>
      <w:divBdr>
        <w:top w:val="none" w:sz="0" w:space="0" w:color="auto"/>
        <w:left w:val="none" w:sz="0" w:space="0" w:color="auto"/>
        <w:bottom w:val="none" w:sz="0" w:space="0" w:color="auto"/>
        <w:right w:val="none" w:sz="0" w:space="0" w:color="auto"/>
      </w:divBdr>
    </w:div>
    <w:div w:id="1860659356">
      <w:bodyDiv w:val="1"/>
      <w:marLeft w:val="0"/>
      <w:marRight w:val="0"/>
      <w:marTop w:val="0"/>
      <w:marBottom w:val="0"/>
      <w:divBdr>
        <w:top w:val="none" w:sz="0" w:space="0" w:color="auto"/>
        <w:left w:val="none" w:sz="0" w:space="0" w:color="auto"/>
        <w:bottom w:val="none" w:sz="0" w:space="0" w:color="auto"/>
        <w:right w:val="none" w:sz="0" w:space="0" w:color="auto"/>
      </w:divBdr>
    </w:div>
    <w:div w:id="1863593973">
      <w:bodyDiv w:val="1"/>
      <w:marLeft w:val="0"/>
      <w:marRight w:val="0"/>
      <w:marTop w:val="0"/>
      <w:marBottom w:val="0"/>
      <w:divBdr>
        <w:top w:val="none" w:sz="0" w:space="0" w:color="auto"/>
        <w:left w:val="none" w:sz="0" w:space="0" w:color="auto"/>
        <w:bottom w:val="none" w:sz="0" w:space="0" w:color="auto"/>
        <w:right w:val="none" w:sz="0" w:space="0" w:color="auto"/>
      </w:divBdr>
    </w:div>
    <w:div w:id="1865166990">
      <w:bodyDiv w:val="1"/>
      <w:marLeft w:val="0"/>
      <w:marRight w:val="0"/>
      <w:marTop w:val="0"/>
      <w:marBottom w:val="0"/>
      <w:divBdr>
        <w:top w:val="none" w:sz="0" w:space="0" w:color="auto"/>
        <w:left w:val="none" w:sz="0" w:space="0" w:color="auto"/>
        <w:bottom w:val="none" w:sz="0" w:space="0" w:color="auto"/>
        <w:right w:val="none" w:sz="0" w:space="0" w:color="auto"/>
      </w:divBdr>
    </w:div>
    <w:div w:id="1865171964">
      <w:bodyDiv w:val="1"/>
      <w:marLeft w:val="0"/>
      <w:marRight w:val="0"/>
      <w:marTop w:val="0"/>
      <w:marBottom w:val="0"/>
      <w:divBdr>
        <w:top w:val="none" w:sz="0" w:space="0" w:color="auto"/>
        <w:left w:val="none" w:sz="0" w:space="0" w:color="auto"/>
        <w:bottom w:val="none" w:sz="0" w:space="0" w:color="auto"/>
        <w:right w:val="none" w:sz="0" w:space="0" w:color="auto"/>
      </w:divBdr>
    </w:div>
    <w:div w:id="1867672634">
      <w:bodyDiv w:val="1"/>
      <w:marLeft w:val="0"/>
      <w:marRight w:val="0"/>
      <w:marTop w:val="0"/>
      <w:marBottom w:val="0"/>
      <w:divBdr>
        <w:top w:val="none" w:sz="0" w:space="0" w:color="auto"/>
        <w:left w:val="none" w:sz="0" w:space="0" w:color="auto"/>
        <w:bottom w:val="none" w:sz="0" w:space="0" w:color="auto"/>
        <w:right w:val="none" w:sz="0" w:space="0" w:color="auto"/>
      </w:divBdr>
    </w:div>
    <w:div w:id="1869102111">
      <w:bodyDiv w:val="1"/>
      <w:marLeft w:val="0"/>
      <w:marRight w:val="0"/>
      <w:marTop w:val="0"/>
      <w:marBottom w:val="0"/>
      <w:divBdr>
        <w:top w:val="none" w:sz="0" w:space="0" w:color="auto"/>
        <w:left w:val="none" w:sz="0" w:space="0" w:color="auto"/>
        <w:bottom w:val="none" w:sz="0" w:space="0" w:color="auto"/>
        <w:right w:val="none" w:sz="0" w:space="0" w:color="auto"/>
      </w:divBdr>
    </w:div>
    <w:div w:id="1871799940">
      <w:bodyDiv w:val="1"/>
      <w:marLeft w:val="0"/>
      <w:marRight w:val="0"/>
      <w:marTop w:val="0"/>
      <w:marBottom w:val="0"/>
      <w:divBdr>
        <w:top w:val="none" w:sz="0" w:space="0" w:color="auto"/>
        <w:left w:val="none" w:sz="0" w:space="0" w:color="auto"/>
        <w:bottom w:val="none" w:sz="0" w:space="0" w:color="auto"/>
        <w:right w:val="none" w:sz="0" w:space="0" w:color="auto"/>
      </w:divBdr>
    </w:div>
    <w:div w:id="1874271927">
      <w:bodyDiv w:val="1"/>
      <w:marLeft w:val="0"/>
      <w:marRight w:val="0"/>
      <w:marTop w:val="0"/>
      <w:marBottom w:val="0"/>
      <w:divBdr>
        <w:top w:val="none" w:sz="0" w:space="0" w:color="auto"/>
        <w:left w:val="none" w:sz="0" w:space="0" w:color="auto"/>
        <w:bottom w:val="none" w:sz="0" w:space="0" w:color="auto"/>
        <w:right w:val="none" w:sz="0" w:space="0" w:color="auto"/>
      </w:divBdr>
    </w:div>
    <w:div w:id="1874728923">
      <w:bodyDiv w:val="1"/>
      <w:marLeft w:val="0"/>
      <w:marRight w:val="0"/>
      <w:marTop w:val="0"/>
      <w:marBottom w:val="0"/>
      <w:divBdr>
        <w:top w:val="none" w:sz="0" w:space="0" w:color="auto"/>
        <w:left w:val="none" w:sz="0" w:space="0" w:color="auto"/>
        <w:bottom w:val="none" w:sz="0" w:space="0" w:color="auto"/>
        <w:right w:val="none" w:sz="0" w:space="0" w:color="auto"/>
      </w:divBdr>
    </w:div>
    <w:div w:id="1877887340">
      <w:bodyDiv w:val="1"/>
      <w:marLeft w:val="0"/>
      <w:marRight w:val="0"/>
      <w:marTop w:val="0"/>
      <w:marBottom w:val="0"/>
      <w:divBdr>
        <w:top w:val="none" w:sz="0" w:space="0" w:color="auto"/>
        <w:left w:val="none" w:sz="0" w:space="0" w:color="auto"/>
        <w:bottom w:val="none" w:sz="0" w:space="0" w:color="auto"/>
        <w:right w:val="none" w:sz="0" w:space="0" w:color="auto"/>
      </w:divBdr>
    </w:div>
    <w:div w:id="1878156721">
      <w:bodyDiv w:val="1"/>
      <w:marLeft w:val="0"/>
      <w:marRight w:val="0"/>
      <w:marTop w:val="0"/>
      <w:marBottom w:val="0"/>
      <w:divBdr>
        <w:top w:val="none" w:sz="0" w:space="0" w:color="auto"/>
        <w:left w:val="none" w:sz="0" w:space="0" w:color="auto"/>
        <w:bottom w:val="none" w:sz="0" w:space="0" w:color="auto"/>
        <w:right w:val="none" w:sz="0" w:space="0" w:color="auto"/>
      </w:divBdr>
    </w:div>
    <w:div w:id="1894192578">
      <w:bodyDiv w:val="1"/>
      <w:marLeft w:val="0"/>
      <w:marRight w:val="0"/>
      <w:marTop w:val="0"/>
      <w:marBottom w:val="0"/>
      <w:divBdr>
        <w:top w:val="none" w:sz="0" w:space="0" w:color="auto"/>
        <w:left w:val="none" w:sz="0" w:space="0" w:color="auto"/>
        <w:bottom w:val="none" w:sz="0" w:space="0" w:color="auto"/>
        <w:right w:val="none" w:sz="0" w:space="0" w:color="auto"/>
      </w:divBdr>
    </w:div>
    <w:div w:id="1895197012">
      <w:bodyDiv w:val="1"/>
      <w:marLeft w:val="0"/>
      <w:marRight w:val="0"/>
      <w:marTop w:val="0"/>
      <w:marBottom w:val="0"/>
      <w:divBdr>
        <w:top w:val="none" w:sz="0" w:space="0" w:color="auto"/>
        <w:left w:val="none" w:sz="0" w:space="0" w:color="auto"/>
        <w:bottom w:val="none" w:sz="0" w:space="0" w:color="auto"/>
        <w:right w:val="none" w:sz="0" w:space="0" w:color="auto"/>
      </w:divBdr>
    </w:div>
    <w:div w:id="1898125055">
      <w:bodyDiv w:val="1"/>
      <w:marLeft w:val="0"/>
      <w:marRight w:val="0"/>
      <w:marTop w:val="0"/>
      <w:marBottom w:val="0"/>
      <w:divBdr>
        <w:top w:val="none" w:sz="0" w:space="0" w:color="auto"/>
        <w:left w:val="none" w:sz="0" w:space="0" w:color="auto"/>
        <w:bottom w:val="none" w:sz="0" w:space="0" w:color="auto"/>
        <w:right w:val="none" w:sz="0" w:space="0" w:color="auto"/>
      </w:divBdr>
    </w:div>
    <w:div w:id="1900238094">
      <w:bodyDiv w:val="1"/>
      <w:marLeft w:val="0"/>
      <w:marRight w:val="0"/>
      <w:marTop w:val="0"/>
      <w:marBottom w:val="0"/>
      <w:divBdr>
        <w:top w:val="none" w:sz="0" w:space="0" w:color="auto"/>
        <w:left w:val="none" w:sz="0" w:space="0" w:color="auto"/>
        <w:bottom w:val="none" w:sz="0" w:space="0" w:color="auto"/>
        <w:right w:val="none" w:sz="0" w:space="0" w:color="auto"/>
      </w:divBdr>
    </w:div>
    <w:div w:id="1901793715">
      <w:bodyDiv w:val="1"/>
      <w:marLeft w:val="0"/>
      <w:marRight w:val="0"/>
      <w:marTop w:val="0"/>
      <w:marBottom w:val="0"/>
      <w:divBdr>
        <w:top w:val="none" w:sz="0" w:space="0" w:color="auto"/>
        <w:left w:val="none" w:sz="0" w:space="0" w:color="auto"/>
        <w:bottom w:val="none" w:sz="0" w:space="0" w:color="auto"/>
        <w:right w:val="none" w:sz="0" w:space="0" w:color="auto"/>
      </w:divBdr>
    </w:div>
    <w:div w:id="1905870661">
      <w:bodyDiv w:val="1"/>
      <w:marLeft w:val="0"/>
      <w:marRight w:val="0"/>
      <w:marTop w:val="0"/>
      <w:marBottom w:val="0"/>
      <w:divBdr>
        <w:top w:val="none" w:sz="0" w:space="0" w:color="auto"/>
        <w:left w:val="none" w:sz="0" w:space="0" w:color="auto"/>
        <w:bottom w:val="none" w:sz="0" w:space="0" w:color="auto"/>
        <w:right w:val="none" w:sz="0" w:space="0" w:color="auto"/>
      </w:divBdr>
    </w:div>
    <w:div w:id="1906062322">
      <w:bodyDiv w:val="1"/>
      <w:marLeft w:val="0"/>
      <w:marRight w:val="0"/>
      <w:marTop w:val="0"/>
      <w:marBottom w:val="0"/>
      <w:divBdr>
        <w:top w:val="none" w:sz="0" w:space="0" w:color="auto"/>
        <w:left w:val="none" w:sz="0" w:space="0" w:color="auto"/>
        <w:bottom w:val="none" w:sz="0" w:space="0" w:color="auto"/>
        <w:right w:val="none" w:sz="0" w:space="0" w:color="auto"/>
      </w:divBdr>
    </w:div>
    <w:div w:id="1906140628">
      <w:bodyDiv w:val="1"/>
      <w:marLeft w:val="0"/>
      <w:marRight w:val="0"/>
      <w:marTop w:val="0"/>
      <w:marBottom w:val="0"/>
      <w:divBdr>
        <w:top w:val="none" w:sz="0" w:space="0" w:color="auto"/>
        <w:left w:val="none" w:sz="0" w:space="0" w:color="auto"/>
        <w:bottom w:val="none" w:sz="0" w:space="0" w:color="auto"/>
        <w:right w:val="none" w:sz="0" w:space="0" w:color="auto"/>
      </w:divBdr>
    </w:div>
    <w:div w:id="1906909403">
      <w:bodyDiv w:val="1"/>
      <w:marLeft w:val="0"/>
      <w:marRight w:val="0"/>
      <w:marTop w:val="0"/>
      <w:marBottom w:val="0"/>
      <w:divBdr>
        <w:top w:val="none" w:sz="0" w:space="0" w:color="auto"/>
        <w:left w:val="none" w:sz="0" w:space="0" w:color="auto"/>
        <w:bottom w:val="none" w:sz="0" w:space="0" w:color="auto"/>
        <w:right w:val="none" w:sz="0" w:space="0" w:color="auto"/>
      </w:divBdr>
    </w:div>
    <w:div w:id="1909226760">
      <w:bodyDiv w:val="1"/>
      <w:marLeft w:val="0"/>
      <w:marRight w:val="0"/>
      <w:marTop w:val="0"/>
      <w:marBottom w:val="0"/>
      <w:divBdr>
        <w:top w:val="none" w:sz="0" w:space="0" w:color="auto"/>
        <w:left w:val="none" w:sz="0" w:space="0" w:color="auto"/>
        <w:bottom w:val="none" w:sz="0" w:space="0" w:color="auto"/>
        <w:right w:val="none" w:sz="0" w:space="0" w:color="auto"/>
      </w:divBdr>
    </w:div>
    <w:div w:id="1920627446">
      <w:bodyDiv w:val="1"/>
      <w:marLeft w:val="0"/>
      <w:marRight w:val="0"/>
      <w:marTop w:val="0"/>
      <w:marBottom w:val="0"/>
      <w:divBdr>
        <w:top w:val="none" w:sz="0" w:space="0" w:color="auto"/>
        <w:left w:val="none" w:sz="0" w:space="0" w:color="auto"/>
        <w:bottom w:val="none" w:sz="0" w:space="0" w:color="auto"/>
        <w:right w:val="none" w:sz="0" w:space="0" w:color="auto"/>
      </w:divBdr>
    </w:div>
    <w:div w:id="1923102523">
      <w:bodyDiv w:val="1"/>
      <w:marLeft w:val="0"/>
      <w:marRight w:val="0"/>
      <w:marTop w:val="0"/>
      <w:marBottom w:val="0"/>
      <w:divBdr>
        <w:top w:val="none" w:sz="0" w:space="0" w:color="auto"/>
        <w:left w:val="none" w:sz="0" w:space="0" w:color="auto"/>
        <w:bottom w:val="none" w:sz="0" w:space="0" w:color="auto"/>
        <w:right w:val="none" w:sz="0" w:space="0" w:color="auto"/>
      </w:divBdr>
    </w:div>
    <w:div w:id="1924023147">
      <w:bodyDiv w:val="1"/>
      <w:marLeft w:val="0"/>
      <w:marRight w:val="0"/>
      <w:marTop w:val="0"/>
      <w:marBottom w:val="0"/>
      <w:divBdr>
        <w:top w:val="none" w:sz="0" w:space="0" w:color="auto"/>
        <w:left w:val="none" w:sz="0" w:space="0" w:color="auto"/>
        <w:bottom w:val="none" w:sz="0" w:space="0" w:color="auto"/>
        <w:right w:val="none" w:sz="0" w:space="0" w:color="auto"/>
      </w:divBdr>
    </w:div>
    <w:div w:id="1924950352">
      <w:bodyDiv w:val="1"/>
      <w:marLeft w:val="0"/>
      <w:marRight w:val="0"/>
      <w:marTop w:val="0"/>
      <w:marBottom w:val="0"/>
      <w:divBdr>
        <w:top w:val="none" w:sz="0" w:space="0" w:color="auto"/>
        <w:left w:val="none" w:sz="0" w:space="0" w:color="auto"/>
        <w:bottom w:val="none" w:sz="0" w:space="0" w:color="auto"/>
        <w:right w:val="none" w:sz="0" w:space="0" w:color="auto"/>
      </w:divBdr>
    </w:div>
    <w:div w:id="1929149473">
      <w:bodyDiv w:val="1"/>
      <w:marLeft w:val="0"/>
      <w:marRight w:val="0"/>
      <w:marTop w:val="0"/>
      <w:marBottom w:val="0"/>
      <w:divBdr>
        <w:top w:val="none" w:sz="0" w:space="0" w:color="auto"/>
        <w:left w:val="none" w:sz="0" w:space="0" w:color="auto"/>
        <w:bottom w:val="none" w:sz="0" w:space="0" w:color="auto"/>
        <w:right w:val="none" w:sz="0" w:space="0" w:color="auto"/>
      </w:divBdr>
    </w:div>
    <w:div w:id="1929533616">
      <w:bodyDiv w:val="1"/>
      <w:marLeft w:val="0"/>
      <w:marRight w:val="0"/>
      <w:marTop w:val="0"/>
      <w:marBottom w:val="0"/>
      <w:divBdr>
        <w:top w:val="none" w:sz="0" w:space="0" w:color="auto"/>
        <w:left w:val="none" w:sz="0" w:space="0" w:color="auto"/>
        <w:bottom w:val="none" w:sz="0" w:space="0" w:color="auto"/>
        <w:right w:val="none" w:sz="0" w:space="0" w:color="auto"/>
      </w:divBdr>
    </w:div>
    <w:div w:id="1936015432">
      <w:bodyDiv w:val="1"/>
      <w:marLeft w:val="0"/>
      <w:marRight w:val="0"/>
      <w:marTop w:val="0"/>
      <w:marBottom w:val="0"/>
      <w:divBdr>
        <w:top w:val="none" w:sz="0" w:space="0" w:color="auto"/>
        <w:left w:val="none" w:sz="0" w:space="0" w:color="auto"/>
        <w:bottom w:val="none" w:sz="0" w:space="0" w:color="auto"/>
        <w:right w:val="none" w:sz="0" w:space="0" w:color="auto"/>
      </w:divBdr>
    </w:div>
    <w:div w:id="1940679194">
      <w:bodyDiv w:val="1"/>
      <w:marLeft w:val="0"/>
      <w:marRight w:val="0"/>
      <w:marTop w:val="0"/>
      <w:marBottom w:val="0"/>
      <w:divBdr>
        <w:top w:val="none" w:sz="0" w:space="0" w:color="auto"/>
        <w:left w:val="none" w:sz="0" w:space="0" w:color="auto"/>
        <w:bottom w:val="none" w:sz="0" w:space="0" w:color="auto"/>
        <w:right w:val="none" w:sz="0" w:space="0" w:color="auto"/>
      </w:divBdr>
    </w:div>
    <w:div w:id="1943679323">
      <w:bodyDiv w:val="1"/>
      <w:marLeft w:val="0"/>
      <w:marRight w:val="0"/>
      <w:marTop w:val="0"/>
      <w:marBottom w:val="0"/>
      <w:divBdr>
        <w:top w:val="none" w:sz="0" w:space="0" w:color="auto"/>
        <w:left w:val="none" w:sz="0" w:space="0" w:color="auto"/>
        <w:bottom w:val="none" w:sz="0" w:space="0" w:color="auto"/>
        <w:right w:val="none" w:sz="0" w:space="0" w:color="auto"/>
      </w:divBdr>
    </w:div>
    <w:div w:id="1945185983">
      <w:bodyDiv w:val="1"/>
      <w:marLeft w:val="0"/>
      <w:marRight w:val="0"/>
      <w:marTop w:val="0"/>
      <w:marBottom w:val="0"/>
      <w:divBdr>
        <w:top w:val="none" w:sz="0" w:space="0" w:color="auto"/>
        <w:left w:val="none" w:sz="0" w:space="0" w:color="auto"/>
        <w:bottom w:val="none" w:sz="0" w:space="0" w:color="auto"/>
        <w:right w:val="none" w:sz="0" w:space="0" w:color="auto"/>
      </w:divBdr>
    </w:div>
    <w:div w:id="1950042124">
      <w:bodyDiv w:val="1"/>
      <w:marLeft w:val="0"/>
      <w:marRight w:val="0"/>
      <w:marTop w:val="0"/>
      <w:marBottom w:val="0"/>
      <w:divBdr>
        <w:top w:val="none" w:sz="0" w:space="0" w:color="auto"/>
        <w:left w:val="none" w:sz="0" w:space="0" w:color="auto"/>
        <w:bottom w:val="none" w:sz="0" w:space="0" w:color="auto"/>
        <w:right w:val="none" w:sz="0" w:space="0" w:color="auto"/>
      </w:divBdr>
    </w:div>
    <w:div w:id="1950046312">
      <w:bodyDiv w:val="1"/>
      <w:marLeft w:val="0"/>
      <w:marRight w:val="0"/>
      <w:marTop w:val="0"/>
      <w:marBottom w:val="0"/>
      <w:divBdr>
        <w:top w:val="none" w:sz="0" w:space="0" w:color="auto"/>
        <w:left w:val="none" w:sz="0" w:space="0" w:color="auto"/>
        <w:bottom w:val="none" w:sz="0" w:space="0" w:color="auto"/>
        <w:right w:val="none" w:sz="0" w:space="0" w:color="auto"/>
      </w:divBdr>
    </w:div>
    <w:div w:id="1951084165">
      <w:bodyDiv w:val="1"/>
      <w:marLeft w:val="0"/>
      <w:marRight w:val="0"/>
      <w:marTop w:val="0"/>
      <w:marBottom w:val="0"/>
      <w:divBdr>
        <w:top w:val="none" w:sz="0" w:space="0" w:color="auto"/>
        <w:left w:val="none" w:sz="0" w:space="0" w:color="auto"/>
        <w:bottom w:val="none" w:sz="0" w:space="0" w:color="auto"/>
        <w:right w:val="none" w:sz="0" w:space="0" w:color="auto"/>
      </w:divBdr>
    </w:div>
    <w:div w:id="1956986889">
      <w:bodyDiv w:val="1"/>
      <w:marLeft w:val="0"/>
      <w:marRight w:val="0"/>
      <w:marTop w:val="0"/>
      <w:marBottom w:val="0"/>
      <w:divBdr>
        <w:top w:val="none" w:sz="0" w:space="0" w:color="auto"/>
        <w:left w:val="none" w:sz="0" w:space="0" w:color="auto"/>
        <w:bottom w:val="none" w:sz="0" w:space="0" w:color="auto"/>
        <w:right w:val="none" w:sz="0" w:space="0" w:color="auto"/>
      </w:divBdr>
    </w:div>
    <w:div w:id="1960063545">
      <w:bodyDiv w:val="1"/>
      <w:marLeft w:val="0"/>
      <w:marRight w:val="0"/>
      <w:marTop w:val="0"/>
      <w:marBottom w:val="0"/>
      <w:divBdr>
        <w:top w:val="none" w:sz="0" w:space="0" w:color="auto"/>
        <w:left w:val="none" w:sz="0" w:space="0" w:color="auto"/>
        <w:bottom w:val="none" w:sz="0" w:space="0" w:color="auto"/>
        <w:right w:val="none" w:sz="0" w:space="0" w:color="auto"/>
      </w:divBdr>
    </w:div>
    <w:div w:id="1960142504">
      <w:bodyDiv w:val="1"/>
      <w:marLeft w:val="0"/>
      <w:marRight w:val="0"/>
      <w:marTop w:val="0"/>
      <w:marBottom w:val="0"/>
      <w:divBdr>
        <w:top w:val="none" w:sz="0" w:space="0" w:color="auto"/>
        <w:left w:val="none" w:sz="0" w:space="0" w:color="auto"/>
        <w:bottom w:val="none" w:sz="0" w:space="0" w:color="auto"/>
        <w:right w:val="none" w:sz="0" w:space="0" w:color="auto"/>
      </w:divBdr>
    </w:div>
    <w:div w:id="1960379409">
      <w:bodyDiv w:val="1"/>
      <w:marLeft w:val="0"/>
      <w:marRight w:val="0"/>
      <w:marTop w:val="0"/>
      <w:marBottom w:val="0"/>
      <w:divBdr>
        <w:top w:val="none" w:sz="0" w:space="0" w:color="auto"/>
        <w:left w:val="none" w:sz="0" w:space="0" w:color="auto"/>
        <w:bottom w:val="none" w:sz="0" w:space="0" w:color="auto"/>
        <w:right w:val="none" w:sz="0" w:space="0" w:color="auto"/>
      </w:divBdr>
    </w:div>
    <w:div w:id="1967276395">
      <w:bodyDiv w:val="1"/>
      <w:marLeft w:val="0"/>
      <w:marRight w:val="0"/>
      <w:marTop w:val="0"/>
      <w:marBottom w:val="0"/>
      <w:divBdr>
        <w:top w:val="none" w:sz="0" w:space="0" w:color="auto"/>
        <w:left w:val="none" w:sz="0" w:space="0" w:color="auto"/>
        <w:bottom w:val="none" w:sz="0" w:space="0" w:color="auto"/>
        <w:right w:val="none" w:sz="0" w:space="0" w:color="auto"/>
      </w:divBdr>
    </w:div>
    <w:div w:id="1967350367">
      <w:bodyDiv w:val="1"/>
      <w:marLeft w:val="0"/>
      <w:marRight w:val="0"/>
      <w:marTop w:val="0"/>
      <w:marBottom w:val="0"/>
      <w:divBdr>
        <w:top w:val="none" w:sz="0" w:space="0" w:color="auto"/>
        <w:left w:val="none" w:sz="0" w:space="0" w:color="auto"/>
        <w:bottom w:val="none" w:sz="0" w:space="0" w:color="auto"/>
        <w:right w:val="none" w:sz="0" w:space="0" w:color="auto"/>
      </w:divBdr>
    </w:div>
    <w:div w:id="1967811833">
      <w:bodyDiv w:val="1"/>
      <w:marLeft w:val="0"/>
      <w:marRight w:val="0"/>
      <w:marTop w:val="0"/>
      <w:marBottom w:val="0"/>
      <w:divBdr>
        <w:top w:val="none" w:sz="0" w:space="0" w:color="auto"/>
        <w:left w:val="none" w:sz="0" w:space="0" w:color="auto"/>
        <w:bottom w:val="none" w:sz="0" w:space="0" w:color="auto"/>
        <w:right w:val="none" w:sz="0" w:space="0" w:color="auto"/>
      </w:divBdr>
    </w:div>
    <w:div w:id="1971325051">
      <w:bodyDiv w:val="1"/>
      <w:marLeft w:val="0"/>
      <w:marRight w:val="0"/>
      <w:marTop w:val="0"/>
      <w:marBottom w:val="0"/>
      <w:divBdr>
        <w:top w:val="none" w:sz="0" w:space="0" w:color="auto"/>
        <w:left w:val="none" w:sz="0" w:space="0" w:color="auto"/>
        <w:bottom w:val="none" w:sz="0" w:space="0" w:color="auto"/>
        <w:right w:val="none" w:sz="0" w:space="0" w:color="auto"/>
      </w:divBdr>
    </w:div>
    <w:div w:id="1971478550">
      <w:bodyDiv w:val="1"/>
      <w:marLeft w:val="0"/>
      <w:marRight w:val="0"/>
      <w:marTop w:val="0"/>
      <w:marBottom w:val="0"/>
      <w:divBdr>
        <w:top w:val="none" w:sz="0" w:space="0" w:color="auto"/>
        <w:left w:val="none" w:sz="0" w:space="0" w:color="auto"/>
        <w:bottom w:val="none" w:sz="0" w:space="0" w:color="auto"/>
        <w:right w:val="none" w:sz="0" w:space="0" w:color="auto"/>
      </w:divBdr>
    </w:div>
    <w:div w:id="1972205481">
      <w:bodyDiv w:val="1"/>
      <w:marLeft w:val="0"/>
      <w:marRight w:val="0"/>
      <w:marTop w:val="0"/>
      <w:marBottom w:val="0"/>
      <w:divBdr>
        <w:top w:val="none" w:sz="0" w:space="0" w:color="auto"/>
        <w:left w:val="none" w:sz="0" w:space="0" w:color="auto"/>
        <w:bottom w:val="none" w:sz="0" w:space="0" w:color="auto"/>
        <w:right w:val="none" w:sz="0" w:space="0" w:color="auto"/>
      </w:divBdr>
    </w:div>
    <w:div w:id="1973248540">
      <w:bodyDiv w:val="1"/>
      <w:marLeft w:val="0"/>
      <w:marRight w:val="0"/>
      <w:marTop w:val="0"/>
      <w:marBottom w:val="0"/>
      <w:divBdr>
        <w:top w:val="none" w:sz="0" w:space="0" w:color="auto"/>
        <w:left w:val="none" w:sz="0" w:space="0" w:color="auto"/>
        <w:bottom w:val="none" w:sz="0" w:space="0" w:color="auto"/>
        <w:right w:val="none" w:sz="0" w:space="0" w:color="auto"/>
      </w:divBdr>
    </w:div>
    <w:div w:id="1973438328">
      <w:bodyDiv w:val="1"/>
      <w:marLeft w:val="0"/>
      <w:marRight w:val="0"/>
      <w:marTop w:val="0"/>
      <w:marBottom w:val="0"/>
      <w:divBdr>
        <w:top w:val="none" w:sz="0" w:space="0" w:color="auto"/>
        <w:left w:val="none" w:sz="0" w:space="0" w:color="auto"/>
        <w:bottom w:val="none" w:sz="0" w:space="0" w:color="auto"/>
        <w:right w:val="none" w:sz="0" w:space="0" w:color="auto"/>
      </w:divBdr>
    </w:div>
    <w:div w:id="1977905088">
      <w:bodyDiv w:val="1"/>
      <w:marLeft w:val="0"/>
      <w:marRight w:val="0"/>
      <w:marTop w:val="0"/>
      <w:marBottom w:val="0"/>
      <w:divBdr>
        <w:top w:val="none" w:sz="0" w:space="0" w:color="auto"/>
        <w:left w:val="none" w:sz="0" w:space="0" w:color="auto"/>
        <w:bottom w:val="none" w:sz="0" w:space="0" w:color="auto"/>
        <w:right w:val="none" w:sz="0" w:space="0" w:color="auto"/>
      </w:divBdr>
    </w:div>
    <w:div w:id="1979649222">
      <w:bodyDiv w:val="1"/>
      <w:marLeft w:val="0"/>
      <w:marRight w:val="0"/>
      <w:marTop w:val="0"/>
      <w:marBottom w:val="0"/>
      <w:divBdr>
        <w:top w:val="none" w:sz="0" w:space="0" w:color="auto"/>
        <w:left w:val="none" w:sz="0" w:space="0" w:color="auto"/>
        <w:bottom w:val="none" w:sz="0" w:space="0" w:color="auto"/>
        <w:right w:val="none" w:sz="0" w:space="0" w:color="auto"/>
      </w:divBdr>
    </w:div>
    <w:div w:id="1979996579">
      <w:bodyDiv w:val="1"/>
      <w:marLeft w:val="0"/>
      <w:marRight w:val="0"/>
      <w:marTop w:val="0"/>
      <w:marBottom w:val="0"/>
      <w:divBdr>
        <w:top w:val="none" w:sz="0" w:space="0" w:color="auto"/>
        <w:left w:val="none" w:sz="0" w:space="0" w:color="auto"/>
        <w:bottom w:val="none" w:sz="0" w:space="0" w:color="auto"/>
        <w:right w:val="none" w:sz="0" w:space="0" w:color="auto"/>
      </w:divBdr>
    </w:div>
    <w:div w:id="1982880261">
      <w:bodyDiv w:val="1"/>
      <w:marLeft w:val="0"/>
      <w:marRight w:val="0"/>
      <w:marTop w:val="0"/>
      <w:marBottom w:val="0"/>
      <w:divBdr>
        <w:top w:val="none" w:sz="0" w:space="0" w:color="auto"/>
        <w:left w:val="none" w:sz="0" w:space="0" w:color="auto"/>
        <w:bottom w:val="none" w:sz="0" w:space="0" w:color="auto"/>
        <w:right w:val="none" w:sz="0" w:space="0" w:color="auto"/>
      </w:divBdr>
    </w:div>
    <w:div w:id="1984192464">
      <w:bodyDiv w:val="1"/>
      <w:marLeft w:val="0"/>
      <w:marRight w:val="0"/>
      <w:marTop w:val="0"/>
      <w:marBottom w:val="0"/>
      <w:divBdr>
        <w:top w:val="none" w:sz="0" w:space="0" w:color="auto"/>
        <w:left w:val="none" w:sz="0" w:space="0" w:color="auto"/>
        <w:bottom w:val="none" w:sz="0" w:space="0" w:color="auto"/>
        <w:right w:val="none" w:sz="0" w:space="0" w:color="auto"/>
      </w:divBdr>
    </w:div>
    <w:div w:id="1985235578">
      <w:bodyDiv w:val="1"/>
      <w:marLeft w:val="0"/>
      <w:marRight w:val="0"/>
      <w:marTop w:val="0"/>
      <w:marBottom w:val="0"/>
      <w:divBdr>
        <w:top w:val="none" w:sz="0" w:space="0" w:color="auto"/>
        <w:left w:val="none" w:sz="0" w:space="0" w:color="auto"/>
        <w:bottom w:val="none" w:sz="0" w:space="0" w:color="auto"/>
        <w:right w:val="none" w:sz="0" w:space="0" w:color="auto"/>
      </w:divBdr>
    </w:div>
    <w:div w:id="1986738317">
      <w:bodyDiv w:val="1"/>
      <w:marLeft w:val="0"/>
      <w:marRight w:val="0"/>
      <w:marTop w:val="0"/>
      <w:marBottom w:val="0"/>
      <w:divBdr>
        <w:top w:val="none" w:sz="0" w:space="0" w:color="auto"/>
        <w:left w:val="none" w:sz="0" w:space="0" w:color="auto"/>
        <w:bottom w:val="none" w:sz="0" w:space="0" w:color="auto"/>
        <w:right w:val="none" w:sz="0" w:space="0" w:color="auto"/>
      </w:divBdr>
    </w:div>
    <w:div w:id="1991978833">
      <w:bodyDiv w:val="1"/>
      <w:marLeft w:val="0"/>
      <w:marRight w:val="0"/>
      <w:marTop w:val="0"/>
      <w:marBottom w:val="0"/>
      <w:divBdr>
        <w:top w:val="none" w:sz="0" w:space="0" w:color="auto"/>
        <w:left w:val="none" w:sz="0" w:space="0" w:color="auto"/>
        <w:bottom w:val="none" w:sz="0" w:space="0" w:color="auto"/>
        <w:right w:val="none" w:sz="0" w:space="0" w:color="auto"/>
      </w:divBdr>
    </w:div>
    <w:div w:id="2002389151">
      <w:bodyDiv w:val="1"/>
      <w:marLeft w:val="0"/>
      <w:marRight w:val="0"/>
      <w:marTop w:val="0"/>
      <w:marBottom w:val="0"/>
      <w:divBdr>
        <w:top w:val="none" w:sz="0" w:space="0" w:color="auto"/>
        <w:left w:val="none" w:sz="0" w:space="0" w:color="auto"/>
        <w:bottom w:val="none" w:sz="0" w:space="0" w:color="auto"/>
        <w:right w:val="none" w:sz="0" w:space="0" w:color="auto"/>
      </w:divBdr>
    </w:div>
    <w:div w:id="2005812518">
      <w:bodyDiv w:val="1"/>
      <w:marLeft w:val="0"/>
      <w:marRight w:val="0"/>
      <w:marTop w:val="0"/>
      <w:marBottom w:val="0"/>
      <w:divBdr>
        <w:top w:val="none" w:sz="0" w:space="0" w:color="auto"/>
        <w:left w:val="none" w:sz="0" w:space="0" w:color="auto"/>
        <w:bottom w:val="none" w:sz="0" w:space="0" w:color="auto"/>
        <w:right w:val="none" w:sz="0" w:space="0" w:color="auto"/>
      </w:divBdr>
    </w:div>
    <w:div w:id="2007632855">
      <w:bodyDiv w:val="1"/>
      <w:marLeft w:val="0"/>
      <w:marRight w:val="0"/>
      <w:marTop w:val="0"/>
      <w:marBottom w:val="0"/>
      <w:divBdr>
        <w:top w:val="none" w:sz="0" w:space="0" w:color="auto"/>
        <w:left w:val="none" w:sz="0" w:space="0" w:color="auto"/>
        <w:bottom w:val="none" w:sz="0" w:space="0" w:color="auto"/>
        <w:right w:val="none" w:sz="0" w:space="0" w:color="auto"/>
      </w:divBdr>
    </w:div>
    <w:div w:id="2010205699">
      <w:bodyDiv w:val="1"/>
      <w:marLeft w:val="0"/>
      <w:marRight w:val="0"/>
      <w:marTop w:val="0"/>
      <w:marBottom w:val="0"/>
      <w:divBdr>
        <w:top w:val="none" w:sz="0" w:space="0" w:color="auto"/>
        <w:left w:val="none" w:sz="0" w:space="0" w:color="auto"/>
        <w:bottom w:val="none" w:sz="0" w:space="0" w:color="auto"/>
        <w:right w:val="none" w:sz="0" w:space="0" w:color="auto"/>
      </w:divBdr>
    </w:div>
    <w:div w:id="2010715102">
      <w:bodyDiv w:val="1"/>
      <w:marLeft w:val="0"/>
      <w:marRight w:val="0"/>
      <w:marTop w:val="0"/>
      <w:marBottom w:val="0"/>
      <w:divBdr>
        <w:top w:val="none" w:sz="0" w:space="0" w:color="auto"/>
        <w:left w:val="none" w:sz="0" w:space="0" w:color="auto"/>
        <w:bottom w:val="none" w:sz="0" w:space="0" w:color="auto"/>
        <w:right w:val="none" w:sz="0" w:space="0" w:color="auto"/>
      </w:divBdr>
    </w:div>
    <w:div w:id="2011525138">
      <w:bodyDiv w:val="1"/>
      <w:marLeft w:val="0"/>
      <w:marRight w:val="0"/>
      <w:marTop w:val="0"/>
      <w:marBottom w:val="0"/>
      <w:divBdr>
        <w:top w:val="none" w:sz="0" w:space="0" w:color="auto"/>
        <w:left w:val="none" w:sz="0" w:space="0" w:color="auto"/>
        <w:bottom w:val="none" w:sz="0" w:space="0" w:color="auto"/>
        <w:right w:val="none" w:sz="0" w:space="0" w:color="auto"/>
      </w:divBdr>
    </w:div>
    <w:div w:id="2012249703">
      <w:bodyDiv w:val="1"/>
      <w:marLeft w:val="0"/>
      <w:marRight w:val="0"/>
      <w:marTop w:val="0"/>
      <w:marBottom w:val="0"/>
      <w:divBdr>
        <w:top w:val="none" w:sz="0" w:space="0" w:color="auto"/>
        <w:left w:val="none" w:sz="0" w:space="0" w:color="auto"/>
        <w:bottom w:val="none" w:sz="0" w:space="0" w:color="auto"/>
        <w:right w:val="none" w:sz="0" w:space="0" w:color="auto"/>
      </w:divBdr>
    </w:div>
    <w:div w:id="2012442203">
      <w:bodyDiv w:val="1"/>
      <w:marLeft w:val="0"/>
      <w:marRight w:val="0"/>
      <w:marTop w:val="0"/>
      <w:marBottom w:val="0"/>
      <w:divBdr>
        <w:top w:val="none" w:sz="0" w:space="0" w:color="auto"/>
        <w:left w:val="none" w:sz="0" w:space="0" w:color="auto"/>
        <w:bottom w:val="none" w:sz="0" w:space="0" w:color="auto"/>
        <w:right w:val="none" w:sz="0" w:space="0" w:color="auto"/>
      </w:divBdr>
    </w:div>
    <w:div w:id="2013946822">
      <w:bodyDiv w:val="1"/>
      <w:marLeft w:val="0"/>
      <w:marRight w:val="0"/>
      <w:marTop w:val="0"/>
      <w:marBottom w:val="0"/>
      <w:divBdr>
        <w:top w:val="none" w:sz="0" w:space="0" w:color="auto"/>
        <w:left w:val="none" w:sz="0" w:space="0" w:color="auto"/>
        <w:bottom w:val="none" w:sz="0" w:space="0" w:color="auto"/>
        <w:right w:val="none" w:sz="0" w:space="0" w:color="auto"/>
      </w:divBdr>
    </w:div>
    <w:div w:id="2014215126">
      <w:bodyDiv w:val="1"/>
      <w:marLeft w:val="0"/>
      <w:marRight w:val="0"/>
      <w:marTop w:val="0"/>
      <w:marBottom w:val="0"/>
      <w:divBdr>
        <w:top w:val="none" w:sz="0" w:space="0" w:color="auto"/>
        <w:left w:val="none" w:sz="0" w:space="0" w:color="auto"/>
        <w:bottom w:val="none" w:sz="0" w:space="0" w:color="auto"/>
        <w:right w:val="none" w:sz="0" w:space="0" w:color="auto"/>
      </w:divBdr>
    </w:div>
    <w:div w:id="2014917393">
      <w:bodyDiv w:val="1"/>
      <w:marLeft w:val="0"/>
      <w:marRight w:val="0"/>
      <w:marTop w:val="0"/>
      <w:marBottom w:val="0"/>
      <w:divBdr>
        <w:top w:val="none" w:sz="0" w:space="0" w:color="auto"/>
        <w:left w:val="none" w:sz="0" w:space="0" w:color="auto"/>
        <w:bottom w:val="none" w:sz="0" w:space="0" w:color="auto"/>
        <w:right w:val="none" w:sz="0" w:space="0" w:color="auto"/>
      </w:divBdr>
    </w:div>
    <w:div w:id="2017685834">
      <w:bodyDiv w:val="1"/>
      <w:marLeft w:val="0"/>
      <w:marRight w:val="0"/>
      <w:marTop w:val="0"/>
      <w:marBottom w:val="0"/>
      <w:divBdr>
        <w:top w:val="none" w:sz="0" w:space="0" w:color="auto"/>
        <w:left w:val="none" w:sz="0" w:space="0" w:color="auto"/>
        <w:bottom w:val="none" w:sz="0" w:space="0" w:color="auto"/>
        <w:right w:val="none" w:sz="0" w:space="0" w:color="auto"/>
      </w:divBdr>
    </w:div>
    <w:div w:id="2017883618">
      <w:bodyDiv w:val="1"/>
      <w:marLeft w:val="0"/>
      <w:marRight w:val="0"/>
      <w:marTop w:val="0"/>
      <w:marBottom w:val="0"/>
      <w:divBdr>
        <w:top w:val="none" w:sz="0" w:space="0" w:color="auto"/>
        <w:left w:val="none" w:sz="0" w:space="0" w:color="auto"/>
        <w:bottom w:val="none" w:sz="0" w:space="0" w:color="auto"/>
        <w:right w:val="none" w:sz="0" w:space="0" w:color="auto"/>
      </w:divBdr>
    </w:div>
    <w:div w:id="2023360430">
      <w:bodyDiv w:val="1"/>
      <w:marLeft w:val="0"/>
      <w:marRight w:val="0"/>
      <w:marTop w:val="0"/>
      <w:marBottom w:val="0"/>
      <w:divBdr>
        <w:top w:val="none" w:sz="0" w:space="0" w:color="auto"/>
        <w:left w:val="none" w:sz="0" w:space="0" w:color="auto"/>
        <w:bottom w:val="none" w:sz="0" w:space="0" w:color="auto"/>
        <w:right w:val="none" w:sz="0" w:space="0" w:color="auto"/>
      </w:divBdr>
    </w:div>
    <w:div w:id="2024166784">
      <w:bodyDiv w:val="1"/>
      <w:marLeft w:val="0"/>
      <w:marRight w:val="0"/>
      <w:marTop w:val="0"/>
      <w:marBottom w:val="0"/>
      <w:divBdr>
        <w:top w:val="none" w:sz="0" w:space="0" w:color="auto"/>
        <w:left w:val="none" w:sz="0" w:space="0" w:color="auto"/>
        <w:bottom w:val="none" w:sz="0" w:space="0" w:color="auto"/>
        <w:right w:val="none" w:sz="0" w:space="0" w:color="auto"/>
      </w:divBdr>
    </w:div>
    <w:div w:id="2024624953">
      <w:bodyDiv w:val="1"/>
      <w:marLeft w:val="0"/>
      <w:marRight w:val="0"/>
      <w:marTop w:val="0"/>
      <w:marBottom w:val="0"/>
      <w:divBdr>
        <w:top w:val="none" w:sz="0" w:space="0" w:color="auto"/>
        <w:left w:val="none" w:sz="0" w:space="0" w:color="auto"/>
        <w:bottom w:val="none" w:sz="0" w:space="0" w:color="auto"/>
        <w:right w:val="none" w:sz="0" w:space="0" w:color="auto"/>
      </w:divBdr>
    </w:div>
    <w:div w:id="2031374357">
      <w:bodyDiv w:val="1"/>
      <w:marLeft w:val="0"/>
      <w:marRight w:val="0"/>
      <w:marTop w:val="0"/>
      <w:marBottom w:val="0"/>
      <w:divBdr>
        <w:top w:val="none" w:sz="0" w:space="0" w:color="auto"/>
        <w:left w:val="none" w:sz="0" w:space="0" w:color="auto"/>
        <w:bottom w:val="none" w:sz="0" w:space="0" w:color="auto"/>
        <w:right w:val="none" w:sz="0" w:space="0" w:color="auto"/>
      </w:divBdr>
    </w:div>
    <w:div w:id="2033073649">
      <w:bodyDiv w:val="1"/>
      <w:marLeft w:val="0"/>
      <w:marRight w:val="0"/>
      <w:marTop w:val="0"/>
      <w:marBottom w:val="0"/>
      <w:divBdr>
        <w:top w:val="none" w:sz="0" w:space="0" w:color="auto"/>
        <w:left w:val="none" w:sz="0" w:space="0" w:color="auto"/>
        <w:bottom w:val="none" w:sz="0" w:space="0" w:color="auto"/>
        <w:right w:val="none" w:sz="0" w:space="0" w:color="auto"/>
      </w:divBdr>
    </w:div>
    <w:div w:id="2039307011">
      <w:bodyDiv w:val="1"/>
      <w:marLeft w:val="0"/>
      <w:marRight w:val="0"/>
      <w:marTop w:val="0"/>
      <w:marBottom w:val="0"/>
      <w:divBdr>
        <w:top w:val="none" w:sz="0" w:space="0" w:color="auto"/>
        <w:left w:val="none" w:sz="0" w:space="0" w:color="auto"/>
        <w:bottom w:val="none" w:sz="0" w:space="0" w:color="auto"/>
        <w:right w:val="none" w:sz="0" w:space="0" w:color="auto"/>
      </w:divBdr>
    </w:div>
    <w:div w:id="2039814629">
      <w:bodyDiv w:val="1"/>
      <w:marLeft w:val="0"/>
      <w:marRight w:val="0"/>
      <w:marTop w:val="0"/>
      <w:marBottom w:val="0"/>
      <w:divBdr>
        <w:top w:val="none" w:sz="0" w:space="0" w:color="auto"/>
        <w:left w:val="none" w:sz="0" w:space="0" w:color="auto"/>
        <w:bottom w:val="none" w:sz="0" w:space="0" w:color="auto"/>
        <w:right w:val="none" w:sz="0" w:space="0" w:color="auto"/>
      </w:divBdr>
    </w:div>
    <w:div w:id="2040348704">
      <w:bodyDiv w:val="1"/>
      <w:marLeft w:val="0"/>
      <w:marRight w:val="0"/>
      <w:marTop w:val="0"/>
      <w:marBottom w:val="0"/>
      <w:divBdr>
        <w:top w:val="none" w:sz="0" w:space="0" w:color="auto"/>
        <w:left w:val="none" w:sz="0" w:space="0" w:color="auto"/>
        <w:bottom w:val="none" w:sz="0" w:space="0" w:color="auto"/>
        <w:right w:val="none" w:sz="0" w:space="0" w:color="auto"/>
      </w:divBdr>
    </w:div>
    <w:div w:id="2042396623">
      <w:bodyDiv w:val="1"/>
      <w:marLeft w:val="0"/>
      <w:marRight w:val="0"/>
      <w:marTop w:val="0"/>
      <w:marBottom w:val="0"/>
      <w:divBdr>
        <w:top w:val="none" w:sz="0" w:space="0" w:color="auto"/>
        <w:left w:val="none" w:sz="0" w:space="0" w:color="auto"/>
        <w:bottom w:val="none" w:sz="0" w:space="0" w:color="auto"/>
        <w:right w:val="none" w:sz="0" w:space="0" w:color="auto"/>
      </w:divBdr>
    </w:div>
    <w:div w:id="2042431727">
      <w:bodyDiv w:val="1"/>
      <w:marLeft w:val="0"/>
      <w:marRight w:val="0"/>
      <w:marTop w:val="0"/>
      <w:marBottom w:val="0"/>
      <w:divBdr>
        <w:top w:val="none" w:sz="0" w:space="0" w:color="auto"/>
        <w:left w:val="none" w:sz="0" w:space="0" w:color="auto"/>
        <w:bottom w:val="none" w:sz="0" w:space="0" w:color="auto"/>
        <w:right w:val="none" w:sz="0" w:space="0" w:color="auto"/>
      </w:divBdr>
    </w:div>
    <w:div w:id="2043506736">
      <w:bodyDiv w:val="1"/>
      <w:marLeft w:val="0"/>
      <w:marRight w:val="0"/>
      <w:marTop w:val="0"/>
      <w:marBottom w:val="0"/>
      <w:divBdr>
        <w:top w:val="none" w:sz="0" w:space="0" w:color="auto"/>
        <w:left w:val="none" w:sz="0" w:space="0" w:color="auto"/>
        <w:bottom w:val="none" w:sz="0" w:space="0" w:color="auto"/>
        <w:right w:val="none" w:sz="0" w:space="0" w:color="auto"/>
      </w:divBdr>
    </w:div>
    <w:div w:id="2044012972">
      <w:bodyDiv w:val="1"/>
      <w:marLeft w:val="0"/>
      <w:marRight w:val="0"/>
      <w:marTop w:val="0"/>
      <w:marBottom w:val="0"/>
      <w:divBdr>
        <w:top w:val="none" w:sz="0" w:space="0" w:color="auto"/>
        <w:left w:val="none" w:sz="0" w:space="0" w:color="auto"/>
        <w:bottom w:val="none" w:sz="0" w:space="0" w:color="auto"/>
        <w:right w:val="none" w:sz="0" w:space="0" w:color="auto"/>
      </w:divBdr>
    </w:div>
    <w:div w:id="2044549017">
      <w:bodyDiv w:val="1"/>
      <w:marLeft w:val="0"/>
      <w:marRight w:val="0"/>
      <w:marTop w:val="0"/>
      <w:marBottom w:val="0"/>
      <w:divBdr>
        <w:top w:val="none" w:sz="0" w:space="0" w:color="auto"/>
        <w:left w:val="none" w:sz="0" w:space="0" w:color="auto"/>
        <w:bottom w:val="none" w:sz="0" w:space="0" w:color="auto"/>
        <w:right w:val="none" w:sz="0" w:space="0" w:color="auto"/>
      </w:divBdr>
    </w:div>
    <w:div w:id="2045399935">
      <w:bodyDiv w:val="1"/>
      <w:marLeft w:val="0"/>
      <w:marRight w:val="0"/>
      <w:marTop w:val="0"/>
      <w:marBottom w:val="0"/>
      <w:divBdr>
        <w:top w:val="none" w:sz="0" w:space="0" w:color="auto"/>
        <w:left w:val="none" w:sz="0" w:space="0" w:color="auto"/>
        <w:bottom w:val="none" w:sz="0" w:space="0" w:color="auto"/>
        <w:right w:val="none" w:sz="0" w:space="0" w:color="auto"/>
      </w:divBdr>
    </w:div>
    <w:div w:id="2048673939">
      <w:bodyDiv w:val="1"/>
      <w:marLeft w:val="0"/>
      <w:marRight w:val="0"/>
      <w:marTop w:val="0"/>
      <w:marBottom w:val="0"/>
      <w:divBdr>
        <w:top w:val="none" w:sz="0" w:space="0" w:color="auto"/>
        <w:left w:val="none" w:sz="0" w:space="0" w:color="auto"/>
        <w:bottom w:val="none" w:sz="0" w:space="0" w:color="auto"/>
        <w:right w:val="none" w:sz="0" w:space="0" w:color="auto"/>
      </w:divBdr>
    </w:div>
    <w:div w:id="2050522065">
      <w:bodyDiv w:val="1"/>
      <w:marLeft w:val="0"/>
      <w:marRight w:val="0"/>
      <w:marTop w:val="0"/>
      <w:marBottom w:val="0"/>
      <w:divBdr>
        <w:top w:val="none" w:sz="0" w:space="0" w:color="auto"/>
        <w:left w:val="none" w:sz="0" w:space="0" w:color="auto"/>
        <w:bottom w:val="none" w:sz="0" w:space="0" w:color="auto"/>
        <w:right w:val="none" w:sz="0" w:space="0" w:color="auto"/>
      </w:divBdr>
    </w:div>
    <w:div w:id="2051033005">
      <w:bodyDiv w:val="1"/>
      <w:marLeft w:val="0"/>
      <w:marRight w:val="0"/>
      <w:marTop w:val="0"/>
      <w:marBottom w:val="0"/>
      <w:divBdr>
        <w:top w:val="none" w:sz="0" w:space="0" w:color="auto"/>
        <w:left w:val="none" w:sz="0" w:space="0" w:color="auto"/>
        <w:bottom w:val="none" w:sz="0" w:space="0" w:color="auto"/>
        <w:right w:val="none" w:sz="0" w:space="0" w:color="auto"/>
      </w:divBdr>
    </w:div>
    <w:div w:id="2055352615">
      <w:bodyDiv w:val="1"/>
      <w:marLeft w:val="0"/>
      <w:marRight w:val="0"/>
      <w:marTop w:val="0"/>
      <w:marBottom w:val="0"/>
      <w:divBdr>
        <w:top w:val="none" w:sz="0" w:space="0" w:color="auto"/>
        <w:left w:val="none" w:sz="0" w:space="0" w:color="auto"/>
        <w:bottom w:val="none" w:sz="0" w:space="0" w:color="auto"/>
        <w:right w:val="none" w:sz="0" w:space="0" w:color="auto"/>
      </w:divBdr>
    </w:div>
    <w:div w:id="2056925478">
      <w:bodyDiv w:val="1"/>
      <w:marLeft w:val="0"/>
      <w:marRight w:val="0"/>
      <w:marTop w:val="0"/>
      <w:marBottom w:val="0"/>
      <w:divBdr>
        <w:top w:val="none" w:sz="0" w:space="0" w:color="auto"/>
        <w:left w:val="none" w:sz="0" w:space="0" w:color="auto"/>
        <w:bottom w:val="none" w:sz="0" w:space="0" w:color="auto"/>
        <w:right w:val="none" w:sz="0" w:space="0" w:color="auto"/>
      </w:divBdr>
    </w:div>
    <w:div w:id="2059011090">
      <w:bodyDiv w:val="1"/>
      <w:marLeft w:val="0"/>
      <w:marRight w:val="0"/>
      <w:marTop w:val="0"/>
      <w:marBottom w:val="0"/>
      <w:divBdr>
        <w:top w:val="none" w:sz="0" w:space="0" w:color="auto"/>
        <w:left w:val="none" w:sz="0" w:space="0" w:color="auto"/>
        <w:bottom w:val="none" w:sz="0" w:space="0" w:color="auto"/>
        <w:right w:val="none" w:sz="0" w:space="0" w:color="auto"/>
      </w:divBdr>
    </w:div>
    <w:div w:id="2059084924">
      <w:bodyDiv w:val="1"/>
      <w:marLeft w:val="0"/>
      <w:marRight w:val="0"/>
      <w:marTop w:val="0"/>
      <w:marBottom w:val="0"/>
      <w:divBdr>
        <w:top w:val="none" w:sz="0" w:space="0" w:color="auto"/>
        <w:left w:val="none" w:sz="0" w:space="0" w:color="auto"/>
        <w:bottom w:val="none" w:sz="0" w:space="0" w:color="auto"/>
        <w:right w:val="none" w:sz="0" w:space="0" w:color="auto"/>
      </w:divBdr>
    </w:div>
    <w:div w:id="2060006803">
      <w:bodyDiv w:val="1"/>
      <w:marLeft w:val="0"/>
      <w:marRight w:val="0"/>
      <w:marTop w:val="0"/>
      <w:marBottom w:val="0"/>
      <w:divBdr>
        <w:top w:val="none" w:sz="0" w:space="0" w:color="auto"/>
        <w:left w:val="none" w:sz="0" w:space="0" w:color="auto"/>
        <w:bottom w:val="none" w:sz="0" w:space="0" w:color="auto"/>
        <w:right w:val="none" w:sz="0" w:space="0" w:color="auto"/>
      </w:divBdr>
    </w:div>
    <w:div w:id="2060740282">
      <w:bodyDiv w:val="1"/>
      <w:marLeft w:val="0"/>
      <w:marRight w:val="0"/>
      <w:marTop w:val="0"/>
      <w:marBottom w:val="0"/>
      <w:divBdr>
        <w:top w:val="none" w:sz="0" w:space="0" w:color="auto"/>
        <w:left w:val="none" w:sz="0" w:space="0" w:color="auto"/>
        <w:bottom w:val="none" w:sz="0" w:space="0" w:color="auto"/>
        <w:right w:val="none" w:sz="0" w:space="0" w:color="auto"/>
      </w:divBdr>
    </w:div>
    <w:div w:id="2061971532">
      <w:bodyDiv w:val="1"/>
      <w:marLeft w:val="0"/>
      <w:marRight w:val="0"/>
      <w:marTop w:val="0"/>
      <w:marBottom w:val="0"/>
      <w:divBdr>
        <w:top w:val="none" w:sz="0" w:space="0" w:color="auto"/>
        <w:left w:val="none" w:sz="0" w:space="0" w:color="auto"/>
        <w:bottom w:val="none" w:sz="0" w:space="0" w:color="auto"/>
        <w:right w:val="none" w:sz="0" w:space="0" w:color="auto"/>
      </w:divBdr>
    </w:div>
    <w:div w:id="2062753619">
      <w:bodyDiv w:val="1"/>
      <w:marLeft w:val="0"/>
      <w:marRight w:val="0"/>
      <w:marTop w:val="0"/>
      <w:marBottom w:val="0"/>
      <w:divBdr>
        <w:top w:val="none" w:sz="0" w:space="0" w:color="auto"/>
        <w:left w:val="none" w:sz="0" w:space="0" w:color="auto"/>
        <w:bottom w:val="none" w:sz="0" w:space="0" w:color="auto"/>
        <w:right w:val="none" w:sz="0" w:space="0" w:color="auto"/>
      </w:divBdr>
    </w:div>
    <w:div w:id="2064793502">
      <w:bodyDiv w:val="1"/>
      <w:marLeft w:val="0"/>
      <w:marRight w:val="0"/>
      <w:marTop w:val="0"/>
      <w:marBottom w:val="0"/>
      <w:divBdr>
        <w:top w:val="none" w:sz="0" w:space="0" w:color="auto"/>
        <w:left w:val="none" w:sz="0" w:space="0" w:color="auto"/>
        <w:bottom w:val="none" w:sz="0" w:space="0" w:color="auto"/>
        <w:right w:val="none" w:sz="0" w:space="0" w:color="auto"/>
      </w:divBdr>
    </w:div>
    <w:div w:id="2066685845">
      <w:bodyDiv w:val="1"/>
      <w:marLeft w:val="0"/>
      <w:marRight w:val="0"/>
      <w:marTop w:val="0"/>
      <w:marBottom w:val="0"/>
      <w:divBdr>
        <w:top w:val="none" w:sz="0" w:space="0" w:color="auto"/>
        <w:left w:val="none" w:sz="0" w:space="0" w:color="auto"/>
        <w:bottom w:val="none" w:sz="0" w:space="0" w:color="auto"/>
        <w:right w:val="none" w:sz="0" w:space="0" w:color="auto"/>
      </w:divBdr>
    </w:div>
    <w:div w:id="2070109667">
      <w:bodyDiv w:val="1"/>
      <w:marLeft w:val="0"/>
      <w:marRight w:val="0"/>
      <w:marTop w:val="0"/>
      <w:marBottom w:val="0"/>
      <w:divBdr>
        <w:top w:val="none" w:sz="0" w:space="0" w:color="auto"/>
        <w:left w:val="none" w:sz="0" w:space="0" w:color="auto"/>
        <w:bottom w:val="none" w:sz="0" w:space="0" w:color="auto"/>
        <w:right w:val="none" w:sz="0" w:space="0" w:color="auto"/>
      </w:divBdr>
    </w:div>
    <w:div w:id="2071807068">
      <w:bodyDiv w:val="1"/>
      <w:marLeft w:val="0"/>
      <w:marRight w:val="0"/>
      <w:marTop w:val="0"/>
      <w:marBottom w:val="0"/>
      <w:divBdr>
        <w:top w:val="none" w:sz="0" w:space="0" w:color="auto"/>
        <w:left w:val="none" w:sz="0" w:space="0" w:color="auto"/>
        <w:bottom w:val="none" w:sz="0" w:space="0" w:color="auto"/>
        <w:right w:val="none" w:sz="0" w:space="0" w:color="auto"/>
      </w:divBdr>
    </w:div>
    <w:div w:id="2072270369">
      <w:bodyDiv w:val="1"/>
      <w:marLeft w:val="0"/>
      <w:marRight w:val="0"/>
      <w:marTop w:val="0"/>
      <w:marBottom w:val="0"/>
      <w:divBdr>
        <w:top w:val="none" w:sz="0" w:space="0" w:color="auto"/>
        <w:left w:val="none" w:sz="0" w:space="0" w:color="auto"/>
        <w:bottom w:val="none" w:sz="0" w:space="0" w:color="auto"/>
        <w:right w:val="none" w:sz="0" w:space="0" w:color="auto"/>
      </w:divBdr>
    </w:div>
    <w:div w:id="2072457200">
      <w:bodyDiv w:val="1"/>
      <w:marLeft w:val="0"/>
      <w:marRight w:val="0"/>
      <w:marTop w:val="0"/>
      <w:marBottom w:val="0"/>
      <w:divBdr>
        <w:top w:val="none" w:sz="0" w:space="0" w:color="auto"/>
        <w:left w:val="none" w:sz="0" w:space="0" w:color="auto"/>
        <w:bottom w:val="none" w:sz="0" w:space="0" w:color="auto"/>
        <w:right w:val="none" w:sz="0" w:space="0" w:color="auto"/>
      </w:divBdr>
    </w:div>
    <w:div w:id="2072773934">
      <w:bodyDiv w:val="1"/>
      <w:marLeft w:val="0"/>
      <w:marRight w:val="0"/>
      <w:marTop w:val="0"/>
      <w:marBottom w:val="0"/>
      <w:divBdr>
        <w:top w:val="none" w:sz="0" w:space="0" w:color="auto"/>
        <w:left w:val="none" w:sz="0" w:space="0" w:color="auto"/>
        <w:bottom w:val="none" w:sz="0" w:space="0" w:color="auto"/>
        <w:right w:val="none" w:sz="0" w:space="0" w:color="auto"/>
      </w:divBdr>
    </w:div>
    <w:div w:id="2075931908">
      <w:bodyDiv w:val="1"/>
      <w:marLeft w:val="0"/>
      <w:marRight w:val="0"/>
      <w:marTop w:val="0"/>
      <w:marBottom w:val="0"/>
      <w:divBdr>
        <w:top w:val="none" w:sz="0" w:space="0" w:color="auto"/>
        <w:left w:val="none" w:sz="0" w:space="0" w:color="auto"/>
        <w:bottom w:val="none" w:sz="0" w:space="0" w:color="auto"/>
        <w:right w:val="none" w:sz="0" w:space="0" w:color="auto"/>
      </w:divBdr>
    </w:div>
    <w:div w:id="2075934651">
      <w:bodyDiv w:val="1"/>
      <w:marLeft w:val="0"/>
      <w:marRight w:val="0"/>
      <w:marTop w:val="0"/>
      <w:marBottom w:val="0"/>
      <w:divBdr>
        <w:top w:val="none" w:sz="0" w:space="0" w:color="auto"/>
        <w:left w:val="none" w:sz="0" w:space="0" w:color="auto"/>
        <w:bottom w:val="none" w:sz="0" w:space="0" w:color="auto"/>
        <w:right w:val="none" w:sz="0" w:space="0" w:color="auto"/>
      </w:divBdr>
    </w:div>
    <w:div w:id="2076321580">
      <w:bodyDiv w:val="1"/>
      <w:marLeft w:val="0"/>
      <w:marRight w:val="0"/>
      <w:marTop w:val="0"/>
      <w:marBottom w:val="0"/>
      <w:divBdr>
        <w:top w:val="none" w:sz="0" w:space="0" w:color="auto"/>
        <w:left w:val="none" w:sz="0" w:space="0" w:color="auto"/>
        <w:bottom w:val="none" w:sz="0" w:space="0" w:color="auto"/>
        <w:right w:val="none" w:sz="0" w:space="0" w:color="auto"/>
      </w:divBdr>
    </w:div>
    <w:div w:id="2077119683">
      <w:bodyDiv w:val="1"/>
      <w:marLeft w:val="0"/>
      <w:marRight w:val="0"/>
      <w:marTop w:val="0"/>
      <w:marBottom w:val="0"/>
      <w:divBdr>
        <w:top w:val="none" w:sz="0" w:space="0" w:color="auto"/>
        <w:left w:val="none" w:sz="0" w:space="0" w:color="auto"/>
        <w:bottom w:val="none" w:sz="0" w:space="0" w:color="auto"/>
        <w:right w:val="none" w:sz="0" w:space="0" w:color="auto"/>
      </w:divBdr>
    </w:div>
    <w:div w:id="2081751861">
      <w:bodyDiv w:val="1"/>
      <w:marLeft w:val="0"/>
      <w:marRight w:val="0"/>
      <w:marTop w:val="0"/>
      <w:marBottom w:val="0"/>
      <w:divBdr>
        <w:top w:val="none" w:sz="0" w:space="0" w:color="auto"/>
        <w:left w:val="none" w:sz="0" w:space="0" w:color="auto"/>
        <w:bottom w:val="none" w:sz="0" w:space="0" w:color="auto"/>
        <w:right w:val="none" w:sz="0" w:space="0" w:color="auto"/>
      </w:divBdr>
    </w:div>
    <w:div w:id="2083677983">
      <w:bodyDiv w:val="1"/>
      <w:marLeft w:val="0"/>
      <w:marRight w:val="0"/>
      <w:marTop w:val="0"/>
      <w:marBottom w:val="0"/>
      <w:divBdr>
        <w:top w:val="none" w:sz="0" w:space="0" w:color="auto"/>
        <w:left w:val="none" w:sz="0" w:space="0" w:color="auto"/>
        <w:bottom w:val="none" w:sz="0" w:space="0" w:color="auto"/>
        <w:right w:val="none" w:sz="0" w:space="0" w:color="auto"/>
      </w:divBdr>
    </w:div>
    <w:div w:id="2083988680">
      <w:bodyDiv w:val="1"/>
      <w:marLeft w:val="0"/>
      <w:marRight w:val="0"/>
      <w:marTop w:val="0"/>
      <w:marBottom w:val="0"/>
      <w:divBdr>
        <w:top w:val="none" w:sz="0" w:space="0" w:color="auto"/>
        <w:left w:val="none" w:sz="0" w:space="0" w:color="auto"/>
        <w:bottom w:val="none" w:sz="0" w:space="0" w:color="auto"/>
        <w:right w:val="none" w:sz="0" w:space="0" w:color="auto"/>
      </w:divBdr>
    </w:div>
    <w:div w:id="2084863755">
      <w:bodyDiv w:val="1"/>
      <w:marLeft w:val="0"/>
      <w:marRight w:val="0"/>
      <w:marTop w:val="0"/>
      <w:marBottom w:val="0"/>
      <w:divBdr>
        <w:top w:val="none" w:sz="0" w:space="0" w:color="auto"/>
        <w:left w:val="none" w:sz="0" w:space="0" w:color="auto"/>
        <w:bottom w:val="none" w:sz="0" w:space="0" w:color="auto"/>
        <w:right w:val="none" w:sz="0" w:space="0" w:color="auto"/>
      </w:divBdr>
    </w:div>
    <w:div w:id="2086148738">
      <w:bodyDiv w:val="1"/>
      <w:marLeft w:val="0"/>
      <w:marRight w:val="0"/>
      <w:marTop w:val="0"/>
      <w:marBottom w:val="0"/>
      <w:divBdr>
        <w:top w:val="none" w:sz="0" w:space="0" w:color="auto"/>
        <w:left w:val="none" w:sz="0" w:space="0" w:color="auto"/>
        <w:bottom w:val="none" w:sz="0" w:space="0" w:color="auto"/>
        <w:right w:val="none" w:sz="0" w:space="0" w:color="auto"/>
      </w:divBdr>
    </w:div>
    <w:div w:id="2086879794">
      <w:bodyDiv w:val="1"/>
      <w:marLeft w:val="0"/>
      <w:marRight w:val="0"/>
      <w:marTop w:val="0"/>
      <w:marBottom w:val="0"/>
      <w:divBdr>
        <w:top w:val="none" w:sz="0" w:space="0" w:color="auto"/>
        <w:left w:val="none" w:sz="0" w:space="0" w:color="auto"/>
        <w:bottom w:val="none" w:sz="0" w:space="0" w:color="auto"/>
        <w:right w:val="none" w:sz="0" w:space="0" w:color="auto"/>
      </w:divBdr>
    </w:div>
    <w:div w:id="2087222323">
      <w:bodyDiv w:val="1"/>
      <w:marLeft w:val="0"/>
      <w:marRight w:val="0"/>
      <w:marTop w:val="0"/>
      <w:marBottom w:val="0"/>
      <w:divBdr>
        <w:top w:val="none" w:sz="0" w:space="0" w:color="auto"/>
        <w:left w:val="none" w:sz="0" w:space="0" w:color="auto"/>
        <w:bottom w:val="none" w:sz="0" w:space="0" w:color="auto"/>
        <w:right w:val="none" w:sz="0" w:space="0" w:color="auto"/>
      </w:divBdr>
    </w:div>
    <w:div w:id="2087874595">
      <w:bodyDiv w:val="1"/>
      <w:marLeft w:val="0"/>
      <w:marRight w:val="0"/>
      <w:marTop w:val="0"/>
      <w:marBottom w:val="0"/>
      <w:divBdr>
        <w:top w:val="none" w:sz="0" w:space="0" w:color="auto"/>
        <w:left w:val="none" w:sz="0" w:space="0" w:color="auto"/>
        <w:bottom w:val="none" w:sz="0" w:space="0" w:color="auto"/>
        <w:right w:val="none" w:sz="0" w:space="0" w:color="auto"/>
      </w:divBdr>
    </w:div>
    <w:div w:id="2088191135">
      <w:bodyDiv w:val="1"/>
      <w:marLeft w:val="0"/>
      <w:marRight w:val="0"/>
      <w:marTop w:val="0"/>
      <w:marBottom w:val="0"/>
      <w:divBdr>
        <w:top w:val="none" w:sz="0" w:space="0" w:color="auto"/>
        <w:left w:val="none" w:sz="0" w:space="0" w:color="auto"/>
        <w:bottom w:val="none" w:sz="0" w:space="0" w:color="auto"/>
        <w:right w:val="none" w:sz="0" w:space="0" w:color="auto"/>
      </w:divBdr>
    </w:div>
    <w:div w:id="2091002816">
      <w:bodyDiv w:val="1"/>
      <w:marLeft w:val="0"/>
      <w:marRight w:val="0"/>
      <w:marTop w:val="0"/>
      <w:marBottom w:val="0"/>
      <w:divBdr>
        <w:top w:val="none" w:sz="0" w:space="0" w:color="auto"/>
        <w:left w:val="none" w:sz="0" w:space="0" w:color="auto"/>
        <w:bottom w:val="none" w:sz="0" w:space="0" w:color="auto"/>
        <w:right w:val="none" w:sz="0" w:space="0" w:color="auto"/>
      </w:divBdr>
    </w:div>
    <w:div w:id="2091732137">
      <w:bodyDiv w:val="1"/>
      <w:marLeft w:val="0"/>
      <w:marRight w:val="0"/>
      <w:marTop w:val="0"/>
      <w:marBottom w:val="0"/>
      <w:divBdr>
        <w:top w:val="none" w:sz="0" w:space="0" w:color="auto"/>
        <w:left w:val="none" w:sz="0" w:space="0" w:color="auto"/>
        <w:bottom w:val="none" w:sz="0" w:space="0" w:color="auto"/>
        <w:right w:val="none" w:sz="0" w:space="0" w:color="auto"/>
      </w:divBdr>
    </w:div>
    <w:div w:id="2094472591">
      <w:bodyDiv w:val="1"/>
      <w:marLeft w:val="0"/>
      <w:marRight w:val="0"/>
      <w:marTop w:val="0"/>
      <w:marBottom w:val="0"/>
      <w:divBdr>
        <w:top w:val="none" w:sz="0" w:space="0" w:color="auto"/>
        <w:left w:val="none" w:sz="0" w:space="0" w:color="auto"/>
        <w:bottom w:val="none" w:sz="0" w:space="0" w:color="auto"/>
        <w:right w:val="none" w:sz="0" w:space="0" w:color="auto"/>
      </w:divBdr>
    </w:div>
    <w:div w:id="2094935409">
      <w:bodyDiv w:val="1"/>
      <w:marLeft w:val="0"/>
      <w:marRight w:val="0"/>
      <w:marTop w:val="0"/>
      <w:marBottom w:val="0"/>
      <w:divBdr>
        <w:top w:val="none" w:sz="0" w:space="0" w:color="auto"/>
        <w:left w:val="none" w:sz="0" w:space="0" w:color="auto"/>
        <w:bottom w:val="none" w:sz="0" w:space="0" w:color="auto"/>
        <w:right w:val="none" w:sz="0" w:space="0" w:color="auto"/>
      </w:divBdr>
    </w:div>
    <w:div w:id="2097171363">
      <w:bodyDiv w:val="1"/>
      <w:marLeft w:val="0"/>
      <w:marRight w:val="0"/>
      <w:marTop w:val="0"/>
      <w:marBottom w:val="0"/>
      <w:divBdr>
        <w:top w:val="none" w:sz="0" w:space="0" w:color="auto"/>
        <w:left w:val="none" w:sz="0" w:space="0" w:color="auto"/>
        <w:bottom w:val="none" w:sz="0" w:space="0" w:color="auto"/>
        <w:right w:val="none" w:sz="0" w:space="0" w:color="auto"/>
      </w:divBdr>
    </w:div>
    <w:div w:id="2098089151">
      <w:bodyDiv w:val="1"/>
      <w:marLeft w:val="0"/>
      <w:marRight w:val="0"/>
      <w:marTop w:val="0"/>
      <w:marBottom w:val="0"/>
      <w:divBdr>
        <w:top w:val="none" w:sz="0" w:space="0" w:color="auto"/>
        <w:left w:val="none" w:sz="0" w:space="0" w:color="auto"/>
        <w:bottom w:val="none" w:sz="0" w:space="0" w:color="auto"/>
        <w:right w:val="none" w:sz="0" w:space="0" w:color="auto"/>
      </w:divBdr>
    </w:div>
    <w:div w:id="2098863271">
      <w:bodyDiv w:val="1"/>
      <w:marLeft w:val="0"/>
      <w:marRight w:val="0"/>
      <w:marTop w:val="0"/>
      <w:marBottom w:val="0"/>
      <w:divBdr>
        <w:top w:val="none" w:sz="0" w:space="0" w:color="auto"/>
        <w:left w:val="none" w:sz="0" w:space="0" w:color="auto"/>
        <w:bottom w:val="none" w:sz="0" w:space="0" w:color="auto"/>
        <w:right w:val="none" w:sz="0" w:space="0" w:color="auto"/>
      </w:divBdr>
    </w:div>
    <w:div w:id="2108228615">
      <w:bodyDiv w:val="1"/>
      <w:marLeft w:val="0"/>
      <w:marRight w:val="0"/>
      <w:marTop w:val="0"/>
      <w:marBottom w:val="0"/>
      <w:divBdr>
        <w:top w:val="none" w:sz="0" w:space="0" w:color="auto"/>
        <w:left w:val="none" w:sz="0" w:space="0" w:color="auto"/>
        <w:bottom w:val="none" w:sz="0" w:space="0" w:color="auto"/>
        <w:right w:val="none" w:sz="0" w:space="0" w:color="auto"/>
      </w:divBdr>
    </w:div>
    <w:div w:id="2109807785">
      <w:bodyDiv w:val="1"/>
      <w:marLeft w:val="0"/>
      <w:marRight w:val="0"/>
      <w:marTop w:val="0"/>
      <w:marBottom w:val="0"/>
      <w:divBdr>
        <w:top w:val="none" w:sz="0" w:space="0" w:color="auto"/>
        <w:left w:val="none" w:sz="0" w:space="0" w:color="auto"/>
        <w:bottom w:val="none" w:sz="0" w:space="0" w:color="auto"/>
        <w:right w:val="none" w:sz="0" w:space="0" w:color="auto"/>
      </w:divBdr>
    </w:div>
    <w:div w:id="2111729682">
      <w:bodyDiv w:val="1"/>
      <w:marLeft w:val="0"/>
      <w:marRight w:val="0"/>
      <w:marTop w:val="0"/>
      <w:marBottom w:val="0"/>
      <w:divBdr>
        <w:top w:val="none" w:sz="0" w:space="0" w:color="auto"/>
        <w:left w:val="none" w:sz="0" w:space="0" w:color="auto"/>
        <w:bottom w:val="none" w:sz="0" w:space="0" w:color="auto"/>
        <w:right w:val="none" w:sz="0" w:space="0" w:color="auto"/>
      </w:divBdr>
    </w:div>
    <w:div w:id="2112360506">
      <w:bodyDiv w:val="1"/>
      <w:marLeft w:val="0"/>
      <w:marRight w:val="0"/>
      <w:marTop w:val="0"/>
      <w:marBottom w:val="0"/>
      <w:divBdr>
        <w:top w:val="none" w:sz="0" w:space="0" w:color="auto"/>
        <w:left w:val="none" w:sz="0" w:space="0" w:color="auto"/>
        <w:bottom w:val="none" w:sz="0" w:space="0" w:color="auto"/>
        <w:right w:val="none" w:sz="0" w:space="0" w:color="auto"/>
      </w:divBdr>
    </w:div>
    <w:div w:id="2112816973">
      <w:bodyDiv w:val="1"/>
      <w:marLeft w:val="0"/>
      <w:marRight w:val="0"/>
      <w:marTop w:val="0"/>
      <w:marBottom w:val="0"/>
      <w:divBdr>
        <w:top w:val="none" w:sz="0" w:space="0" w:color="auto"/>
        <w:left w:val="none" w:sz="0" w:space="0" w:color="auto"/>
        <w:bottom w:val="none" w:sz="0" w:space="0" w:color="auto"/>
        <w:right w:val="none" w:sz="0" w:space="0" w:color="auto"/>
      </w:divBdr>
    </w:div>
    <w:div w:id="2115395095">
      <w:bodyDiv w:val="1"/>
      <w:marLeft w:val="0"/>
      <w:marRight w:val="0"/>
      <w:marTop w:val="0"/>
      <w:marBottom w:val="0"/>
      <w:divBdr>
        <w:top w:val="none" w:sz="0" w:space="0" w:color="auto"/>
        <w:left w:val="none" w:sz="0" w:space="0" w:color="auto"/>
        <w:bottom w:val="none" w:sz="0" w:space="0" w:color="auto"/>
        <w:right w:val="none" w:sz="0" w:space="0" w:color="auto"/>
      </w:divBdr>
    </w:div>
    <w:div w:id="2116316829">
      <w:bodyDiv w:val="1"/>
      <w:marLeft w:val="0"/>
      <w:marRight w:val="0"/>
      <w:marTop w:val="0"/>
      <w:marBottom w:val="0"/>
      <w:divBdr>
        <w:top w:val="none" w:sz="0" w:space="0" w:color="auto"/>
        <w:left w:val="none" w:sz="0" w:space="0" w:color="auto"/>
        <w:bottom w:val="none" w:sz="0" w:space="0" w:color="auto"/>
        <w:right w:val="none" w:sz="0" w:space="0" w:color="auto"/>
      </w:divBdr>
    </w:div>
    <w:div w:id="2116708076">
      <w:bodyDiv w:val="1"/>
      <w:marLeft w:val="0"/>
      <w:marRight w:val="0"/>
      <w:marTop w:val="0"/>
      <w:marBottom w:val="0"/>
      <w:divBdr>
        <w:top w:val="none" w:sz="0" w:space="0" w:color="auto"/>
        <w:left w:val="none" w:sz="0" w:space="0" w:color="auto"/>
        <w:bottom w:val="none" w:sz="0" w:space="0" w:color="auto"/>
        <w:right w:val="none" w:sz="0" w:space="0" w:color="auto"/>
      </w:divBdr>
    </w:div>
    <w:div w:id="2119055989">
      <w:bodyDiv w:val="1"/>
      <w:marLeft w:val="0"/>
      <w:marRight w:val="0"/>
      <w:marTop w:val="0"/>
      <w:marBottom w:val="0"/>
      <w:divBdr>
        <w:top w:val="none" w:sz="0" w:space="0" w:color="auto"/>
        <w:left w:val="none" w:sz="0" w:space="0" w:color="auto"/>
        <w:bottom w:val="none" w:sz="0" w:space="0" w:color="auto"/>
        <w:right w:val="none" w:sz="0" w:space="0" w:color="auto"/>
      </w:divBdr>
    </w:div>
    <w:div w:id="2120297240">
      <w:bodyDiv w:val="1"/>
      <w:marLeft w:val="0"/>
      <w:marRight w:val="0"/>
      <w:marTop w:val="0"/>
      <w:marBottom w:val="0"/>
      <w:divBdr>
        <w:top w:val="none" w:sz="0" w:space="0" w:color="auto"/>
        <w:left w:val="none" w:sz="0" w:space="0" w:color="auto"/>
        <w:bottom w:val="none" w:sz="0" w:space="0" w:color="auto"/>
        <w:right w:val="none" w:sz="0" w:space="0" w:color="auto"/>
      </w:divBdr>
    </w:div>
    <w:div w:id="2120835659">
      <w:bodyDiv w:val="1"/>
      <w:marLeft w:val="0"/>
      <w:marRight w:val="0"/>
      <w:marTop w:val="0"/>
      <w:marBottom w:val="0"/>
      <w:divBdr>
        <w:top w:val="none" w:sz="0" w:space="0" w:color="auto"/>
        <w:left w:val="none" w:sz="0" w:space="0" w:color="auto"/>
        <w:bottom w:val="none" w:sz="0" w:space="0" w:color="auto"/>
        <w:right w:val="none" w:sz="0" w:space="0" w:color="auto"/>
      </w:divBdr>
    </w:div>
    <w:div w:id="2125299222">
      <w:bodyDiv w:val="1"/>
      <w:marLeft w:val="0"/>
      <w:marRight w:val="0"/>
      <w:marTop w:val="0"/>
      <w:marBottom w:val="0"/>
      <w:divBdr>
        <w:top w:val="none" w:sz="0" w:space="0" w:color="auto"/>
        <w:left w:val="none" w:sz="0" w:space="0" w:color="auto"/>
        <w:bottom w:val="none" w:sz="0" w:space="0" w:color="auto"/>
        <w:right w:val="none" w:sz="0" w:space="0" w:color="auto"/>
      </w:divBdr>
    </w:div>
    <w:div w:id="2127575268">
      <w:bodyDiv w:val="1"/>
      <w:marLeft w:val="0"/>
      <w:marRight w:val="0"/>
      <w:marTop w:val="0"/>
      <w:marBottom w:val="0"/>
      <w:divBdr>
        <w:top w:val="none" w:sz="0" w:space="0" w:color="auto"/>
        <w:left w:val="none" w:sz="0" w:space="0" w:color="auto"/>
        <w:bottom w:val="none" w:sz="0" w:space="0" w:color="auto"/>
        <w:right w:val="none" w:sz="0" w:space="0" w:color="auto"/>
      </w:divBdr>
    </w:div>
    <w:div w:id="2130659208">
      <w:bodyDiv w:val="1"/>
      <w:marLeft w:val="0"/>
      <w:marRight w:val="0"/>
      <w:marTop w:val="0"/>
      <w:marBottom w:val="0"/>
      <w:divBdr>
        <w:top w:val="none" w:sz="0" w:space="0" w:color="auto"/>
        <w:left w:val="none" w:sz="0" w:space="0" w:color="auto"/>
        <w:bottom w:val="none" w:sz="0" w:space="0" w:color="auto"/>
        <w:right w:val="none" w:sz="0" w:space="0" w:color="auto"/>
      </w:divBdr>
    </w:div>
    <w:div w:id="2134860884">
      <w:bodyDiv w:val="1"/>
      <w:marLeft w:val="0"/>
      <w:marRight w:val="0"/>
      <w:marTop w:val="0"/>
      <w:marBottom w:val="0"/>
      <w:divBdr>
        <w:top w:val="none" w:sz="0" w:space="0" w:color="auto"/>
        <w:left w:val="none" w:sz="0" w:space="0" w:color="auto"/>
        <w:bottom w:val="none" w:sz="0" w:space="0" w:color="auto"/>
        <w:right w:val="none" w:sz="0" w:space="0" w:color="auto"/>
      </w:divBdr>
    </w:div>
    <w:div w:id="2136488156">
      <w:bodyDiv w:val="1"/>
      <w:marLeft w:val="0"/>
      <w:marRight w:val="0"/>
      <w:marTop w:val="0"/>
      <w:marBottom w:val="0"/>
      <w:divBdr>
        <w:top w:val="none" w:sz="0" w:space="0" w:color="auto"/>
        <w:left w:val="none" w:sz="0" w:space="0" w:color="auto"/>
        <w:bottom w:val="none" w:sz="0" w:space="0" w:color="auto"/>
        <w:right w:val="none" w:sz="0" w:space="0" w:color="auto"/>
      </w:divBdr>
    </w:div>
    <w:div w:id="2137063447">
      <w:bodyDiv w:val="1"/>
      <w:marLeft w:val="0"/>
      <w:marRight w:val="0"/>
      <w:marTop w:val="0"/>
      <w:marBottom w:val="0"/>
      <w:divBdr>
        <w:top w:val="none" w:sz="0" w:space="0" w:color="auto"/>
        <w:left w:val="none" w:sz="0" w:space="0" w:color="auto"/>
        <w:bottom w:val="none" w:sz="0" w:space="0" w:color="auto"/>
        <w:right w:val="none" w:sz="0" w:space="0" w:color="auto"/>
      </w:divBdr>
    </w:div>
    <w:div w:id="2137212054">
      <w:bodyDiv w:val="1"/>
      <w:marLeft w:val="0"/>
      <w:marRight w:val="0"/>
      <w:marTop w:val="0"/>
      <w:marBottom w:val="0"/>
      <w:divBdr>
        <w:top w:val="none" w:sz="0" w:space="0" w:color="auto"/>
        <w:left w:val="none" w:sz="0" w:space="0" w:color="auto"/>
        <w:bottom w:val="none" w:sz="0" w:space="0" w:color="auto"/>
        <w:right w:val="none" w:sz="0" w:space="0" w:color="auto"/>
      </w:divBdr>
    </w:div>
    <w:div w:id="2139755868">
      <w:bodyDiv w:val="1"/>
      <w:marLeft w:val="0"/>
      <w:marRight w:val="0"/>
      <w:marTop w:val="0"/>
      <w:marBottom w:val="0"/>
      <w:divBdr>
        <w:top w:val="none" w:sz="0" w:space="0" w:color="auto"/>
        <w:left w:val="none" w:sz="0" w:space="0" w:color="auto"/>
        <w:bottom w:val="none" w:sz="0" w:space="0" w:color="auto"/>
        <w:right w:val="none" w:sz="0" w:space="0" w:color="auto"/>
      </w:divBdr>
    </w:div>
    <w:div w:id="2144032247">
      <w:bodyDiv w:val="1"/>
      <w:marLeft w:val="0"/>
      <w:marRight w:val="0"/>
      <w:marTop w:val="0"/>
      <w:marBottom w:val="0"/>
      <w:divBdr>
        <w:top w:val="none" w:sz="0" w:space="0" w:color="auto"/>
        <w:left w:val="none" w:sz="0" w:space="0" w:color="auto"/>
        <w:bottom w:val="none" w:sz="0" w:space="0" w:color="auto"/>
        <w:right w:val="none" w:sz="0" w:space="0" w:color="auto"/>
      </w:divBdr>
    </w:div>
    <w:div w:id="2144229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oleObject" Target="embeddings/oleObject2.bin"/><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oleObject" Target="embeddings/oleObject4.bin"/><Relationship Id="rId10" Type="http://schemas.openxmlformats.org/officeDocument/2006/relationships/image" Target="media/image1.png"/><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Hex05</b:Tag>
    <b:SourceType>JournalArticle</b:SourceType>
    <b:Guid>{8DC4FBEF-EB6E-43A0-B507-CCDEF4AE1AFC}</b:Guid>
    <b:Author>
      <b:Author>
        <b:NameList>
          <b:Person>
            <b:Last>Hext</b:Last>
            <b:First>Paul</b:First>
            <b:Middle>M</b:Middle>
          </b:Person>
          <b:Person>
            <b:Last>Tomenson</b:Last>
            <b:First>John</b:First>
            <b:Middle>A</b:Middle>
          </b:Person>
          <b:Person>
            <b:Last>Thompson</b:Last>
            <b:First>Peter</b:First>
          </b:Person>
        </b:NameList>
      </b:Author>
    </b:Author>
    <b:Title>Titanium Dioxide: Inhalation Toxicology and Epidemiology</b:Title>
    <b:Year>2005</b:Year>
    <b:JournalName>The Annals of Occupational Hygiene</b:JournalName>
    <b:Pages>461-472</b:Pages>
    <b:Volume>49</b:Volume>
    <b:Issue>6</b:Issue>
    <b:RefOrder>2</b:RefOrder>
  </b:Source>
  <b:Source>
    <b:Tag>Uni10</b:Tag>
    <b:SourceType>Report</b:SourceType>
    <b:Guid>{5D43E0A7-8CDD-4766-A201-790AE7A0D9F0}</b:Guid>
    <b:Author>
      <b:Author>
        <b:Corporate>United States Environmental Protection Agency</b:Corporate>
      </b:Author>
    </b:Author>
    <b:Title>State of The Science Literature Review: Nano Titanium Dioxide Environmental Matters</b:Title>
    <b:Year>2010</b:Year>
    <b:Publisher>United States Environmental Protection Agency</b:Publisher>
    <b:City>Washington, D.C.</b:City>
    <b:RefOrder>3</b:RefOrder>
  </b:Source>
  <b:Source>
    <b:Tag>Uni111</b:Tag>
    <b:SourceType>Report</b:SourceType>
    <b:Guid>{360E64AB-58D6-444A-826C-61B67455612B}</b:Guid>
    <b:Author>
      <b:Author>
        <b:Corporate>United States National Institute for Occupational Safety and Health</b:Corporate>
      </b:Author>
    </b:Author>
    <b:Title>Occupational Exposure to Titanium Dioxide</b:Title>
    <b:Year>2011</b:Year>
    <b:Publisher>United States Centers for Disease Control and Prevention</b:Publisher>
    <b:City>Washington</b:City>
    <b:RefOrder>10</b:RefOrder>
  </b:Source>
  <b:Source>
    <b:Tag>Dav11</b:Tag>
    <b:SourceType>JournalArticle</b:SourceType>
    <b:Guid>{3634E000-B872-4601-B346-6CBCEB03EEB7}</b:Guid>
    <b:Author>
      <b:Author>
        <b:NameList>
          <b:Person>
            <b:Last>Davis</b:Last>
            <b:First>J</b:First>
            <b:Middle>Allen</b:Middle>
          </b:Person>
          <b:Person>
            <b:Last>Gift</b:Last>
            <b:First>Jeffrey</b:First>
            <b:Middle>S</b:Middle>
          </b:Person>
          <b:Person>
            <b:Last>Zhao</b:Last>
            <b:First>Q</b:First>
            <b:Middle>Jay</b:Middle>
          </b:Person>
        </b:NameList>
      </b:Author>
    </b:Author>
    <b:Title>Introduction to Benchmark Dose Methods and U.S. EPA's Benchmark Dose Software (BMDS) Version 2.1.1</b:Title>
    <b:JournalName>Journal of Toxicology and Applied Pharmacology</b:JournalName>
    <b:Year>2011</b:Year>
    <b:Pages>181-191</b:Pages>
    <b:Volume>254</b:Volume>
    <b:DOI>10.1016/j.taap.2010.10.016</b:DOI>
    <b:RefOrder>29</b:RefOrder>
  </b:Source>
  <b:Source>
    <b:Tag>Cru84</b:Tag>
    <b:SourceType>JournalArticle</b:SourceType>
    <b:Guid>{E3EEC22E-2B52-40D6-A4D5-1846D08AE13D}</b:Guid>
    <b:Author>
      <b:Author>
        <b:NameList>
          <b:Person>
            <b:Last>Crump</b:Last>
            <b:First>Kenny</b:First>
            <b:Middle>S</b:Middle>
          </b:Person>
        </b:NameList>
      </b:Author>
    </b:Author>
    <b:Title>A New Method for Determining Allowable Daily Intakes</b:Title>
    <b:JournalName>Fundamental and Applied Toxicology</b:JournalName>
    <b:Year>1984</b:Year>
    <b:Pages>854-871</b:Pages>
    <b:Volume>4</b:Volume>
    <b:RefOrder>30</b:RefOrder>
  </b:Source>
  <b:Source>
    <b:Tag>Eur091</b:Tag>
    <b:SourceType>JournalArticle</b:SourceType>
    <b:Guid>{BC2F7749-3A98-4590-8B04-D279DF297BFE}</b:Guid>
    <b:Author>
      <b:Author>
        <b:Corporate>European Food Safety Authority</b:Corporate>
      </b:Author>
    </b:Author>
    <b:Title>Guidance of the Scientific Committee on a Request from EFSA on the Use of the Benchmark Dose Approach in Risk Assessment</b:Title>
    <b:Year>2009</b:Year>
    <b:JournalName>The EFSA Journal</b:JournalName>
    <b:Pages>1-72</b:Pages>
    <b:Issue>1150</b:Issue>
    <b:RefOrder>31</b:RefOrder>
  </b:Source>
  <b:Source>
    <b:Tag>Jag01</b:Tag>
    <b:SourceType>JournalArticle</b:SourceType>
    <b:Guid>{74F3B359-6C43-4A38-B58C-0748F8F5263A}</b:Guid>
    <b:Author>
      <b:Author>
        <b:NameList>
          <b:Person>
            <b:Last>Jager</b:Last>
            <b:First>Thaling</b:First>
          </b:Person>
          <b:Person>
            <b:Last>Vermeire</b:Last>
            <b:First>Theo</b:First>
            <b:Middle>G</b:Middle>
          </b:Person>
          <b:Person>
            <b:Last>Rikken</b:Last>
            <b:First>Mathieu</b:First>
            <b:Middle>GJ</b:Middle>
          </b:Person>
          <b:Person>
            <b:Last>van der Poel</b:Last>
            <b:First>Paul</b:First>
          </b:Person>
        </b:NameList>
      </b:Author>
    </b:Author>
    <b:Title>Opportunities for a Probabilistic Risk Assessment of Chemicals in the European Union</b:Title>
    <b:Year>2001</b:Year>
    <b:JournalName>Chemosphere</b:JournalName>
    <b:Pages>257-264</b:Pages>
    <b:Volume>43</b:Volume>
    <b:DOI>10.1016/S0045-6535(00)00087-4</b:DOI>
    <b:RefOrder>28</b:RefOrder>
  </b:Source>
  <b:Source>
    <b:Tag>Uni141</b:Tag>
    <b:SourceType>Report</b:SourceType>
    <b:Guid>{E4A2E528-3539-407D-BD3B-C08506075271}</b:Guid>
    <b:Author>
      <b:Author>
        <b:Corporate>United States Geological Survey</b:Corporate>
      </b:Author>
    </b:Author>
    <b:Title>2012 Minerals Yearbook: Titanium</b:Title>
    <b:Year>2014</b:Year>
    <b:Publisher>United States Department of the Interior</b:Publisher>
    <b:City>Washington D.C.</b:City>
    <b:RefOrder>4</b:RefOrder>
  </b:Source>
  <b:Source>
    <b:Tag>Lee85</b:Tag>
    <b:SourceType>JournalArticle</b:SourceType>
    <b:Guid>{9EDB00CC-84A6-4195-AEE2-52F7B81048FE}</b:Guid>
    <b:Author>
      <b:Author>
        <b:NameList>
          <b:Person>
            <b:Last>Lee</b:Last>
            <b:First>KP</b:First>
          </b:Person>
          <b:Person>
            <b:Last>Trochimowicz</b:Last>
            <b:First>HJ</b:First>
          </b:Person>
          <b:Person>
            <b:Last>Reinhardt</b:Last>
            <b:First>CF</b:First>
          </b:Person>
        </b:NameList>
      </b:Author>
    </b:Author>
    <b:Title>Pulmonary Response of Rats Exposed to Titanium Dioxide by Inhalation for Two Years</b:Title>
    <b:Year>1985</b:Year>
    <b:JournalName>Toxicology and Applied Pharmacology</b:JournalName>
    <b:Pages>179-192</b:Pages>
    <b:Volume>79</b:Volume>
    <b:RefOrder>16</b:RefOrder>
  </b:Source>
  <b:Source>
    <b:Tag>Muh91</b:Tag>
    <b:SourceType>JournalArticle</b:SourceType>
    <b:Guid>{E3E32C57-C400-4ED0-9983-ED8B478F71C9}</b:Guid>
    <b:Author>
      <b:Author>
        <b:NameList>
          <b:Person>
            <b:Last>Muhle</b:Last>
            <b:First>H</b:First>
          </b:Person>
          <b:Person>
            <b:Last>Bellmann</b:Last>
            <b:First>B</b:First>
          </b:Person>
          <b:Person>
            <b:Last>Creutzenberg</b:Last>
            <b:First>O</b:First>
          </b:Person>
          <b:Person>
            <b:Last>Dasenbrock</b:Last>
            <b:First>C</b:First>
          </b:Person>
          <b:Person>
            <b:Last>Klipper</b:Last>
            <b:First>Ernst</b:First>
            <b:Middle>H</b:Middle>
          </b:Person>
          <b:Person>
            <b:Last>MacKenzie</b:Last>
            <b:First>JC</b:First>
          </b:Person>
          <b:Person>
            <b:Last>Morrow</b:Last>
            <b:First>P</b:First>
          </b:Person>
          <b:Person>
            <b:Last>Mohr</b:Last>
            <b:First>U</b:First>
          </b:Person>
          <b:Person>
            <b:Last>Takenaka</b:Last>
            <b:First>S</b:First>
          </b:Person>
          <b:Person>
            <b:Last>Mermelstein</b:Last>
            <b:First>R</b:First>
          </b:Person>
        </b:NameList>
      </b:Author>
    </b:Author>
    <b:Title>Pulmonary Response to Toner Upon Chronic Inhalation Exposure in Rats</b:Title>
    <b:JournalName>Fundamental and Applied Toxicology</b:JournalName>
    <b:Year>1991</b:Year>
    <b:Pages>280-299</b:Pages>
    <b:Volume>17</b:Volume>
    <b:RefOrder>17</b:RefOrder>
  </b:Source>
  <b:Source>
    <b:Tag>Hei95</b:Tag>
    <b:SourceType>JournalArticle</b:SourceType>
    <b:Guid>{611C1C6D-F23D-4DB2-8813-47B57EDAF45D}</b:Guid>
    <b:Author>
      <b:Author>
        <b:NameList>
          <b:Person>
            <b:Last>Heinrich</b:Last>
            <b:First>U</b:First>
          </b:Person>
          <b:Person>
            <b:Last>Fuhst</b:Last>
            <b:First>R</b:First>
          </b:Person>
          <b:Person>
            <b:Last>Rittinghausen</b:Last>
            <b:First>S</b:First>
          </b:Person>
          <b:Person>
            <b:Last>Creutzenberg</b:Last>
            <b:First>O</b:First>
          </b:Person>
          <b:Person>
            <b:Last>Bellman</b:Last>
            <b:First>B</b:First>
          </b:Person>
          <b:Person>
            <b:Last>Koch</b:Last>
            <b:First>W</b:First>
          </b:Person>
          <b:Person>
            <b:Last>Levsen</b:Last>
            <b:First>K</b:First>
          </b:Person>
        </b:NameList>
      </b:Author>
    </b:Author>
    <b:Title>Chronic Inhalation Exposure of Wistar Rats and Two Different Strains of Mice to Diesel-Engine Exhaust, Carbon Black, and Titanium Dioxide</b:Title>
    <b:JournalName>Inhalation Toxicology</b:JournalName>
    <b:Year>1995</b:Year>
    <b:Pages>533-556</b:Pages>
    <b:Volume>7</b:Volume>
    <b:Issue>4</b:Issue>
    <b:RefOrder>18</b:RefOrder>
  </b:Source>
  <b:Source>
    <b:Tag>Ber02</b:Tag>
    <b:SourceType>JournalArticle</b:SourceType>
    <b:Guid>{D1BE3AFF-B37B-46C0-9F1A-88E285CDF2BC}</b:Guid>
    <b:Author>
      <b:Author>
        <b:NameList>
          <b:Person>
            <b:Last>Bermudez</b:Last>
            <b:First>E</b:First>
          </b:Person>
          <b:Person>
            <b:Last>Mangum</b:Last>
            <b:First>JB</b:First>
          </b:Person>
          <b:Person>
            <b:Last>Asgharian</b:Last>
            <b:First>B</b:First>
          </b:Person>
          <b:Person>
            <b:Last>Wong</b:Last>
            <b:First>BA</b:First>
          </b:Person>
          <b:Person>
            <b:Last>Reverdy</b:Last>
            <b:First>EE</b:First>
          </b:Person>
          <b:Person>
            <b:Last>Janszen</b:Last>
            <b:First>DB</b:First>
          </b:Person>
          <b:Person>
            <b:Last>Hext</b:Last>
            <b:First>PM</b:First>
          </b:Person>
          <b:Person>
            <b:Last>Warheit</b:Last>
            <b:First>DB</b:First>
          </b:Person>
          <b:Person>
            <b:Last>Everitt</b:Last>
            <b:First>JI</b:First>
          </b:Person>
        </b:NameList>
      </b:Author>
    </b:Author>
    <b:Title>Long-term PUlmonary Responses of Three Laboratory Rodent Species to Subchronic Inhalation of Pigmentary Titanium Dioxide Particles</b:Title>
    <b:JournalName>Toxicological Sciences</b:JournalName>
    <b:Year>2002</b:Year>
    <b:Pages>86-97</b:Pages>
    <b:Volume>70</b:Volume>
    <b:Issue>1</b:Issue>
    <b:RefOrder>19</b:RefOrder>
  </b:Source>
  <b:Source>
    <b:Tag>Ber04</b:Tag>
    <b:SourceType>JournalArticle</b:SourceType>
    <b:Guid>{94F2FB0F-2970-4CA0-9863-1B1C373404B9}</b:Guid>
    <b:Author>
      <b:Author>
        <b:NameList>
          <b:Person>
            <b:Last>Bermudez</b:Last>
            <b:First>E</b:First>
          </b:Person>
          <b:Person>
            <b:Last>Mangum</b:Last>
            <b:First>JB</b:First>
          </b:Person>
          <b:Person>
            <b:Last>Asgharian</b:Last>
            <b:First>B</b:First>
          </b:Person>
          <b:Person>
            <b:Last>Wong</b:Last>
            <b:First>BA</b:First>
          </b:Person>
          <b:Person>
            <b:Last>Hext</b:Last>
            <b:First>PM</b:First>
          </b:Person>
          <b:Person>
            <b:Last>Warheit</b:Last>
            <b:First>DB</b:First>
          </b:Person>
          <b:Person>
            <b:Last>Everitt</b:Last>
            <b:First>JI</b:First>
          </b:Person>
        </b:NameList>
      </b:Author>
    </b:Author>
    <b:Title>Pulmonary Responses of Mice, Rats, and Hamsters to Subchronic Inhalation of Ultrafine Titanium Dioxide Particles</b:Title>
    <b:JournalName>Toxicological Sciences</b:JournalName>
    <b:Year>2004</b:Year>
    <b:Pages>347357</b:Pages>
    <b:Volume>77</b:Volume>
    <b:RefOrder>20</b:RefOrder>
  </b:Source>
  <b:Source>
    <b:Tag>Cul02</b:Tag>
    <b:SourceType>Report</b:SourceType>
    <b:Guid>{3C5A6DBF-4783-4ED2-8DA3-01663F404060}</b:Guid>
    <b:Author>
      <b:Author>
        <b:NameList>
          <b:Person>
            <b:Last>Cullen</b:Last>
            <b:First>RT</b:First>
          </b:Person>
          <b:Person>
            <b:Last>Jones</b:Last>
            <b:First>AD</b:First>
          </b:Person>
          <b:Person>
            <b:Last>Miller</b:Last>
            <b:First>BG</b:First>
          </b:Person>
          <b:Person>
            <b:Last>Tran</b:Last>
            <b:First>CL</b:First>
          </b:Person>
          <b:Person>
            <b:Last>Davis</b:Last>
            <b:First>JMG</b:First>
          </b:Person>
          <b:Person>
            <b:Last>Donaldson</b:Last>
            <b:First>K</b:First>
          </b:Person>
          <b:Person>
            <b:Last>Wilson</b:Last>
            <b:First>M</b:First>
          </b:Person>
          <b:Person>
            <b:Last>Stone</b:Last>
            <b:First>V</b:First>
          </b:Person>
          <b:Person>
            <b:Last>Morgan</b:Last>
            <b:First>A</b:First>
          </b:Person>
        </b:NameList>
      </b:Author>
    </b:Author>
    <b:Title>Toxicity of Volcanic Ash from Montserrat</b:Title>
    <b:Year>2002</b:Year>
    <b:Publisher>UK Institute of Occupational Medicine</b:Publisher>
    <b:City>Edinburgh</b:City>
    <b:RefOrder>21</b:RefOrder>
  </b:Source>
  <b:Source>
    <b:Tag>Tra99</b:Tag>
    <b:SourceType>Report</b:SourceType>
    <b:Guid>{5C120875-21A8-42BB-8958-D50A937F5AB5}</b:Guid>
    <b:Author>
      <b:Author>
        <b:NameList>
          <b:Person>
            <b:Last>Tran</b:Last>
            <b:First>CL</b:First>
          </b:Person>
          <b:Person>
            <b:Last>Culen</b:Last>
            <b:First>RT</b:First>
          </b:Person>
          <b:Person>
            <b:Last>Buchanan</b:Last>
            <b:First>D</b:First>
          </b:Person>
          <b:Person>
            <b:Last>Jones</b:Last>
            <b:First>AD</b:First>
          </b:Person>
          <b:Person>
            <b:Last>Miller</b:Last>
            <b:First>BG</b:First>
          </b:Person>
          <b:Person>
            <b:Last>Searl</b:Last>
            <b:First>A</b:First>
          </b:Person>
          <b:Person>
            <b:Last>Davis</b:Last>
            <b:First>JMG</b:First>
          </b:Person>
          <b:Person>
            <b:Last>Donaldson</b:Last>
            <b:First>K</b:First>
          </b:Person>
        </b:NameList>
      </b:Author>
    </b:Author>
    <b:Title>Investigation and Prediction of Pulmonary Responses to Duse. Part II Investigations into the Pulmonary Effects of Low Toxicity Dusts</b:Title>
    <b:Year>1999</b:Year>
    <b:Publisher>UK Health and Safety Executive</b:Publisher>
    <b:City>Sufolk</b:City>
    <b:RefOrder>22</b:RefOrder>
  </b:Source>
  <b:Source>
    <b:Tag>Cru95</b:Tag>
    <b:SourceType>JournalArticle</b:SourceType>
    <b:Guid>{7942B7BC-82FF-426B-9DE2-A9293497600C}</b:Guid>
    <b:Author>
      <b:Author>
        <b:NameList>
          <b:Person>
            <b:Last>Crump</b:Last>
            <b:First>Kenny</b:First>
            <b:Middle>S</b:Middle>
          </b:Person>
        </b:NameList>
      </b:Author>
    </b:Author>
    <b:Title>Calculation of Benchmark Doses from Continuous Data</b:Title>
    <b:Year>1995</b:Year>
    <b:JournalName>Journal of Risk Analysis</b:JournalName>
    <b:Pages>79-88</b:Pages>
    <b:Volume>15</b:Volume>
    <b:Issue>1</b:Issue>
    <b:RefOrder>32</b:RefOrder>
  </b:Source>
  <b:Source>
    <b:Tag>Hen11</b:Tag>
    <b:SourceType>JournalArticle</b:SourceType>
    <b:Guid>{7784EE14-9CC4-4C8C-95DF-32B26C0DDD9D}</b:Guid>
    <b:Author>
      <b:Author>
        <b:NameList>
          <b:Person>
            <b:Last>Hendren</b:Last>
            <b:First>Christine</b:First>
            <b:Middle>Ogilvie</b:Middle>
          </b:Person>
          <b:Person>
            <b:Last>Mesnard</b:Last>
            <b:First>Xavier</b:First>
          </b:Person>
          <b:Person>
            <b:Last>Droge</b:Last>
            <b:First>Jocelyn</b:First>
          </b:Person>
          <b:Person>
            <b:Last>Weisner</b:Last>
            <b:First>Mark</b:First>
            <b:Middle>R</b:Middle>
          </b:Person>
        </b:NameList>
      </b:Author>
    </b:Author>
    <b:Title>Estimating Production Data for Five Engineered Nanomaterials As A Basis for Exposure Assessment</b:Title>
    <b:JournalName>Environmental Science and Technology</b:JournalName>
    <b:Year>2011</b:Year>
    <b:Pages>2562-2569</b:Pages>
    <b:Volume>45</b:Volume>
    <b:RefOrder>8</b:RefOrder>
  </b:Source>
  <b:Source>
    <b:Tag>Hri12</b:Tag>
    <b:SourceType>JournalArticle</b:SourceType>
    <b:Guid>{5C4C552F-A0FA-4550-AC79-4B4240E383D1}</b:Guid>
    <b:Title>Risk Assessment of Engineered Nanomaterials: A Review of Available Data and Approaches from a Regulatory Perspective</b:Title>
    <b:Year>2012</b:Year>
    <b:JournalName>Nanotoxicology</b:JournalName>
    <b:Pages>880-898</b:Pages>
    <b:Volume>6</b:Volume>
    <b:Author>
      <b:Author>
        <b:NameList>
          <b:Person>
            <b:Last>Hristozov</b:Last>
            <b:Middle>R</b:Middle>
            <b:First>Danail</b:First>
          </b:Person>
          <b:Person>
            <b:Last>Gottardo</b:Last>
            <b:First>Stefania</b:First>
          </b:Person>
          <b:Person>
            <b:Last>Critto</b:Last>
            <b:First>Andrea</b:First>
          </b:Person>
          <b:Person>
            <b:Last>Marcomini</b:Last>
            <b:First>Antonio</b:First>
          </b:Person>
        </b:NameList>
      </b:Author>
    </b:Author>
    <b:RefOrder>52</b:RefOrder>
  </b:Source>
  <b:Source>
    <b:Tag>Gra07</b:Tag>
    <b:SourceType>JournalArticle</b:SourceType>
    <b:Guid>{4D1B6000-BE9B-4011-859F-25DDB0F3C3AE}</b:Guid>
    <b:Title>Inhalation Exposure Study of Titanium Dioxide Nanoparticles with a Primary Particle Size of 2 to 5 nm</b:Title>
    <b:Year>2007</b:Year>
    <b:Author>
      <b:Author>
        <b:NameList>
          <b:Person>
            <b:Last>Grassian</b:Last>
            <b:Middle>H</b:Middle>
            <b:First>Vicki</b:First>
          </b:Person>
          <b:Person>
            <b:Last>O'Shaughnessy</b:Last>
            <b:Middle>T</b:Middle>
            <b:First>Patrick</b:First>
          </b:Person>
          <b:Person>
            <b:Last>Adamcakova-Dodd</b:Last>
            <b:First>Andrea</b:First>
          </b:Person>
          <b:Person>
            <b:Last>Pettibone</b:Last>
            <b:Middle>M</b:Middle>
            <b:First>John</b:First>
          </b:Person>
          <b:Person>
            <b:Last>Thome</b:Last>
            <b:Middle>S</b:Middle>
            <b:First>Peter</b:First>
          </b:Person>
        </b:NameList>
      </b:Author>
    </b:Author>
    <b:JournalName>Environmental Health Perspectives</b:JournalName>
    <b:Pages>397-403</b:Pages>
    <b:Volume>115</b:Volume>
    <b:Issue>3</b:Issue>
    <b:RefOrder>48</b:RefOrder>
  </b:Source>
  <b:Source>
    <b:Tag>Slo98</b:Tag>
    <b:SourceType>JournalArticle</b:SourceType>
    <b:Guid>{C3E24D2E-D786-4269-B39D-AA6EF6E8A36B}</b:Guid>
    <b:Title>A Probabilistic Approach for Deriving Acceptable Human Intake Limits and Human Health Risks from Toxicological Studies: General Framework</b:Title>
    <b:JournalName>Journal of Risk Analysis</b:JournalName>
    <b:Year>1998</b:Year>
    <b:Pages>787-798</b:Pages>
    <b:Volume>18</b:Volume>
    <b:Issue>6</b:Issue>
    <b:Author>
      <b:Author>
        <b:NameList>
          <b:Person>
            <b:Last>Slob</b:Last>
            <b:First>W.</b:First>
          </b:Person>
          <b:Person>
            <b:Last>Pieters</b:Last>
            <b:First>M. N.</b:First>
          </b:Person>
        </b:NameList>
      </b:Author>
    </b:Author>
    <b:RefOrder>39</b:RefOrder>
  </b:Source>
  <b:Source>
    <b:Tag>Slo141</b:Tag>
    <b:SourceType>JournalArticle</b:SourceType>
    <b:Guid>{C3ACD8AB-6765-4F65-8FD4-412AD82680FE}</b:Guid>
    <b:Title>Exploring the Uncertainties in Cancer Risk Assessment Using the Integrated Probabilistic Approach</b:Title>
    <b:JournalName>Journal of Risk Analysis</b:JournalName>
    <b:Year>2014</b:Year>
    <b:Pages>1-20</b:Pages>
    <b:Volume>0</b:Volume>
    <b:Issue>0</b:Issue>
    <b:Author>
      <b:Author>
        <b:NameList>
          <b:Person>
            <b:Last>Slob</b:Last>
            <b:First>Wout</b:First>
          </b:Person>
          <b:Person>
            <b:Last>Bakker</b:Last>
            <b:Middle>I</b:Middle>
            <b:First>Martine</b:First>
          </b:Person>
          <b:Person>
            <b:Last>Dirk te Biesebeek</b:Last>
            <b:First>Jan</b:First>
          </b:Person>
          <b:Person>
            <b:Last>Bokkers</b:Last>
            <b:Middle>G.H.</b:Middle>
            <b:First>Bas</b:First>
          </b:Person>
        </b:NameList>
      </b:Author>
    </b:Author>
    <b:DOI>10.1111/risa.12194</b:DOI>
    <b:RefOrder>42</b:RefOrder>
  </b:Source>
  <b:Source>
    <b:Tag>Jac15</b:Tag>
    <b:SourceType>JournalArticle</b:SourceType>
    <b:Guid>{7DF8DE0A-ACA3-4155-8BC8-99E819B4FDCC}</b:Guid>
    <b:Title>Integrated probabilistic risk assessment for nanoparticles: the case of nanosilica in food</b:Title>
    <b:Year>2015</b:Year>
    <b:JournalName>Journal of Nanoparticle Research</b:JournalName>
    <b:Pages>1-14</b:Pages>
    <b:Volume>17</b:Volume>
    <b:Issue>6</b:Issue>
    <b:Author>
      <b:Author>
        <b:NameList>
          <b:Person>
            <b:Last>Jacobs</b:Last>
            <b:First>Rianne</b:First>
          </b:Person>
          <b:Person>
            <b:Last>van der Voet</b:Last>
            <b:First>Hilko</b:First>
          </b:Person>
          <b:Person>
            <b:Last>ter Braak</b:Last>
            <b:First>Cajo J. F.</b:First>
          </b:Person>
        </b:NameList>
      </b:Author>
    </b:Author>
    <b:RefOrder>36</b:RefOrder>
  </b:Source>
  <b:Source>
    <b:Tag>Shu07</b:Tag>
    <b:SourceType>JournalArticle</b:SourceType>
    <b:Guid>{3208FE17-150B-4CD7-BB8D-924F76710138}</b:Guid>
    <b:Title>Comparing test searches in PubMed and Google Scholar</b:Title>
    <b:JournalName>Journal of the Medical Library Association</b:JournalName>
    <b:Year>2007</b:Year>
    <b:Pages>442-445</b:Pages>
    <b:Volume>95</b:Volume>
    <b:Issue>4</b:Issue>
    <b:Author>
      <b:Author>
        <b:NameList>
          <b:Person>
            <b:Last>Shultz</b:Last>
            <b:First>Mary</b:First>
          </b:Person>
        </b:NameList>
      </b:Author>
    </b:Author>
    <b:RefOrder>37</b:RefOrder>
  </b:Source>
  <b:Source>
    <b:Tag>Jen13</b:Tag>
    <b:SourceType>ConferenceProceedings</b:SourceType>
    <b:Guid>{11BFF227-A8AB-44AA-8413-CF6FC00F7C8D}</b:Guid>
    <b:Title>NanoSafer vs 1.1 - Nanomaterial risk assessment using first order modeling</b:Title>
    <b:Year>2013</b:Year>
    <b:City>Nagoya</b:City>
    <b:Author>
      <b:Author>
        <b:NameList>
          <b:Person>
            <b:Last>Jensen</b:Last>
            <b:First>K.</b:First>
          </b:Person>
          <b:Person>
            <b:Last>Saber</b:Last>
            <b:First>A.</b:First>
          </b:Person>
          <b:Person>
            <b:Last>Kristensen</b:Last>
            <b:First>H.</b:First>
          </b:Person>
          <b:Person>
            <b:Last>Koponen</b:Last>
            <b:First>I.</b:First>
          </b:Person>
          <b:Person>
            <b:Last>Ligouri</b:Last>
            <b:First>B.</b:First>
          </b:Person>
          <b:Person>
            <b:Last>Wallin</b:Last>
            <b:First>H.</b:First>
          </b:Person>
        </b:NameList>
      </b:Author>
    </b:Author>
    <b:ConferenceName>6th International Symposium on Nanotechnology, Occupational and Environmental Health</b:ConferenceName>
    <b:RefOrder>43</b:RefOrder>
  </b:Source>
  <b:Source>
    <b:Tag>Che99</b:Tag>
    <b:SourceType>JournalArticle</b:SourceType>
    <b:Guid>{D6783CB5-1B3F-43FF-97BD-E80C1BECFF76}</b:Guid>
    <b:Title>The effect of room size and general ventilation on the relationship between near and far-field concentrations</b:Title>
    <b:Year>1999</b:Year>
    <b:Author>
      <b:Author>
        <b:NameList>
          <b:Person>
            <b:Last>Cherrie</b:Last>
            <b:First>J.</b:First>
          </b:Person>
        </b:NameList>
      </b:Author>
    </b:Author>
    <b:JournalName>The Annals of Occupational Hygeine</b:JournalName>
    <b:Pages>539-546</b:Pages>
    <b:Volume>55</b:Volume>
    <b:Issue>9</b:Issue>
    <b:RefOrder>44</b:RefOrder>
  </b:Source>
  <b:Source>
    <b:Tag>EFS10</b:Tag>
    <b:SourceType>Report</b:SourceType>
    <b:Guid>{1712CCD0-0BC1-4327-863D-E72FB1A0380C}</b:Guid>
    <b:Author>
      <b:Author>
        <b:Corporate>EFSA</b:Corporate>
      </b:Author>
    </b:Author>
    <b:Title>Opinion on the potential risks arising from nanoscience and nanotechnologies on food and feed safety</b:Title>
    <b:Year>2010</b:Year>
    <b:Publisher>European Food Safety Authority</b:Publisher>
    <b:City>Brussels</b:City>
    <b:RefOrder>12</b:RefOrder>
  </b:Source>
  <b:Source>
    <b:Tag>van07</b:Tag>
    <b:SourceType>Book</b:SourceType>
    <b:Guid>{198809C7-6D38-4977-B33A-58614D433794}</b:Guid>
    <b:Title>Risk assessment of chemicals: An introduction</b:Title>
    <b:Year>2007</b:Year>
    <b:Author>
      <b:Author>
        <b:NameList>
          <b:Person>
            <b:Last>van Leeuwen</b:Last>
            <b:First>C.</b:First>
          </b:Person>
          <b:Person>
            <b:Last>Vermeire</b:Last>
            <b:First>T.</b:First>
          </b:Person>
        </b:NameList>
      </b:Author>
    </b:Author>
    <b:City>Dordrecht</b:City>
    <b:Publisher>Springer</b:Publisher>
    <b:RefOrder>14</b:RefOrder>
  </b:Source>
  <b:Source>
    <b:Tag>Sch09</b:Tag>
    <b:SourceType>JournalArticle</b:SourceType>
    <b:Guid>{977AE8A8-ED6F-44A7-B13F-DACC6F6A1325}</b:Guid>
    <b:Title>Relevance of aerosol dynamics and dustiness for personal exposure to manufactured nanoparticles</b:Title>
    <b:Year>2009</b:Year>
    <b:Author>
      <b:Author>
        <b:NameList>
          <b:Person>
            <b:Last>Schneider</b:Last>
            <b:First>Thomas</b:First>
          </b:Person>
          <b:Person>
            <b:Last>Jensen.</b:Last>
            <b:First>Keld</b:First>
            <b:Middle>A.</b:Middle>
          </b:Person>
        </b:NameList>
      </b:Author>
    </b:Author>
    <b:JournalName>Journal of nanoparticle research</b:JournalName>
    <b:Pages>1637-1650</b:Pages>
    <b:Volume>11</b:Volume>
    <b:Issue>7</b:Issue>
    <b:RefOrder>23</b:RefOrder>
  </b:Source>
  <b:Source>
    <b:Tag>Kop11</b:Tag>
    <b:SourceType>JournalArticle</b:SourceType>
    <b:Guid>{8EA20B02-10BD-44B6-BEE0-4E7C37E827B2}</b:Guid>
    <b:Title>Comparison of dust released from sanding conventional and nanoparticle-doped wall and wood coatings</b:Title>
    <b:JournalName>Journal of Exposure Science and Environmental Epidemiology</b:JournalName>
    <b:Year>2011</b:Year>
    <b:Pages>08-418</b:Pages>
    <b:Volume>21</b:Volume>
    <b:Issue>4</b:Issue>
    <b:Author>
      <b:Author>
        <b:NameList>
          <b:Person>
            <b:Last>Koponen</b:Last>
            <b:First>I. K.</b:First>
          </b:Person>
          <b:Person>
            <b:Last>Jensen</b:Last>
            <b:First>K. A.</b:First>
          </b:Person>
          <b:Person>
            <b:Last>Schneider</b:Last>
            <b:First>T.</b:First>
          </b:Person>
        </b:NameList>
      </b:Author>
    </b:Author>
    <b:RefOrder>24</b:RefOrder>
  </b:Source>
  <b:Source>
    <b:Tag>Ait11</b:Tag>
    <b:SourceType>Report</b:SourceType>
    <b:Guid>{486847A7-6AFF-45B9-A3F0-6BE52785AE57}</b:Guid>
    <b:Title>Specific advice on exposure assessment and hazard/risk characterization for nanomaterials under REACH (RIP-oN3) - Final project report</b:Title>
    <b:Year>2011</b:Year>
    <b:Author>
      <b:Author>
        <b:NameList>
          <b:Person>
            <b:Last>Aitken</b:Last>
            <b:First>R. A.</b:First>
          </b:Person>
          <b:Person>
            <b:Last>Bassan</b:Last>
            <b:First>A.</b:First>
          </b:Person>
          <b:Person>
            <b:Last>Friedrichs</b:Last>
            <b:First>S.</b:First>
          </b:Person>
          <b:Person>
            <b:Last>Hankin</b:Last>
            <b:First>S. M.</b:First>
          </b:Person>
          <b:Person>
            <b:Last>Hansen</b:Last>
            <b:First>S. F.</b:First>
          </b:Person>
          <b:Person>
            <b:Last>Holmquist</b:Last>
            <b:First>J.</b:First>
          </b:Person>
          <b:Person>
            <b:Last>Peters</b:Last>
            <b:First>S.</b:First>
          </b:Person>
          <b:Person>
            <b:Last>Poland</b:Last>
            <b:First>C. A.</b:First>
          </b:Person>
          <b:Person>
            <b:Last>Tran</b:Last>
            <b:First>L.</b:First>
          </b:Person>
        </b:NameList>
      </b:Author>
    </b:Author>
    <b:Publisher>European Commission</b:Publisher>
    <b:City>Edinburgh</b:City>
    <b:RefOrder>26</b:RefOrder>
  </b:Source>
  <b:Source>
    <b:Tag>Ono09</b:Tag>
    <b:SourceType>JournalArticle</b:SourceType>
    <b:Guid>{A6775700-AB10-438B-A98F-5371ECE614AC}</b:Guid>
    <b:Title>Distinguishing nanomaterial particles from background airborne particulate matter for quantitative exposure assessment</b:Title>
    <b:Year>2009</b:Year>
    <b:JournalName>Journal of Nanoparticle Research</b:JournalName>
    <b:Pages>1651-1659</b:Pages>
    <b:Volume>11</b:Volume>
    <b:Issue>7</b:Issue>
    <b:Author>
      <b:Author>
        <b:NameList>
          <b:Person>
            <b:Last>Ono-Ogasawara</b:Last>
            <b:First>Mariko</b:First>
          </b:Person>
          <b:Person>
            <b:Last>Serita</b:Last>
            <b:First>Fumio</b:First>
          </b:Person>
          <b:Person>
            <b:Last>Takaya</b:Last>
            <b:First>Mitsutoshi</b:First>
          </b:Person>
        </b:NameList>
      </b:Author>
    </b:Author>
    <b:RefOrder>27</b:RefOrder>
  </b:Source>
  <b:Source>
    <b:Tag>van071</b:Tag>
    <b:SourceType>JournalArticle</b:SourceType>
    <b:Guid>{0FB827DC-09C2-4929-9877-22C91F9211EA}</b:Guid>
    <b:Title>Integration of probabilistic exposure assessment and probabilistic hzard characterization</b:Title>
    <b:JournalName>Risk Analysis</b:JournalName>
    <b:Year>2007</b:Year>
    <b:Pages>351-371</b:Pages>
    <b:Volume>27</b:Volume>
    <b:Issue>2</b:Issue>
    <b:Author>
      <b:Author>
        <b:NameList>
          <b:Person>
            <b:Last>van der Voet</b:Last>
            <b:First>Hilko</b:First>
          </b:Person>
          <b:Person>
            <b:Last>Slob</b:Last>
            <b:First>Wout</b:First>
          </b:Person>
        </b:NameList>
      </b:Author>
    </b:Author>
    <b:RefOrder>34</b:RefOrder>
  </b:Source>
  <b:Source>
    <b:Tag>Agr05</b:Tag>
    <b:SourceType>JournalArticle</b:SourceType>
    <b:Guid>{E77B76CB-E1DC-40A8-A2BE-C7E38DBB7BB9}</b:Guid>
    <b:Title>State of the art and perspectives on materials and applications of photocatalysis over TiO2</b:Title>
    <b:JournalName>Journal of Applied Electrochemistry</b:JournalName>
    <b:Year>2005</b:Year>
    <b:Pages>655-663</b:Pages>
    <b:Volume>35</b:Volume>
    <b:Author>
      <b:Author>
        <b:NameList>
          <b:Person>
            <b:Last>Agrios</b:Last>
            <b:Middle>G.</b:Middle>
            <b:First>Alexander</b:First>
          </b:Person>
          <b:Person>
            <b:Last>Pichat</b:Last>
            <b:First>Pierre</b:First>
          </b:Person>
        </b:NameList>
      </b:Author>
    </b:Author>
    <b:RefOrder>5</b:RefOrder>
  </b:Source>
  <b:Source>
    <b:Tag>Che07</b:Tag>
    <b:SourceType>JournalArticle</b:SourceType>
    <b:Guid>{3EBC20E1-01E3-4224-A42B-830DD91AD93E}</b:Guid>
    <b:Title>Titanium dioxide nanomaterials: synthesis, properties, modifications, and applications</b:Title>
    <b:JournalName>Chemical reviews</b:JournalName>
    <b:Year>207</b:Year>
    <b:Pages>2891-2959</b:Pages>
    <b:Volume>107</b:Volume>
    <b:Issue>7</b:Issue>
    <b:Author>
      <b:Author>
        <b:NameList>
          <b:Person>
            <b:Last>Chen</b:Last>
            <b:First>Xiaobo</b:First>
          </b:Person>
          <b:Person>
            <b:Last>Mao</b:Last>
            <b:Middle>S.</b:Middle>
            <b:First>Samuel</b:First>
          </b:Person>
        </b:NameList>
      </b:Author>
    </b:Author>
    <b:RefOrder>6</b:RefOrder>
  </b:Source>
  <b:Source>
    <b:Tag>Pic12</b:Tag>
    <b:SourceType>JournalArticle</b:SourceType>
    <b:Guid>{AC9F93EE-1995-4551-B448-A8490A252C9C}</b:Guid>
    <b:Title>Industrial production quantities and uses of ten engineered nanomaterials in Europe and the world</b:Title>
    <b:JournalName>Journal of Nanoparticle Research</b:JournalName>
    <b:Year>2012</b:Year>
    <b:Pages>1-11</b:Pages>
    <b:Volume>14</b:Volume>
    <b:Issue>9</b:Issue>
    <b:Author>
      <b:Author>
        <b:NameList>
          <b:Person>
            <b:Last>Piccinno</b:Last>
            <b:First>Fabiano</b:First>
          </b:Person>
          <b:Person>
            <b:Last>Gottschalk</b:Last>
            <b:First>Fadri</b:First>
          </b:Person>
          <b:Person>
            <b:Last>Seeger</b:Last>
            <b:First>Stefan</b:First>
          </b:Person>
          <b:Person>
            <b:Last>Nowack</b:Last>
            <b:First>Bernd</b:First>
          </b:Person>
        </b:NameList>
      </b:Author>
    </b:Author>
    <b:RefOrder>7</b:RefOrder>
  </b:Source>
  <b:Source>
    <b:Tag>Rob09</b:Tag>
    <b:SourceType>JournalArticle</b:SourceType>
    <b:Guid>{2C79932B-1378-47BA-83F5-CEDA2598F36B}</b:Guid>
    <b:Title>Estimates of upper bounds and trends in nano-tio2 production as a basis for exposure assessment</b:Title>
    <b:JournalName>Environmental Science and Technology</b:JournalName>
    <b:Year>2009</b:Year>
    <b:Pages>4227-4233</b:Pages>
    <b:Volume>43</b:Volume>
    <b:Issue>12</b:Issue>
    <b:Author>
      <b:Author>
        <b:NameList>
          <b:Person>
            <b:Last>Robichaud</b:Last>
            <b:Middle>Ogilvie</b:Middle>
            <b:First>Christine</b:First>
          </b:Person>
          <b:Person>
            <b:Last>Uyar</b:Last>
            <b:Middle>Emre</b:Middle>
            <b:First>Ali</b:First>
          </b:Person>
          <b:Person>
            <b:Last>Darby</b:Last>
            <b:Middle>R</b:Middle>
            <b:First>Michael</b:First>
          </b:Person>
          <b:Person>
            <b:Last>Weisner</b:Last>
            <b:Middle>R.</b:Middle>
            <b:First>Mark</b:First>
          </b:Person>
        </b:NameList>
      </b:Author>
    </b:Author>
    <b:RefOrder>9</b:RefOrder>
  </b:Source>
  <b:Source>
    <b:Tag>PRN15</b:Tag>
    <b:SourceType>InternetSite</b:SourceType>
    <b:Guid>{9AA70A2C-EA11-4807-A396-D136D6AD6BBD}</b:Guid>
    <b:Author>
      <b:Author>
        <b:Corporate>PRNewswire</b:Corporate>
      </b:Author>
    </b:Author>
    <b:Title>Global and China Titanium Dioxide Industry Report, 2014-2017</b:Title>
    <b:Year>2015</b:Year>
    <b:ProductionCompany>UBM PLC</b:ProductionCompany>
    <b:Month>January</b:Month>
    <b:Day>13</b:Day>
    <b:YearAccessed>2015</b:YearAccessed>
    <b:MonthAccessed>February</b:MonthAccessed>
    <b:DayAccessed>12</b:DayAccessed>
    <b:URL>www.prnewswire.com/news-releases/global-and-china-titanium-dioxide-industry-report-2014-2017-300077141.html</b:URL>
    <b:RefOrder>1</b:RefOrder>
  </b:Source>
  <b:Source>
    <b:Tag>OEC12</b:Tag>
    <b:SourceType>Report</b:SourceType>
    <b:Guid>{B317E363-0B86-4CFE-878F-F05D8E7F8A01}</b:Guid>
    <b:Title>Series on the safety of manufactured nanomaterials No. 33: Important issues on risk assessment of manufactured nanomaterials</b:Title>
    <b:Year>2012</b:Year>
    <b:Author>
      <b:Author>
        <b:Corporate>OECD, European Commission</b:Corporate>
      </b:Author>
    </b:Author>
    <b:Publisher>OECD</b:Publisher>
    <b:City>Paris</b:City>
    <b:RefOrder>11</b:RefOrder>
  </b:Source>
  <b:Source>
    <b:Tag>Sto14</b:Tag>
    <b:SourceType>JournalArticle</b:SourceType>
    <b:Guid>{791D715D-9BB6-426E-94C5-55682A3E3BE5}</b:Guid>
    <b:Title>Research prioritization to deliver an intelligent testing strategy for the human and environmental safety of nanomaterials</b:Title>
    <b:Year>2014</b:Year>
    <b:City>Edinburgh</b:City>
    <b:JournalName>Particle and Fiber Toxicology</b:JournalName>
    <b:Pages>1-11</b:Pages>
    <b:Volume>11</b:Volume>
    <b:Issue>1</b:Issue>
    <b:Author>
      <b:Author>
        <b:NameList>
          <b:Person>
            <b:Last>Stone</b:Last>
            <b:First>V.</b:First>
          </b:Person>
          <b:Person>
            <b:Last>Pozzi-Mucelli</b:Last>
            <b:First>S.</b:First>
          </b:Person>
          <b:Person>
            <b:Last>Tran</b:Last>
            <b:First>L.</b:First>
          </b:Person>
          <b:Person>
            <b:Last>Aschberger</b:Last>
            <b:First>K.</b:First>
          </b:Person>
          <b:Person>
            <b:Last>Sabella</b:Last>
            <b:First>S.</b:First>
          </b:Person>
          <b:Person>
            <b:Last>Vogel</b:Last>
            <b:First>U.B.</b:First>
          </b:Person>
          <b:Person>
            <b:Last>Poland</b:Last>
            <b:First>C.</b:First>
          </b:Person>
          <b:Person>
            <b:Last>Balharry</b:Last>
            <b:First>T.</b:First>
          </b:Person>
          <b:Person>
            <b:Last>Fernandes</b:Last>
            <b:First>S.</b:First>
          </b:Person>
          <b:Person>
            <b:Last>Gottardo</b:Last>
            <b:First>S.</b:First>
          </b:Person>
          <b:Person>
            <b:Last>Hankin</b:Last>
            <b:First>S.</b:First>
          </b:Person>
          <b:Person>
            <b:Last>Hartl</b:Last>
            <b:First>M.</b:First>
          </b:Person>
          <b:Person>
            <b:Last>Hartmann</b:Last>
            <b:First>N.</b:First>
          </b:Person>
          <b:Person>
            <b:Last>Hristozov</b:Last>
            <b:First>D.</b:First>
          </b:Person>
          <b:Person>
            <b:Last>Hund-Rinke</b:Last>
            <b:First>K.</b:First>
          </b:Person>
          <b:Person>
            <b:Last>Johnston</b:Last>
            <b:First>H.</b:First>
          </b:Person>
          <b:Person>
            <b:Last>Marcomini</b:Last>
            <b:First>A.</b:First>
          </b:Person>
          <b:Person>
            <b:Last>Panzer</b:Last>
            <b:First>O.</b:First>
          </b:Person>
          <b:Person>
            <b:Last>Roncato</b:Last>
            <b:First>D.</b:First>
          </b:Person>
          <b:Person>
            <b:Last>Saber</b:Last>
            <b:First>A.</b:First>
            <b:Middle>T.</b:Middle>
          </b:Person>
          <b:Person>
            <b:Last>Wallin</b:Last>
            <b:First>H.</b:First>
          </b:Person>
          <b:Person>
            <b:Last>Scott-Fordsmand</b:Last>
            <b:First>J.</b:First>
            <b:Middle>J.</b:Middle>
          </b:Person>
        </b:NameList>
      </b:Author>
    </b:Author>
    <b:RefOrder>13</b:RefOrder>
  </b:Source>
  <b:Source>
    <b:Tag>Vor09</b:Tag>
    <b:SourceType>JournalArticle</b:SourceType>
    <b:Guid>{90FB327A-DE49-455C-B35E-9DADA780F913}</b:Guid>
    <b:Title>Method for the characterization of the abrasion induced nanoparticle release into air from surface coatings</b:Title>
    <b:JournalName>Aerosol Science</b:JournalName>
    <b:Year>2009</b:Year>
    <b:Pages>209-217</b:Pages>
    <b:Volume>40</b:Volume>
    <b:Author>
      <b:Author>
        <b:NameList>
          <b:Person>
            <b:Last>Vorbau</b:Last>
            <b:First>Manuel</b:First>
          </b:Person>
          <b:Person>
            <b:Last>HIllemann</b:Last>
            <b:First>Lars</b:First>
          </b:Person>
          <b:Person>
            <b:Last>Stintz</b:Last>
            <b:First>Michael</b:First>
          </b:Person>
        </b:NameList>
      </b:Author>
    </b:Author>
    <b:RefOrder>25</b:RefOrder>
  </b:Source>
  <b:Source>
    <b:Tag>All94</b:Tag>
    <b:SourceType>JournalArticle</b:SourceType>
    <b:Guid>{01A660D2-40D7-4248-B63F-C227DE07BD3A}</b:Guid>
    <b:Author>
      <b:Author>
        <b:NameList>
          <b:Person>
            <b:Last>Allen</b:Last>
            <b:First>BC</b:First>
          </b:Person>
          <b:Person>
            <b:Last>Kavlock</b:Last>
            <b:First>RJ</b:First>
          </b:Person>
          <b:Person>
            <b:Last>Kimmel</b:Last>
            <b:First>CA</b:First>
          </b:Person>
          <b:Person>
            <b:Last>Faustman</b:Last>
            <b:First>EM</b:First>
          </b:Person>
        </b:NameList>
      </b:Author>
    </b:Author>
    <b:Title>Dose-response Assessment for Developmental Toxicity: II Comparison of Generic Benchmark Dose Estimates with NOAELs</b:Title>
    <b:JournalName>Fundamental and Applied Toxicology</b:JournalName>
    <b:Year>1994</b:Year>
    <b:Pages>497-495</b:Pages>
    <b:Volume>23</b:Volume>
    <b:RefOrder>33</b:RefOrder>
  </b:Source>
  <b:Source>
    <b:Tag>Sch04</b:Tag>
    <b:SourceType>JournalArticle</b:SourceType>
    <b:Guid>{39784318-4A2E-425A-9E45-8A9411315483}</b:Guid>
    <b:Title>Prediction of indoor concentration of 0.5-4 um particles of outdoor origin in an uninhabited apartment</b:Title>
    <b:JournalName>Journal of Atmospheric Environment</b:JournalName>
    <b:Year>2004</b:Year>
    <b:Pages>6349-6359</b:Pages>
    <b:Volume>38</b:Volume>
    <b:Author>
      <b:Author>
        <b:NameList>
          <b:Person>
            <b:Last>Schneider</b:Last>
            <b:First>T.</b:First>
          </b:Person>
          <b:Person>
            <b:Last>Jensen</b:Last>
            <b:First>K. A.</b:First>
          </b:Person>
          <b:Person>
            <b:Last>Clausen</b:Last>
            <b:First>P. A.</b:First>
          </b:Person>
          <b:Person>
            <b:Last>Afshari</b:Last>
            <b:First>A.</b:First>
          </b:Person>
          <b:Person>
            <b:Last>Gunnarsen</b:Last>
            <b:First>L.</b:First>
          </b:Person>
          <b:Person>
            <b:Last>Wahlin</b:Last>
            <b:First>P.</b:First>
          </b:Person>
          <b:Person>
            <b:Last>Glasius</b:Last>
            <b:First>M.</b:First>
          </b:Person>
          <b:Person>
            <b:Last>Palmgren</b:Last>
            <b:First>F.</b:First>
          </b:Person>
          <b:Person>
            <b:Last>Nielsen</b:Last>
            <b:First>O. J.</b:First>
          </b:Person>
          <b:Person>
            <b:Last>Fogh</b:Last>
            <b:First>C. L.</b:First>
          </b:Person>
        </b:NameList>
      </b:Author>
    </b:Author>
    <b:RefOrder>45</b:RefOrder>
  </b:Source>
  <b:Source>
    <b:Tag>Obe94</b:Tag>
    <b:SourceType>JournalArticle</b:SourceType>
    <b:Guid>{88FCF093-61DC-4D0D-92E3-1627311A1572}</b:Guid>
    <b:Title>Correlation Between Particle Size, In Vivo Particle Persistence, and Lung Injury</b:Title>
    <b:JournalName>Environmental Health Perspectives</b:JournalName>
    <b:Year>1994</b:Year>
    <b:Pages>173-180</b:Pages>
    <b:Volume>102</b:Volume>
    <b:Issue>5</b:Issue>
    <b:Author>
      <b:Author>
        <b:NameList>
          <b:Person>
            <b:Last>Oberdorster</b:Last>
            <b:First>Gunter</b:First>
          </b:Person>
          <b:Person>
            <b:Last>Ferin</b:Last>
            <b:First>Juraj</b:First>
          </b:Person>
          <b:Person>
            <b:Last>Lehnert</b:Last>
            <b:Middle>E</b:Middle>
            <b:First>Bruce</b:First>
          </b:Person>
        </b:NameList>
      </b:Author>
    </b:Author>
    <b:RefOrder>47</b:RefOrder>
  </b:Source>
  <b:Source>
    <b:Tag>Bro13</b:Tag>
    <b:SourceType>JournalArticle</b:SourceType>
    <b:Guid>{01B6F224-5A2B-4AE1-8CF6-2275ECA04796}</b:Guid>
    <b:Author>
      <b:Author>
        <b:NameList>
          <b:Person>
            <b:Last>Brouwer</b:Last>
            <b:First>Derk</b:First>
            <b:Middle>H</b:Middle>
          </b:Person>
          <b:Person>
            <b:Last>van Duuren-Stuurman</b:Last>
            <b:First>Birgit</b:First>
          </b:Person>
          <b:Person>
            <b:Last>Berges</b:Last>
            <b:First>Markus</b:First>
          </b:Person>
          <b:Person>
            <b:Last>Bard</b:Last>
            <b:First>Delphine</b:First>
          </b:Person>
          <b:Person>
            <b:Last>Jankowska</b:Last>
            <b:First>Elzbieta</b:First>
          </b:Person>
          <b:Person>
            <b:Last>Moehlmann</b:Last>
            <b:First>Carsten</b:First>
          </b:Person>
          <b:Person>
            <b:Last>Pelzer</b:Last>
            <b:First>Johannes</b:First>
          </b:Person>
          <b:Person>
            <b:Last>Mark</b:Last>
            <b:First>Dave</b:First>
          </b:Person>
        </b:NameList>
      </b:Author>
    </b:Author>
    <b:Title>Workplace Air Measurements and Likelihood of Exposure to Manufactured Nano-objects, Agglomerates and Aggregates</b:Title>
    <b:JournalName>Journal of Nanoparticle Research</b:JournalName>
    <b:Year>2013</b:Year>
    <b:Pages>2090-3004</b:Pages>
    <b:Volume>15</b:Volume>
    <b:RefOrder>51</b:RefOrder>
  </b:Source>
  <b:Source>
    <b:Tag>Wor08</b:Tag>
    <b:SourceType>Report</b:SourceType>
    <b:Guid>{5EAEE16F-C642-47CF-A47D-A6BA6B0F1B71}</b:Guid>
    <b:Title>Guidance Document on Evaluating and Expressing Uncertainty in Hazard Characterization</b:Title>
    <b:Year>2008</b:Year>
    <b:Author>
      <b:Author>
        <b:Corporate>WHO International Programme on Chemical Safety</b:Corporate>
      </b:Author>
    </b:Author>
    <b:City>Geneva</b:City>
    <b:Publisher>World Health Organization</b:Publisher>
    <b:RefOrder>35</b:RefOrder>
  </b:Source>
  <b:Source>
    <b:Tag>Hin99</b:Tag>
    <b:SourceType>Book</b:SourceType>
    <b:Guid>{B15BB302-0F27-4F9B-B668-A82BE0204896}</b:Guid>
    <b:Title>Aerosol technology: Properties, behavior, and measurement of airborne particles, 2nd edition</b:Title>
    <b:Year>1999</b:Year>
    <b:City>New York</b:City>
    <b:Publisher>Wiley-Interscience</b:Publisher>
    <b:Author>
      <b:Author>
        <b:NameList>
          <b:Person>
            <b:Last>Hinds</b:Last>
            <b:Middle>C</b:Middle>
            <b:First>William</b:First>
          </b:Person>
        </b:NameList>
      </b:Author>
    </b:Author>
    <b:RefOrder>55</b:RefOrder>
  </b:Source>
  <b:Source>
    <b:Tag>Koi14</b:Tag>
    <b:SourceType>JournalArticle</b:SourceType>
    <b:Guid>{66F09DB4-1FE1-4C9F-9E29-25A401B6B995}</b:Guid>
    <b:Title>Testing near field/far field model performance for prediction of particulate matter emissions in a paint factory</b:Title>
    <b:JournalName>Environmental Science: Process and Impacts</b:JournalName>
    <b:Year>2014</b:Year>
    <b:Pages>62-73</b:Pages>
    <b:Volume>17</b:Volume>
    <b:Author>
      <b:Author>
        <b:NameList>
          <b:Person>
            <b:Last>Koivisto</b:Last>
            <b:First>A. J.</b:First>
          </b:Person>
          <b:Person>
            <b:Last>Jensen</b:Last>
            <b:First>A. C. O.</b:First>
          </b:Person>
          <b:Person>
            <b:Last>Levin</b:Last>
            <b:First>M.</b:First>
          </b:Person>
          <b:Person>
            <b:Last>Kling</b:Last>
            <b:First>K. I.</b:First>
          </b:Person>
          <b:Person>
            <b:Last>Dal Maso</b:Last>
            <b:First>M.</b:First>
          </b:Person>
          <b:Person>
            <b:Last>Nielsen</b:Last>
            <b:First>S. H.</b:First>
          </b:Person>
          <b:Person>
            <b:Last>Kensen</b:Last>
            <b:First>K. A.</b:First>
          </b:Person>
          <b:Person>
            <b:Last>Koponen</b:Last>
            <b:First>I. K.</b:First>
          </b:Person>
        </b:NameList>
      </b:Author>
    </b:Author>
    <b:RefOrder>46</b:RefOrder>
  </b:Source>
  <b:Source>
    <b:Tag>Eur10</b:Tag>
    <b:SourceType>Report</b:SourceType>
    <b:Guid>{8EF1F334-899C-4A2B-8A7C-0BF8FBA45434}</b:Guid>
    <b:Title>Guidance on Assessment Factors to Derive a DNEL</b:Title>
    <b:Year>2010</b:Year>
    <b:Author>
      <b:Author>
        <b:Corporate>European Centre for Ecotoxicology and Toxicology of Chemicals</b:Corporate>
      </b:Author>
    </b:Author>
    <b:Publisher>European Centre for Ecotoxicology and Toxicology of Chemicals</b:Publisher>
    <b:City>Brussels</b:City>
    <b:RefOrder>40</b:RefOrder>
  </b:Source>
  <b:Source>
    <b:Tag>Kre10</b:Tag>
    <b:SourceType>JournalArticle</b:SourceType>
    <b:Guid>{50DF4912-C0B7-4887-B01C-6FAF3DB740BC}</b:Guid>
    <b:Title>Interpreting REACH guidance in the determination of the derived no effect level (DNEL)</b:Title>
    <b:Year>2010</b:Year>
    <b:JournalName>Regulatory Toxicology and Pharmacology</b:JournalName>
    <b:Pages>323-329</b:Pages>
    <b:Volume>58</b:Volume>
    <b:Author>
      <b:Author>
        <b:NameList>
          <b:Person>
            <b:Last>Kreider</b:Last>
            <b:Middle>L.</b:Middle>
            <b:First>Marisa</b:First>
          </b:Person>
          <b:Person>
            <b:Last>Williams</b:Last>
            <b:Middle>E.</b:Middle>
            <b:First>Spencer</b:First>
          </b:Person>
        </b:NameList>
      </b:Author>
    </b:Author>
    <b:RefOrder>41</b:RefOrder>
  </b:Source>
  <b:Source>
    <b:Tag>ECH08</b:Tag>
    <b:SourceType>Report</b:SourceType>
    <b:Guid>{C6D2CB37-10BC-48A5-B994-763893180A14}</b:Guid>
    <b:Title>Information requirements and chemical safety assessment, Chapter R.8: Characterization of dose [concentration]-response for human health.</b:Title>
    <b:Year>2008</b:Year>
    <b:Author>
      <b:Author>
        <b:Corporate>ECHA</b:Corporate>
      </b:Author>
    </b:Author>
    <b:Publisher>European Chemicals Agency</b:Publisher>
    <b:City>Helsinki</b:City>
    <b:RefOrder>15</b:RefOrder>
  </b:Source>
  <b:Source>
    <b:Tag>Wor14</b:Tag>
    <b:SourceType>Report</b:SourceType>
    <b:Guid>{CF93DEB9-2D64-48F0-8D66-5C3EA8B94AFF}</b:Guid>
    <b:Title>Addendum to the report of the OECD expert meeting on the physical and chemical properties of manufactured nanomaterials and test guidelines: presentations given at the workshop</b:Title>
    <b:Year>2014</b:Year>
    <b:Author>
      <b:Author>
        <b:Corporate>Working Party on Chemicals, Pesticides and Biotechnology</b:Corporate>
      </b:Author>
    </b:Author>
    <b:Publisher>Organization for Economic Cooperation and Development</b:Publisher>
    <b:City>Paris</b:City>
    <b:RefOrder>54</b:RefOrder>
  </b:Source>
  <b:Source>
    <b:Tag>Wor12</b:Tag>
    <b:SourceType>Report</b:SourceType>
    <b:Guid>{41486A84-FC18-443A-9D88-CEE1693DA111}</b:Guid>
    <b:Author>
      <b:Author>
        <b:Corporate>Working Part on Chemicals, Pesticides and Biotechnology</b:Corporate>
      </b:Author>
    </b:Author>
    <b:Title>OECD 2012 Inhalation toxicity testing: Expert meting on potential revisions to oecd test guidelines and guidance document</b:Title>
    <b:Year>2012</b:Year>
    <b:Publisher>Organization for Economic Cooperation and Development</b:Publisher>
    <b:City>Paris</b:City>
    <b:RefOrder>49</b:RefOrder>
  </b:Source>
  <b:Source>
    <b:Tag>ECH12</b:Tag>
    <b:SourceType>Report</b:SourceType>
    <b:Guid>{B706CC1A-962A-4C3F-9223-58AAD4BA7379}</b:Guid>
    <b:Author>
      <b:Author>
        <b:Corporate>ECHA</b:Corporate>
      </b:Author>
    </b:Author>
    <b:Title>Guidance on information requirements and chemical safety assessment - Chapter R.8: Characterisation of dose [concentration]-response for human health</b:Title>
    <b:Year>2012</b:Year>
    <b:Publisher>European Chemicals Agency</b:Publisher>
    <b:City>Helsinki</b:City>
    <b:RefOrder>38</b:RefOrder>
  </b:Source>
  <b:Source>
    <b:Tag>Lim01</b:Tag>
    <b:SourceType>JournalArticle</b:SourceType>
    <b:Guid>{16472D7A-B3D0-4BA6-BF4E-E7191E3DF8B2}</b:Guid>
    <b:Title>Log-normal distributions across the sciences: keys and clues</b:Title>
    <b:Year>2001</b:Year>
    <b:JournalName>Bioscience</b:JournalName>
    <b:Pages>341-352</b:Pages>
    <b:Volume>51</b:Volume>
    <b:Issue>5</b:Issue>
    <b:Author>
      <b:Author>
        <b:NameList>
          <b:Person>
            <b:Last>Limpert</b:Last>
            <b:First>Eckhard</b:First>
          </b:Person>
          <b:Person>
            <b:Last>Stahel</b:Last>
            <b:Middle>A.</b:Middle>
            <b:First>Werner</b:First>
          </b:Person>
          <b:Person>
            <b:Last>Abbt</b:Last>
            <b:First>Markus</b:First>
          </b:Person>
        </b:NameList>
      </b:Author>
    </b:Author>
    <b:RefOrder>50</b:RefOrder>
  </b:Source>
  <b:Source>
    <b:Tag>Art15</b:Tag>
    <b:SourceType>JournalArticle</b:SourceType>
    <b:Guid>{A90B4816-9531-4ECB-8578-4CF4DC7C4987}</b:Guid>
    <b:Title>A decision-making framework for the grouping and testing of nanomaterials (DF4nanoGrouping)</b:Title>
    <b:JournalName>Regulatory Toxicology and Pharmacology</b:JournalName>
    <b:Year>2015</b:Year>
    <b:Pages>S1-S27</b:Pages>
    <b:Volume>71</b:Volume>
    <b:Author>
      <b:Author>
        <b:NameList>
          <b:Person>
            <b:Last>Arts</b:Last>
            <b:Middle>H.E.</b:Middle>
            <b:First>Josje</b:First>
          </b:Person>
          <b:Person>
            <b:Last>Hadi</b:Last>
            <b:First>Mackenzie</b:First>
          </b:Person>
          <b:Person>
            <b:Last>Irfan</b:Last>
            <b:First>Muhammad-Adeel</b:First>
          </b:Person>
          <b:Person>
            <b:Last>Keene</b:Last>
            <b:Middle>M.</b:Middle>
            <b:First>Athena</b:First>
          </b:Person>
          <b:Person>
            <b:Last>Kreiling</b:Last>
            <b:First>Reinhard</b:First>
          </b:Person>
          <b:Person>
            <b:Last>Lyon</b:Last>
            <b:First>Delina</b:First>
          </b:Person>
          <b:Person>
            <b:Last>Maier</b:Last>
            <b:First>Monika</b:First>
          </b:Person>
          <b:Person>
            <b:Last>Michel</b:Last>
            <b:First>Karin</b:First>
          </b:Person>
          <b:Person>
            <b:Last>Petry</b:Last>
            <b:First>Thomas</b:First>
          </b:Person>
          <b:Person>
            <b:Last>Sauer</b:Last>
            <b:Middle>G.</b:Middle>
            <b:First>Ursula</b:First>
          </b:Person>
          <b:Person>
            <b:Last>Warheit</b:Last>
            <b:First>David</b:First>
          </b:Person>
          <b:Person>
            <b:Last>Wiench</b:Last>
            <b:First>Karin</b:First>
          </b:Person>
          <b:Person>
            <b:Last>Wohlleben</b:Last>
            <b:First>Wendel</b:First>
          </b:Person>
          <b:Person>
            <b:Last>Landsiedel</b:Last>
            <b:First>Robert</b:First>
          </b:Person>
        </b:NameList>
      </b:Author>
    </b:Author>
    <b:RefOrder>56</b:RefOrder>
  </b:Source>
  <b:Source>
    <b:Tag>Bro121</b:Tag>
    <b:SourceType>JournalArticle</b:SourceType>
    <b:Guid>{2797A7E4-1FF9-4C7F-B55B-FB274FAE4AD9}</b:Guid>
    <b:Title>Harmonizatino of measurements strategies for exposure to manufactured nano-objects; Report of a workshop</b:Title>
    <b:JournalName>Annals of Occupational Hygeine</b:JournalName>
    <b:Year>2012</b:Year>
    <b:Pages>1-9</b:Pages>
    <b:Volume>56</b:Volume>
    <b:Issue>1</b:Issue>
    <b:Author>
      <b:Author>
        <b:NameList>
          <b:Person>
            <b:Last>Brouwer</b:Last>
            <b:First>Derk</b:First>
          </b:Person>
          <b:Person>
            <b:Last>Berges</b:Last>
            <b:First>Markus</b:First>
          </b:Person>
          <b:Person>
            <b:Last>Virji</b:Last>
            <b:Middle>Abbas</b:Middle>
            <b:First>Mohammed</b:First>
          </b:Person>
          <b:Person>
            <b:Last>Fransman</b:Last>
            <b:First>Wouter</b:First>
          </b:Person>
          <b:Person>
            <b:Last>Belo</b:Last>
            <b:First>Dhimiter</b:First>
          </b:Person>
          <b:Person>
            <b:Last>Hodson</b:Last>
            <b:First>Laura</b:First>
          </b:Person>
          <b:Person>
            <b:Last>Gabriel</b:Last>
            <b:First>Stefan</b:First>
          </b:Person>
          <b:Person>
            <b:Last>Tielemans</b:Last>
            <b:First>Erik</b:First>
          </b:Person>
        </b:NameList>
      </b:Author>
    </b:Author>
    <b:RefOrder>53</b:RefOrder>
  </b:Source>
</b:Sources>
</file>

<file path=customXml/itemProps1.xml><?xml version="1.0" encoding="utf-8"?>
<ds:datastoreItem xmlns:ds="http://schemas.openxmlformats.org/officeDocument/2006/customXml" ds:itemID="{9D3C0532-098D-4F59-926A-83D3C96D88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TotalTime>
  <Pages>1</Pages>
  <Words>9237</Words>
  <Characters>52653</Characters>
  <Application>Microsoft Office Word</Application>
  <DocSecurity>0</DocSecurity>
  <Lines>438</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chishtang</dc:creator>
  <cp:lastModifiedBy>Alex Zabeo</cp:lastModifiedBy>
  <cp:revision>28</cp:revision>
  <cp:lastPrinted>2015-09-22T09:56:00Z</cp:lastPrinted>
  <dcterms:created xsi:type="dcterms:W3CDTF">2015-10-05T08:47:00Z</dcterms:created>
  <dcterms:modified xsi:type="dcterms:W3CDTF">2015-10-20T15:35:00Z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ileId">
    <vt:lpwstr>2907</vt:lpwstr>
  </property>
  <property fmtid="{D5CDD505-2E9C-101B-9397-08002B2CF9AE}" pid="3" name="StyleId">
    <vt:lpwstr>http://www.zotero.org/styles/vancouver</vt:lpwstr>
  </property>
</Properties>
</file>